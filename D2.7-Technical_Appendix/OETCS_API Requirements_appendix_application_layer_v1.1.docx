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FD" w:rsidRPr="00623C9D" w:rsidRDefault="004626FD" w:rsidP="000A67EB">
      <w:bookmarkStart w:id="0" w:name="_Toc325532405"/>
      <w:bookmarkStart w:id="1" w:name="_Toc325534378"/>
      <w:bookmarkStart w:id="2" w:name="_Toc325534712"/>
      <w:bookmarkStart w:id="3" w:name="_Ref325535568"/>
      <w:bookmarkStart w:id="4" w:name="_Ref325535625"/>
      <w:bookmarkStart w:id="5" w:name="_Ref325535633"/>
      <w:bookmarkStart w:id="6" w:name="_Toc325765265"/>
      <w:bookmarkStart w:id="7" w:name="_Toc325765371"/>
      <w:bookmarkStart w:id="8" w:name="_Toc325772065"/>
      <w:bookmarkStart w:id="9" w:name="_Toc326369945"/>
      <w:bookmarkStart w:id="10" w:name="_Toc326372183"/>
      <w:bookmarkStart w:id="11" w:name="_Toc326372613"/>
      <w:bookmarkStart w:id="12" w:name="_Toc327091818"/>
      <w:bookmarkStart w:id="13" w:name="_GoBack"/>
      <w:bookmarkEnd w:id="13"/>
      <w:r w:rsidRPr="00623C9D">
        <w:t>Frame to be used to indicate a customer reference number.</w:t>
      </w:r>
    </w:p>
    <w:tbl>
      <w:tblPr>
        <w:tblW w:w="0" w:type="auto"/>
        <w:tblInd w:w="-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79"/>
        <w:gridCol w:w="3541"/>
        <w:gridCol w:w="1276"/>
        <w:gridCol w:w="3688"/>
      </w:tblGrid>
      <w:tr w:rsidR="004626FD" w:rsidRPr="00623C9D">
        <w:tblPrEx>
          <w:tblCellMar>
            <w:top w:w="0" w:type="dxa"/>
            <w:bottom w:w="0" w:type="dxa"/>
          </w:tblCellMar>
        </w:tblPrEx>
        <w:tc>
          <w:tcPr>
            <w:tcW w:w="1279" w:type="dxa"/>
            <w:tcBorders>
              <w:right w:val="nil"/>
            </w:tcBorders>
          </w:tcPr>
          <w:p w:rsidR="004626FD" w:rsidRPr="00623C9D" w:rsidRDefault="004626FD" w:rsidP="000A67EB">
            <w:r w:rsidRPr="00623C9D">
              <w:t>Client :</w:t>
            </w:r>
          </w:p>
        </w:tc>
        <w:tc>
          <w:tcPr>
            <w:tcW w:w="3541" w:type="dxa"/>
            <w:tcBorders>
              <w:left w:val="nil"/>
              <w:right w:val="nil"/>
            </w:tcBorders>
          </w:tcPr>
          <w:p w:rsidR="004626FD" w:rsidRPr="00623C9D" w:rsidRDefault="004626FD" w:rsidP="000A67EB"/>
        </w:tc>
        <w:tc>
          <w:tcPr>
            <w:tcW w:w="1276" w:type="dxa"/>
            <w:tcBorders>
              <w:right w:val="nil"/>
            </w:tcBorders>
          </w:tcPr>
          <w:p w:rsidR="004626FD" w:rsidRPr="00623C9D" w:rsidRDefault="004626FD" w:rsidP="000A67EB">
            <w:r w:rsidRPr="00623C9D">
              <w:t>C/Ref. :</w:t>
            </w:r>
          </w:p>
        </w:tc>
        <w:tc>
          <w:tcPr>
            <w:tcW w:w="3688" w:type="dxa"/>
            <w:tcBorders>
              <w:left w:val="nil"/>
            </w:tcBorders>
          </w:tcPr>
          <w:p w:rsidR="004626FD" w:rsidRPr="00623C9D" w:rsidRDefault="004626FD" w:rsidP="000A67EB"/>
        </w:tc>
      </w:tr>
    </w:tbl>
    <w:p w:rsidR="009F02E2" w:rsidRPr="00623C9D" w:rsidRDefault="009F02E2" w:rsidP="000A67EB"/>
    <w:p w:rsidR="004626FD" w:rsidRPr="00623C9D" w:rsidRDefault="00FC3D1D" w:rsidP="000A67EB">
      <w:r w:rsidRPr="00623C9D">
        <w:t>Work-Package 2 : “Requirements”</w:t>
      </w:r>
    </w:p>
    <w:p w:rsidR="00FC3D1D" w:rsidRPr="00623C9D" w:rsidRDefault="00FC3D1D" w:rsidP="000A67EB">
      <w:pPr>
        <w:pStyle w:val="Corpsdetexte"/>
      </w:pPr>
    </w:p>
    <w:p w:rsidR="004626FD" w:rsidRPr="00623C9D" w:rsidRDefault="00FC3D1D" w:rsidP="000A67EB">
      <w:pPr>
        <w:pStyle w:val="Corpsdetexte"/>
      </w:pPr>
      <w:r w:rsidRPr="00623C9D">
        <w:t>API Requirements for OpenETCS</w:t>
      </w:r>
      <w:r w:rsidR="00231F72">
        <w:t xml:space="preserve"> – </w:t>
      </w:r>
      <w:r w:rsidR="00E348DD">
        <w:t>appendix</w:t>
      </w:r>
      <w:r w:rsidR="00AE1C2E">
        <w:t xml:space="preserve"> - </w:t>
      </w:r>
      <w:r w:rsidR="00E155FC">
        <w:t>Application L</w:t>
      </w:r>
      <w:r w:rsidR="00DB2905">
        <w:t>a</w:t>
      </w:r>
      <w:r w:rsidR="00E155FC">
        <w:t xml:space="preserve">yer </w:t>
      </w:r>
      <w:r w:rsidR="00231F72">
        <w:t>v1.</w:t>
      </w:r>
      <w:del w:id="14" w:author="3.0" w:date="2014-06-30T16:41:00Z">
        <w:r w:rsidR="00E155FC" w:rsidDel="00BB56E1">
          <w:delText>0</w:delText>
        </w:r>
      </w:del>
      <w:ins w:id="15" w:author="3.0" w:date="2014-06-30T16:41:00Z">
        <w:r w:rsidR="00BB56E1">
          <w:t>1</w:t>
        </w:r>
      </w:ins>
    </w:p>
    <w:p w:rsidR="00FC3D1D" w:rsidRPr="00623C9D" w:rsidRDefault="00FC3D1D" w:rsidP="000A67EB">
      <w:pPr>
        <w:pStyle w:val="Corpsdetexte"/>
      </w:pPr>
    </w:p>
    <w:p w:rsidR="00FC3D1D" w:rsidRPr="00623C9D" w:rsidRDefault="00231F72" w:rsidP="000A67EB">
      <w:pPr>
        <w:pStyle w:val="Corpsdetexte"/>
      </w:pPr>
      <w:r>
        <w:t>N. Boverie</w:t>
      </w:r>
      <w:r w:rsidR="00FC3D1D" w:rsidRPr="00623C9D">
        <w:tab/>
      </w:r>
      <w:r w:rsidR="00FC3D1D" w:rsidRPr="00623C9D">
        <w:tab/>
      </w:r>
      <w:r w:rsidR="00FC3D1D" w:rsidRPr="00623C9D">
        <w:tab/>
      </w:r>
      <w:r w:rsidR="00FC3D1D" w:rsidRPr="00623C9D">
        <w:tab/>
      </w:r>
      <w:r w:rsidR="00FC3D1D" w:rsidRPr="00623C9D">
        <w:tab/>
      </w:r>
      <w:r w:rsidR="00FC3D1D" w:rsidRPr="00623C9D">
        <w:tab/>
      </w:r>
      <w:r w:rsidR="00FC3D1D" w:rsidRPr="00623C9D">
        <w:tab/>
      </w:r>
      <w:r w:rsidR="00FC3D1D" w:rsidRPr="00623C9D">
        <w:tab/>
      </w:r>
      <w:del w:id="16" w:author="3.0" w:date="2014-06-30T16:41:00Z">
        <w:r w:rsidR="00307A86" w:rsidDel="00BB56E1">
          <w:delText>February</w:delText>
        </w:r>
        <w:r w:rsidR="00FC3D1D" w:rsidRPr="00623C9D" w:rsidDel="00BB56E1">
          <w:delText xml:space="preserve"> </w:delText>
        </w:r>
      </w:del>
      <w:ins w:id="17" w:author="3.0" w:date="2014-06-30T16:41:00Z">
        <w:r w:rsidR="00BB56E1">
          <w:t xml:space="preserve">July </w:t>
        </w:r>
      </w:ins>
      <w:r w:rsidR="00FC3D1D" w:rsidRPr="00623C9D">
        <w:t>201</w:t>
      </w:r>
      <w:r>
        <w:t>4</w:t>
      </w:r>
    </w:p>
    <w:p w:rsidR="00FC3D1D" w:rsidRPr="00623C9D" w:rsidRDefault="00FC3D1D" w:rsidP="000A67EB">
      <w:pPr>
        <w:pStyle w:val="Corpsdetexte"/>
      </w:pPr>
    </w:p>
    <w:p w:rsidR="00D15A9C" w:rsidRPr="00623C9D" w:rsidRDefault="00D15A9C" w:rsidP="000A67EB">
      <w:bookmarkStart w:id="18" w:name="_Toc363286651"/>
      <w:bookmarkStart w:id="19" w:name="_Toc368710417"/>
      <w:bookmarkStart w:id="20" w:name="_Toc397143364"/>
      <w:bookmarkStart w:id="21" w:name="_Toc344181935"/>
    </w:p>
    <w:p w:rsidR="00D15A9C" w:rsidRPr="00623C9D" w:rsidRDefault="00D15A9C" w:rsidP="000A67EB"/>
    <w:p w:rsidR="00D15A9C" w:rsidRPr="00623C9D" w:rsidRDefault="00D15A9C" w:rsidP="000A67EB"/>
    <w:p w:rsidR="00D15A9C" w:rsidRPr="00623C9D" w:rsidRDefault="00535D60" w:rsidP="000A67EB">
      <w:r>
        <w:rPr>
          <w:noProof/>
          <w:lang w:val="fr-BE" w:eastAsia="fr-BE"/>
        </w:rPr>
        <w:drawing>
          <wp:inline distT="0" distB="0" distL="0" distR="0">
            <wp:extent cx="4838700" cy="3629025"/>
            <wp:effectExtent l="0" t="0" r="0" b="9525"/>
            <wp:docPr id="2" name="Image 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629025"/>
                    </a:xfrm>
                    <a:prstGeom prst="rect">
                      <a:avLst/>
                    </a:prstGeom>
                    <a:noFill/>
                    <a:ln>
                      <a:noFill/>
                    </a:ln>
                  </pic:spPr>
                </pic:pic>
              </a:graphicData>
            </a:graphic>
          </wp:inline>
        </w:drawing>
      </w:r>
      <w:r w:rsidR="00D15A9C" w:rsidRPr="00623C9D">
        <w:br w:type="page"/>
      </w:r>
    </w:p>
    <w:p w:rsidR="004626FD" w:rsidRPr="00623C9D" w:rsidRDefault="004626FD" w:rsidP="000A67EB">
      <w:r w:rsidRPr="00623C9D">
        <w:t>Amendment record</w:t>
      </w:r>
      <w:bookmarkEnd w:id="18"/>
      <w:bookmarkEnd w:id="19"/>
      <w:bookmarkEnd w:id="20"/>
    </w:p>
    <w:p w:rsidR="004626FD" w:rsidRPr="00623C9D" w:rsidRDefault="004626FD" w:rsidP="000A67EB">
      <w:pPr>
        <w:pStyle w:val="Corpsdetexte"/>
      </w:pPr>
    </w:p>
    <w:tbl>
      <w:tblPr>
        <w:tblW w:w="0" w:type="auto"/>
        <w:tblInd w:w="-2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119" w:type="dxa"/>
          <w:right w:w="119" w:type="dxa"/>
        </w:tblCellMar>
        <w:tblLook w:val="0000" w:firstRow="0" w:lastRow="0" w:firstColumn="0" w:lastColumn="0" w:noHBand="0" w:noVBand="0"/>
        <w:tblPrChange w:id="22" w:author="3.0" w:date="2014-06-30T16:43:00Z">
          <w:tblPr>
            <w:tblW w:w="0" w:type="auto"/>
            <w:tblInd w:w="-2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119" w:type="dxa"/>
              <w:right w:w="119" w:type="dxa"/>
            </w:tblCellMar>
            <w:tblLook w:val="0000" w:firstRow="0" w:lastRow="0" w:firstColumn="0" w:lastColumn="0" w:noHBand="0" w:noVBand="0"/>
          </w:tblPr>
        </w:tblPrChange>
      </w:tblPr>
      <w:tblGrid>
        <w:gridCol w:w="709"/>
        <w:gridCol w:w="1560"/>
        <w:gridCol w:w="992"/>
        <w:gridCol w:w="1417"/>
        <w:gridCol w:w="1276"/>
        <w:gridCol w:w="3799"/>
        <w:tblGridChange w:id="23">
          <w:tblGrid>
            <w:gridCol w:w="709"/>
            <w:gridCol w:w="1560"/>
            <w:gridCol w:w="1134"/>
            <w:gridCol w:w="1701"/>
            <w:gridCol w:w="1673"/>
            <w:gridCol w:w="2976"/>
          </w:tblGrid>
        </w:tblGridChange>
      </w:tblGrid>
      <w:tr w:rsidR="004626FD" w:rsidRPr="00231F72" w:rsidTr="00B46631">
        <w:tblPrEx>
          <w:tblCellMar>
            <w:top w:w="0" w:type="dxa"/>
            <w:bottom w:w="0" w:type="dxa"/>
          </w:tblCellMar>
          <w:tblPrExChange w:id="24" w:author="3.0" w:date="2014-06-30T16:43:00Z">
            <w:tblPrEx>
              <w:tblCellMar>
                <w:top w:w="0" w:type="dxa"/>
                <w:bottom w:w="0" w:type="dxa"/>
              </w:tblCellMar>
            </w:tblPrEx>
          </w:tblPrExChange>
        </w:tblPrEx>
        <w:trPr>
          <w:tblHeader/>
          <w:trPrChange w:id="25" w:author="3.0" w:date="2014-06-30T16:43:00Z">
            <w:trPr>
              <w:tblHeader/>
            </w:trPr>
          </w:trPrChange>
        </w:trPr>
        <w:tc>
          <w:tcPr>
            <w:tcW w:w="709" w:type="dxa"/>
            <w:tcPrChange w:id="26" w:author="3.0" w:date="2014-06-30T16:43:00Z">
              <w:tcPr>
                <w:tcW w:w="709" w:type="dxa"/>
              </w:tcPr>
            </w:tcPrChange>
          </w:tcPr>
          <w:p w:rsidR="004626FD" w:rsidRPr="00623C9D" w:rsidRDefault="004626FD" w:rsidP="000A67EB">
            <w:r w:rsidRPr="00623C9D">
              <w:t>Rev.</w:t>
            </w:r>
            <w:r w:rsidRPr="00623C9D">
              <w:rPr>
                <w:rStyle w:val="Appelnotedebasdep"/>
                <w:b/>
                <w:sz w:val="20"/>
              </w:rPr>
              <w:footnoteReference w:id="1"/>
            </w:r>
          </w:p>
        </w:tc>
        <w:tc>
          <w:tcPr>
            <w:tcW w:w="1560" w:type="dxa"/>
            <w:tcPrChange w:id="27" w:author="3.0" w:date="2014-06-30T16:43:00Z">
              <w:tcPr>
                <w:tcW w:w="1560" w:type="dxa"/>
              </w:tcPr>
            </w:tcPrChange>
          </w:tcPr>
          <w:p w:rsidR="004626FD" w:rsidRPr="00623C9D" w:rsidRDefault="004626FD" w:rsidP="000A67EB">
            <w:r w:rsidRPr="00623C9D">
              <w:t>Author</w:t>
            </w:r>
          </w:p>
        </w:tc>
        <w:tc>
          <w:tcPr>
            <w:tcW w:w="992" w:type="dxa"/>
            <w:tcPrChange w:id="28" w:author="3.0" w:date="2014-06-30T16:43:00Z">
              <w:tcPr>
                <w:tcW w:w="1134" w:type="dxa"/>
              </w:tcPr>
            </w:tcPrChange>
          </w:tcPr>
          <w:p w:rsidR="004626FD" w:rsidRPr="00623C9D" w:rsidRDefault="004626FD" w:rsidP="000A67EB">
            <w:r w:rsidRPr="00623C9D">
              <w:t>Version</w:t>
            </w:r>
          </w:p>
        </w:tc>
        <w:tc>
          <w:tcPr>
            <w:tcW w:w="1417" w:type="dxa"/>
            <w:tcPrChange w:id="29" w:author="3.0" w:date="2014-06-30T16:43:00Z">
              <w:tcPr>
                <w:tcW w:w="1701" w:type="dxa"/>
              </w:tcPr>
            </w:tcPrChange>
          </w:tcPr>
          <w:p w:rsidR="004626FD" w:rsidRPr="00623C9D" w:rsidRDefault="004626FD" w:rsidP="000A67EB">
            <w:r w:rsidRPr="00623C9D">
              <w:t>Date</w:t>
            </w:r>
          </w:p>
        </w:tc>
        <w:tc>
          <w:tcPr>
            <w:tcW w:w="1276" w:type="dxa"/>
            <w:tcPrChange w:id="30" w:author="3.0" w:date="2014-06-30T16:43:00Z">
              <w:tcPr>
                <w:tcW w:w="1673" w:type="dxa"/>
              </w:tcPr>
            </w:tcPrChange>
          </w:tcPr>
          <w:p w:rsidR="004626FD" w:rsidRPr="00231F72" w:rsidRDefault="004626FD" w:rsidP="000A67EB">
            <w:r w:rsidRPr="00231F72">
              <w:t>§</w:t>
            </w:r>
          </w:p>
        </w:tc>
        <w:tc>
          <w:tcPr>
            <w:tcW w:w="3799" w:type="dxa"/>
            <w:tcPrChange w:id="31" w:author="3.0" w:date="2014-06-30T16:43:00Z">
              <w:tcPr>
                <w:tcW w:w="2976" w:type="dxa"/>
              </w:tcPr>
            </w:tcPrChange>
          </w:tcPr>
          <w:p w:rsidR="004626FD" w:rsidRPr="00231F72" w:rsidRDefault="004626FD" w:rsidP="000A67EB">
            <w:r w:rsidRPr="00231F72">
              <w:t>Modifications</w:t>
            </w:r>
          </w:p>
        </w:tc>
      </w:tr>
      <w:tr w:rsidR="00E155FC" w:rsidRPr="00623C9D" w:rsidTr="00B46631">
        <w:tblPrEx>
          <w:tblCellMar>
            <w:top w:w="0" w:type="dxa"/>
            <w:bottom w:w="0" w:type="dxa"/>
          </w:tblCellMar>
          <w:tblPrExChange w:id="32" w:author="3.0" w:date="2014-06-30T16:43:00Z">
            <w:tblPrEx>
              <w:tblCellMar>
                <w:top w:w="0" w:type="dxa"/>
                <w:bottom w:w="0" w:type="dxa"/>
              </w:tblCellMar>
            </w:tblPrEx>
          </w:tblPrExChange>
        </w:tblPrEx>
        <w:trPr>
          <w:trHeight w:val="293"/>
          <w:trPrChange w:id="33" w:author="3.0" w:date="2014-06-30T16:43:00Z">
            <w:trPr>
              <w:trHeight w:val="293"/>
            </w:trPr>
          </w:trPrChange>
        </w:trPr>
        <w:tc>
          <w:tcPr>
            <w:tcW w:w="709" w:type="dxa"/>
            <w:tcPrChange w:id="34" w:author="3.0" w:date="2014-06-30T16:43:00Z">
              <w:tcPr>
                <w:tcW w:w="709" w:type="dxa"/>
              </w:tcPr>
            </w:tcPrChange>
          </w:tcPr>
          <w:p w:rsidR="00E155FC" w:rsidRPr="00CA1D81" w:rsidRDefault="00E155FC" w:rsidP="000A67EB">
            <w:pPr>
              <w:rPr>
                <w:sz w:val="20"/>
              </w:rPr>
            </w:pPr>
          </w:p>
        </w:tc>
        <w:tc>
          <w:tcPr>
            <w:tcW w:w="1560" w:type="dxa"/>
            <w:tcPrChange w:id="35" w:author="3.0" w:date="2014-06-30T16:43:00Z">
              <w:tcPr>
                <w:tcW w:w="1560" w:type="dxa"/>
              </w:tcPr>
            </w:tcPrChange>
          </w:tcPr>
          <w:p w:rsidR="00E155FC" w:rsidRPr="00CA1D81" w:rsidRDefault="00E155FC" w:rsidP="00FC4506">
            <w:pPr>
              <w:rPr>
                <w:sz w:val="20"/>
              </w:rPr>
            </w:pPr>
            <w:r w:rsidRPr="00CA1D81">
              <w:rPr>
                <w:sz w:val="20"/>
              </w:rPr>
              <w:t>N. Boverie</w:t>
            </w:r>
          </w:p>
        </w:tc>
        <w:tc>
          <w:tcPr>
            <w:tcW w:w="992" w:type="dxa"/>
            <w:tcPrChange w:id="36" w:author="3.0" w:date="2014-06-30T16:43:00Z">
              <w:tcPr>
                <w:tcW w:w="1134" w:type="dxa"/>
              </w:tcPr>
            </w:tcPrChange>
          </w:tcPr>
          <w:p w:rsidR="00E155FC" w:rsidRPr="00CA1D81" w:rsidRDefault="003450A2" w:rsidP="00E155FC">
            <w:pPr>
              <w:rPr>
                <w:sz w:val="20"/>
              </w:rPr>
            </w:pPr>
            <w:r>
              <w:rPr>
                <w:sz w:val="20"/>
              </w:rPr>
              <w:t>1.0</w:t>
            </w:r>
          </w:p>
        </w:tc>
        <w:tc>
          <w:tcPr>
            <w:tcW w:w="1417" w:type="dxa"/>
            <w:tcPrChange w:id="37" w:author="3.0" w:date="2014-06-30T16:43:00Z">
              <w:tcPr>
                <w:tcW w:w="1701" w:type="dxa"/>
              </w:tcPr>
            </w:tcPrChange>
          </w:tcPr>
          <w:p w:rsidR="00E155FC" w:rsidRPr="00CA1D81" w:rsidRDefault="005217EB" w:rsidP="001F6F8B">
            <w:pPr>
              <w:rPr>
                <w:sz w:val="20"/>
              </w:rPr>
            </w:pPr>
            <w:r>
              <w:rPr>
                <w:sz w:val="20"/>
              </w:rPr>
              <w:t>0</w:t>
            </w:r>
            <w:r w:rsidR="001F6F8B">
              <w:rPr>
                <w:sz w:val="20"/>
              </w:rPr>
              <w:t>6</w:t>
            </w:r>
            <w:r w:rsidR="00E155FC" w:rsidRPr="00CA1D81">
              <w:rPr>
                <w:sz w:val="20"/>
              </w:rPr>
              <w:t>/0</w:t>
            </w:r>
            <w:r>
              <w:rPr>
                <w:sz w:val="20"/>
              </w:rPr>
              <w:t>2</w:t>
            </w:r>
            <w:r w:rsidR="00E155FC" w:rsidRPr="00CA1D81">
              <w:rPr>
                <w:sz w:val="20"/>
              </w:rPr>
              <w:t>/2014</w:t>
            </w:r>
          </w:p>
        </w:tc>
        <w:tc>
          <w:tcPr>
            <w:tcW w:w="1276" w:type="dxa"/>
            <w:tcPrChange w:id="38" w:author="3.0" w:date="2014-06-30T16:43:00Z">
              <w:tcPr>
                <w:tcW w:w="1673" w:type="dxa"/>
              </w:tcPr>
            </w:tcPrChange>
          </w:tcPr>
          <w:p w:rsidR="00E155FC" w:rsidRPr="00CA1D81" w:rsidRDefault="00E155FC" w:rsidP="00FC4506">
            <w:pPr>
              <w:rPr>
                <w:sz w:val="20"/>
              </w:rPr>
            </w:pPr>
            <w:r w:rsidRPr="00CA1D81">
              <w:rPr>
                <w:sz w:val="20"/>
              </w:rPr>
              <w:t>All</w:t>
            </w:r>
          </w:p>
        </w:tc>
        <w:tc>
          <w:tcPr>
            <w:tcW w:w="3799" w:type="dxa"/>
            <w:tcPrChange w:id="39" w:author="3.0" w:date="2014-06-30T16:43:00Z">
              <w:tcPr>
                <w:tcW w:w="2976" w:type="dxa"/>
              </w:tcPr>
            </w:tcPrChange>
          </w:tcPr>
          <w:p w:rsidR="00E155FC" w:rsidRPr="00CA1D81" w:rsidRDefault="00466E26" w:rsidP="00FC4506">
            <w:pPr>
              <w:rPr>
                <w:sz w:val="20"/>
              </w:rPr>
            </w:pPr>
            <w:r>
              <w:t>creation of the document</w:t>
            </w:r>
          </w:p>
        </w:tc>
      </w:tr>
      <w:tr w:rsidR="00D521D1" w:rsidRPr="00623C9D" w:rsidTr="00B46631">
        <w:tblPrEx>
          <w:tblCellMar>
            <w:top w:w="0" w:type="dxa"/>
            <w:bottom w:w="0" w:type="dxa"/>
          </w:tblCellMar>
          <w:tblPrExChange w:id="40" w:author="3.0" w:date="2014-06-30T16:43:00Z">
            <w:tblPrEx>
              <w:tblCellMar>
                <w:top w:w="0" w:type="dxa"/>
                <w:bottom w:w="0" w:type="dxa"/>
              </w:tblCellMar>
            </w:tblPrEx>
          </w:tblPrExChange>
        </w:tblPrEx>
        <w:trPr>
          <w:trHeight w:val="293"/>
          <w:trPrChange w:id="41" w:author="3.0" w:date="2014-06-30T16:43:00Z">
            <w:trPr>
              <w:trHeight w:val="293"/>
            </w:trPr>
          </w:trPrChange>
        </w:trPr>
        <w:tc>
          <w:tcPr>
            <w:tcW w:w="709" w:type="dxa"/>
            <w:tcPrChange w:id="42" w:author="3.0" w:date="2014-06-30T16:43:00Z">
              <w:tcPr>
                <w:tcW w:w="709" w:type="dxa"/>
              </w:tcPr>
            </w:tcPrChange>
          </w:tcPr>
          <w:p w:rsidR="00D521D1" w:rsidRPr="00623C9D" w:rsidRDefault="00D521D1" w:rsidP="000A67EB"/>
        </w:tc>
        <w:tc>
          <w:tcPr>
            <w:tcW w:w="1560" w:type="dxa"/>
            <w:tcPrChange w:id="43" w:author="3.0" w:date="2014-06-30T16:43:00Z">
              <w:tcPr>
                <w:tcW w:w="1560" w:type="dxa"/>
              </w:tcPr>
            </w:tcPrChange>
          </w:tcPr>
          <w:p w:rsidR="00D521D1" w:rsidRPr="00D521D1" w:rsidRDefault="00D521D1" w:rsidP="000A67EB">
            <w:pPr>
              <w:rPr>
                <w:sz w:val="20"/>
                <w:rPrChange w:id="44" w:author="3.0" w:date="2014-06-30T16:42:00Z">
                  <w:rPr/>
                </w:rPrChange>
              </w:rPr>
            </w:pPr>
            <w:ins w:id="45" w:author="3.0" w:date="2014-06-30T16:42:00Z">
              <w:r w:rsidRPr="00DC0FCA">
                <w:rPr>
                  <w:sz w:val="20"/>
                </w:rPr>
                <w:t>N. Boverie</w:t>
              </w:r>
            </w:ins>
          </w:p>
        </w:tc>
        <w:tc>
          <w:tcPr>
            <w:tcW w:w="992" w:type="dxa"/>
            <w:tcPrChange w:id="46" w:author="3.0" w:date="2014-06-30T16:43:00Z">
              <w:tcPr>
                <w:tcW w:w="1134" w:type="dxa"/>
              </w:tcPr>
            </w:tcPrChange>
          </w:tcPr>
          <w:p w:rsidR="00D521D1" w:rsidRPr="00D521D1" w:rsidRDefault="00D521D1" w:rsidP="000A67EB">
            <w:pPr>
              <w:rPr>
                <w:sz w:val="20"/>
                <w:rPrChange w:id="47" w:author="3.0" w:date="2014-06-30T16:42:00Z">
                  <w:rPr/>
                </w:rPrChange>
              </w:rPr>
            </w:pPr>
            <w:ins w:id="48" w:author="3.0" w:date="2014-06-30T16:42:00Z">
              <w:r w:rsidRPr="00DC0FCA">
                <w:rPr>
                  <w:sz w:val="20"/>
                </w:rPr>
                <w:t>1.1</w:t>
              </w:r>
            </w:ins>
          </w:p>
        </w:tc>
        <w:tc>
          <w:tcPr>
            <w:tcW w:w="1417" w:type="dxa"/>
            <w:tcPrChange w:id="49" w:author="3.0" w:date="2014-06-30T16:43:00Z">
              <w:tcPr>
                <w:tcW w:w="1701" w:type="dxa"/>
              </w:tcPr>
            </w:tcPrChange>
          </w:tcPr>
          <w:p w:rsidR="00D521D1" w:rsidRPr="00D521D1" w:rsidRDefault="004B620F" w:rsidP="00DC0FCA">
            <w:pPr>
              <w:rPr>
                <w:sz w:val="20"/>
                <w:rPrChange w:id="50" w:author="3.0" w:date="2014-06-30T16:42:00Z">
                  <w:rPr/>
                </w:rPrChange>
              </w:rPr>
            </w:pPr>
            <w:ins w:id="51" w:author="3.0" w:date="2014-07-03T10:37:00Z">
              <w:r>
                <w:rPr>
                  <w:sz w:val="20"/>
                </w:rPr>
                <w:t>03</w:t>
              </w:r>
            </w:ins>
            <w:ins w:id="52" w:author="3.0" w:date="2014-06-30T16:42:00Z">
              <w:r w:rsidR="00D521D1" w:rsidRPr="00DC0FCA">
                <w:rPr>
                  <w:sz w:val="20"/>
                </w:rPr>
                <w:t>/07/2014</w:t>
              </w:r>
            </w:ins>
          </w:p>
        </w:tc>
        <w:tc>
          <w:tcPr>
            <w:tcW w:w="1276" w:type="dxa"/>
            <w:tcPrChange w:id="53" w:author="3.0" w:date="2014-06-30T16:43:00Z">
              <w:tcPr>
                <w:tcW w:w="1673" w:type="dxa"/>
              </w:tcPr>
            </w:tcPrChange>
          </w:tcPr>
          <w:p w:rsidR="00D521D1" w:rsidRPr="00D521D1" w:rsidRDefault="00D521D1" w:rsidP="000A67EB">
            <w:pPr>
              <w:rPr>
                <w:sz w:val="20"/>
                <w:rPrChange w:id="54" w:author="3.0" w:date="2014-06-30T16:42:00Z">
                  <w:rPr/>
                </w:rPrChange>
              </w:rPr>
            </w:pPr>
            <w:ins w:id="55" w:author="3.0" w:date="2014-06-30T16:42:00Z">
              <w:r w:rsidRPr="00DC0FCA">
                <w:rPr>
                  <w:sz w:val="20"/>
                </w:rPr>
                <w:t>All</w:t>
              </w:r>
            </w:ins>
          </w:p>
        </w:tc>
        <w:tc>
          <w:tcPr>
            <w:tcW w:w="3799" w:type="dxa"/>
            <w:tcPrChange w:id="56" w:author="3.0" w:date="2014-06-30T16:43:00Z">
              <w:tcPr>
                <w:tcW w:w="2976" w:type="dxa"/>
              </w:tcPr>
            </w:tcPrChange>
          </w:tcPr>
          <w:p w:rsidR="00D521D1" w:rsidRPr="00D521D1" w:rsidRDefault="00D521D1" w:rsidP="000A67EB">
            <w:pPr>
              <w:rPr>
                <w:sz w:val="20"/>
                <w:rPrChange w:id="57" w:author="3.0" w:date="2014-06-30T16:42:00Z">
                  <w:rPr/>
                </w:rPrChange>
              </w:rPr>
            </w:pPr>
            <w:ins w:id="58" w:author="3.0" w:date="2014-06-30T16:42:00Z">
              <w:r w:rsidRPr="00D521D1">
                <w:rPr>
                  <w:sz w:val="20"/>
                  <w:rPrChange w:id="59" w:author="3.0" w:date="2014-06-30T16:42:00Z">
                    <w:rPr>
                      <w:sz w:val="18"/>
                      <w:szCs w:val="18"/>
                    </w:rPr>
                  </w:rPrChange>
                </w:rPr>
                <w:t xml:space="preserve">* According to review sheet </w:t>
              </w:r>
            </w:ins>
            <w:ins w:id="60" w:author="3.0" w:date="2014-07-03T10:38:00Z">
              <w:r w:rsidR="000C676E" w:rsidRPr="000C676E">
                <w:rPr>
                  <w:sz w:val="20"/>
                </w:rPr>
                <w:t>OETCS_API_review_2014_07_03_SINGLE_sheet.xlsx</w:t>
              </w:r>
            </w:ins>
          </w:p>
        </w:tc>
      </w:tr>
    </w:tbl>
    <w:p w:rsidR="004626FD" w:rsidRPr="00623C9D" w:rsidRDefault="004626FD" w:rsidP="000A67EB">
      <w:pPr>
        <w:pStyle w:val="Corpsdetexte"/>
      </w:pPr>
      <w:r w:rsidRPr="00623C9D">
        <w:br w:type="page"/>
      </w:r>
    </w:p>
    <w:p w:rsidR="004626FD" w:rsidRPr="00623C9D" w:rsidRDefault="004626FD" w:rsidP="000A67EB">
      <w:bookmarkStart w:id="61" w:name="_Toc368710418"/>
      <w:bookmarkStart w:id="62" w:name="_Toc397143365"/>
      <w:r w:rsidRPr="00623C9D">
        <w:t>Table of Content</w:t>
      </w:r>
      <w:bookmarkEnd w:id="0"/>
      <w:bookmarkEnd w:id="1"/>
      <w:bookmarkEnd w:id="2"/>
      <w:bookmarkEnd w:id="3"/>
      <w:bookmarkEnd w:id="4"/>
      <w:bookmarkEnd w:id="5"/>
      <w:bookmarkEnd w:id="6"/>
      <w:bookmarkEnd w:id="7"/>
      <w:bookmarkEnd w:id="8"/>
      <w:bookmarkEnd w:id="9"/>
      <w:bookmarkEnd w:id="10"/>
      <w:bookmarkEnd w:id="11"/>
      <w:bookmarkEnd w:id="12"/>
      <w:bookmarkEnd w:id="21"/>
      <w:bookmarkEnd w:id="61"/>
      <w:bookmarkEnd w:id="62"/>
    </w:p>
    <w:p w:rsidR="00397275" w:rsidRPr="00B62C98" w:rsidRDefault="004626FD">
      <w:pPr>
        <w:pStyle w:val="TM1"/>
        <w:tabs>
          <w:tab w:val="left" w:pos="440"/>
          <w:tab w:val="right" w:leader="dot" w:pos="9606"/>
        </w:tabs>
        <w:rPr>
          <w:ins w:id="63" w:author="3.0" w:date="2014-07-03T10:38:00Z"/>
          <w:rFonts w:ascii="Calibri" w:hAnsi="Calibri"/>
          <w:b w:val="0"/>
          <w:caps w:val="0"/>
          <w:noProof/>
          <w:sz w:val="22"/>
          <w:szCs w:val="22"/>
          <w:lang w:eastAsia="fr-BE"/>
          <w:rPrChange w:id="64" w:author="3.0" w:date="2014-07-03T10:38:00Z">
            <w:rPr>
              <w:ins w:id="65" w:author="3.0" w:date="2014-07-03T10:38:00Z"/>
              <w:rFonts w:ascii="Calibri" w:hAnsi="Calibri"/>
              <w:b w:val="0"/>
              <w:caps w:val="0"/>
              <w:noProof/>
              <w:sz w:val="22"/>
              <w:szCs w:val="22"/>
              <w:lang w:val="fr-BE" w:eastAsia="fr-BE"/>
            </w:rPr>
          </w:rPrChange>
        </w:rPr>
      </w:pPr>
      <w:r w:rsidRPr="00623C9D">
        <w:rPr>
          <w:rFonts w:ascii="Alstom" w:hAnsi="Alstom"/>
        </w:rPr>
        <w:fldChar w:fldCharType="begin"/>
      </w:r>
      <w:r w:rsidRPr="00623C9D">
        <w:rPr>
          <w:rFonts w:ascii="Alstom" w:hAnsi="Alstom"/>
        </w:rPr>
        <w:instrText xml:space="preserve"> TOC \o "1-3" </w:instrText>
      </w:r>
      <w:r w:rsidRPr="00623C9D">
        <w:rPr>
          <w:rFonts w:ascii="Alstom" w:hAnsi="Alstom"/>
        </w:rPr>
        <w:fldChar w:fldCharType="separate"/>
      </w:r>
      <w:ins w:id="66" w:author="3.0" w:date="2014-07-03T10:38:00Z">
        <w:r w:rsidR="00397275">
          <w:rPr>
            <w:noProof/>
          </w:rPr>
          <w:t>1.</w:t>
        </w:r>
        <w:r w:rsidR="00397275" w:rsidRPr="00B62C98">
          <w:rPr>
            <w:rFonts w:ascii="Calibri" w:hAnsi="Calibri"/>
            <w:b w:val="0"/>
            <w:caps w:val="0"/>
            <w:noProof/>
            <w:sz w:val="22"/>
            <w:szCs w:val="22"/>
            <w:lang w:eastAsia="fr-BE"/>
            <w:rPrChange w:id="67" w:author="3.0" w:date="2014-07-03T10:38:00Z">
              <w:rPr>
                <w:rFonts w:ascii="Calibri" w:hAnsi="Calibri"/>
                <w:b w:val="0"/>
                <w:caps w:val="0"/>
                <w:noProof/>
                <w:sz w:val="22"/>
                <w:szCs w:val="22"/>
                <w:lang w:val="fr-BE" w:eastAsia="fr-BE"/>
              </w:rPr>
            </w:rPrChange>
          </w:rPr>
          <w:tab/>
        </w:r>
        <w:r w:rsidR="00397275">
          <w:rPr>
            <w:noProof/>
          </w:rPr>
          <w:t>Introduction</w:t>
        </w:r>
        <w:r w:rsidR="00397275">
          <w:rPr>
            <w:noProof/>
          </w:rPr>
          <w:tab/>
        </w:r>
        <w:r w:rsidR="00397275">
          <w:rPr>
            <w:noProof/>
          </w:rPr>
          <w:fldChar w:fldCharType="begin"/>
        </w:r>
        <w:r w:rsidR="00397275">
          <w:rPr>
            <w:noProof/>
          </w:rPr>
          <w:instrText xml:space="preserve"> PAGEREF _Toc392147230 \h </w:instrText>
        </w:r>
        <w:r w:rsidR="00397275">
          <w:rPr>
            <w:noProof/>
          </w:rPr>
        </w:r>
      </w:ins>
      <w:r w:rsidR="00397275">
        <w:rPr>
          <w:noProof/>
        </w:rPr>
        <w:fldChar w:fldCharType="separate"/>
      </w:r>
      <w:ins w:id="68" w:author="3.0" w:date="2014-07-03T10:38:00Z">
        <w:r w:rsidR="00397275">
          <w:rPr>
            <w:noProof/>
          </w:rPr>
          <w:t>4</w:t>
        </w:r>
        <w:r w:rsidR="00397275">
          <w:rPr>
            <w:noProof/>
          </w:rPr>
          <w:fldChar w:fldCharType="end"/>
        </w:r>
      </w:ins>
    </w:p>
    <w:p w:rsidR="00397275" w:rsidRPr="00B62C98" w:rsidRDefault="00397275">
      <w:pPr>
        <w:pStyle w:val="TM2"/>
        <w:tabs>
          <w:tab w:val="left" w:pos="880"/>
          <w:tab w:val="right" w:leader="dot" w:pos="9606"/>
        </w:tabs>
        <w:rPr>
          <w:ins w:id="69" w:author="3.0" w:date="2014-07-03T10:38:00Z"/>
          <w:rFonts w:ascii="Calibri" w:hAnsi="Calibri"/>
          <w:smallCaps w:val="0"/>
          <w:noProof/>
          <w:sz w:val="22"/>
          <w:szCs w:val="22"/>
          <w:lang w:eastAsia="fr-BE"/>
          <w:rPrChange w:id="70" w:author="3.0" w:date="2014-07-03T10:38:00Z">
            <w:rPr>
              <w:ins w:id="71" w:author="3.0" w:date="2014-07-03T10:38:00Z"/>
              <w:rFonts w:ascii="Calibri" w:hAnsi="Calibri"/>
              <w:smallCaps w:val="0"/>
              <w:noProof/>
              <w:sz w:val="22"/>
              <w:szCs w:val="22"/>
              <w:lang w:val="fr-BE" w:eastAsia="fr-BE"/>
            </w:rPr>
          </w:rPrChange>
        </w:rPr>
      </w:pPr>
      <w:ins w:id="72" w:author="3.0" w:date="2014-07-03T10:38:00Z">
        <w:r>
          <w:rPr>
            <w:noProof/>
          </w:rPr>
          <w:t>1.1</w:t>
        </w:r>
        <w:r w:rsidRPr="00B62C98">
          <w:rPr>
            <w:rFonts w:ascii="Calibri" w:hAnsi="Calibri"/>
            <w:smallCaps w:val="0"/>
            <w:noProof/>
            <w:sz w:val="22"/>
            <w:szCs w:val="22"/>
            <w:lang w:eastAsia="fr-BE"/>
            <w:rPrChange w:id="73" w:author="3.0" w:date="2014-07-03T10:38:00Z">
              <w:rPr>
                <w:rFonts w:ascii="Calibri" w:hAnsi="Calibri"/>
                <w:smallCaps w:val="0"/>
                <w:noProof/>
                <w:sz w:val="22"/>
                <w:szCs w:val="22"/>
                <w:lang w:val="fr-BE" w:eastAsia="fr-BE"/>
              </w:rPr>
            </w:rPrChange>
          </w:rPr>
          <w:tab/>
        </w:r>
        <w:r>
          <w:rPr>
            <w:noProof/>
          </w:rPr>
          <w:t>Subject</w:t>
        </w:r>
        <w:r>
          <w:rPr>
            <w:noProof/>
          </w:rPr>
          <w:tab/>
        </w:r>
        <w:r>
          <w:rPr>
            <w:noProof/>
          </w:rPr>
          <w:fldChar w:fldCharType="begin"/>
        </w:r>
        <w:r>
          <w:rPr>
            <w:noProof/>
          </w:rPr>
          <w:instrText xml:space="preserve"> PAGEREF _Toc392147231 \h </w:instrText>
        </w:r>
        <w:r>
          <w:rPr>
            <w:noProof/>
          </w:rPr>
        </w:r>
      </w:ins>
      <w:r>
        <w:rPr>
          <w:noProof/>
        </w:rPr>
        <w:fldChar w:fldCharType="separate"/>
      </w:r>
      <w:ins w:id="74" w:author="3.0" w:date="2014-07-03T10:38:00Z">
        <w:r>
          <w:rPr>
            <w:noProof/>
          </w:rPr>
          <w:t>4</w:t>
        </w:r>
        <w:r>
          <w:rPr>
            <w:noProof/>
          </w:rPr>
          <w:fldChar w:fldCharType="end"/>
        </w:r>
      </w:ins>
    </w:p>
    <w:p w:rsidR="00397275" w:rsidRPr="00B62C98" w:rsidRDefault="00397275">
      <w:pPr>
        <w:pStyle w:val="TM2"/>
        <w:tabs>
          <w:tab w:val="left" w:pos="880"/>
          <w:tab w:val="right" w:leader="dot" w:pos="9606"/>
        </w:tabs>
        <w:rPr>
          <w:ins w:id="75" w:author="3.0" w:date="2014-07-03T10:38:00Z"/>
          <w:rFonts w:ascii="Calibri" w:hAnsi="Calibri"/>
          <w:smallCaps w:val="0"/>
          <w:noProof/>
          <w:sz w:val="22"/>
          <w:szCs w:val="22"/>
          <w:lang w:eastAsia="fr-BE"/>
          <w:rPrChange w:id="76" w:author="3.0" w:date="2014-07-03T10:38:00Z">
            <w:rPr>
              <w:ins w:id="77" w:author="3.0" w:date="2014-07-03T10:38:00Z"/>
              <w:rFonts w:ascii="Calibri" w:hAnsi="Calibri"/>
              <w:smallCaps w:val="0"/>
              <w:noProof/>
              <w:sz w:val="22"/>
              <w:szCs w:val="22"/>
              <w:lang w:val="fr-BE" w:eastAsia="fr-BE"/>
            </w:rPr>
          </w:rPrChange>
        </w:rPr>
      </w:pPr>
      <w:ins w:id="78" w:author="3.0" w:date="2014-07-03T10:38:00Z">
        <w:r>
          <w:rPr>
            <w:noProof/>
          </w:rPr>
          <w:t>1.2</w:t>
        </w:r>
        <w:r w:rsidRPr="00B62C98">
          <w:rPr>
            <w:rFonts w:ascii="Calibri" w:hAnsi="Calibri"/>
            <w:smallCaps w:val="0"/>
            <w:noProof/>
            <w:sz w:val="22"/>
            <w:szCs w:val="22"/>
            <w:lang w:eastAsia="fr-BE"/>
            <w:rPrChange w:id="79" w:author="3.0" w:date="2014-07-03T10:38:00Z">
              <w:rPr>
                <w:rFonts w:ascii="Calibri" w:hAnsi="Calibri"/>
                <w:smallCaps w:val="0"/>
                <w:noProof/>
                <w:sz w:val="22"/>
                <w:szCs w:val="22"/>
                <w:lang w:val="fr-BE" w:eastAsia="fr-BE"/>
              </w:rPr>
            </w:rPrChange>
          </w:rPr>
          <w:tab/>
        </w:r>
        <w:r>
          <w:rPr>
            <w:noProof/>
          </w:rPr>
          <w:t>Field of application</w:t>
        </w:r>
        <w:r>
          <w:rPr>
            <w:noProof/>
          </w:rPr>
          <w:tab/>
        </w:r>
        <w:r>
          <w:rPr>
            <w:noProof/>
          </w:rPr>
          <w:fldChar w:fldCharType="begin"/>
        </w:r>
        <w:r>
          <w:rPr>
            <w:noProof/>
          </w:rPr>
          <w:instrText xml:space="preserve"> PAGEREF _Toc392147232 \h </w:instrText>
        </w:r>
        <w:r>
          <w:rPr>
            <w:noProof/>
          </w:rPr>
        </w:r>
      </w:ins>
      <w:r>
        <w:rPr>
          <w:noProof/>
        </w:rPr>
        <w:fldChar w:fldCharType="separate"/>
      </w:r>
      <w:ins w:id="80" w:author="3.0" w:date="2014-07-03T10:38:00Z">
        <w:r>
          <w:rPr>
            <w:noProof/>
          </w:rPr>
          <w:t>4</w:t>
        </w:r>
        <w:r>
          <w:rPr>
            <w:noProof/>
          </w:rPr>
          <w:fldChar w:fldCharType="end"/>
        </w:r>
      </w:ins>
    </w:p>
    <w:p w:rsidR="00397275" w:rsidRPr="00B62C98" w:rsidRDefault="00397275">
      <w:pPr>
        <w:pStyle w:val="TM2"/>
        <w:tabs>
          <w:tab w:val="left" w:pos="880"/>
          <w:tab w:val="right" w:leader="dot" w:pos="9606"/>
        </w:tabs>
        <w:rPr>
          <w:ins w:id="81" w:author="3.0" w:date="2014-07-03T10:38:00Z"/>
          <w:rFonts w:ascii="Calibri" w:hAnsi="Calibri"/>
          <w:smallCaps w:val="0"/>
          <w:noProof/>
          <w:sz w:val="22"/>
          <w:szCs w:val="22"/>
          <w:lang w:eastAsia="fr-BE"/>
          <w:rPrChange w:id="82" w:author="3.0" w:date="2014-07-03T10:38:00Z">
            <w:rPr>
              <w:ins w:id="83" w:author="3.0" w:date="2014-07-03T10:38:00Z"/>
              <w:rFonts w:ascii="Calibri" w:hAnsi="Calibri"/>
              <w:smallCaps w:val="0"/>
              <w:noProof/>
              <w:sz w:val="22"/>
              <w:szCs w:val="22"/>
              <w:lang w:val="fr-BE" w:eastAsia="fr-BE"/>
            </w:rPr>
          </w:rPrChange>
        </w:rPr>
      </w:pPr>
      <w:ins w:id="84" w:author="3.0" w:date="2014-07-03T10:38:00Z">
        <w:r>
          <w:rPr>
            <w:noProof/>
          </w:rPr>
          <w:t>1.3</w:t>
        </w:r>
        <w:r w:rsidRPr="00B62C98">
          <w:rPr>
            <w:rFonts w:ascii="Calibri" w:hAnsi="Calibri"/>
            <w:smallCaps w:val="0"/>
            <w:noProof/>
            <w:sz w:val="22"/>
            <w:szCs w:val="22"/>
            <w:lang w:eastAsia="fr-BE"/>
            <w:rPrChange w:id="85" w:author="3.0" w:date="2014-07-03T10:38:00Z">
              <w:rPr>
                <w:rFonts w:ascii="Calibri" w:hAnsi="Calibri"/>
                <w:smallCaps w:val="0"/>
                <w:noProof/>
                <w:sz w:val="22"/>
                <w:szCs w:val="22"/>
                <w:lang w:val="fr-BE" w:eastAsia="fr-BE"/>
              </w:rPr>
            </w:rPrChange>
          </w:rPr>
          <w:tab/>
        </w:r>
        <w:r>
          <w:rPr>
            <w:noProof/>
          </w:rPr>
          <w:t>Document description</w:t>
        </w:r>
        <w:r>
          <w:rPr>
            <w:noProof/>
          </w:rPr>
          <w:tab/>
        </w:r>
        <w:r>
          <w:rPr>
            <w:noProof/>
          </w:rPr>
          <w:fldChar w:fldCharType="begin"/>
        </w:r>
        <w:r>
          <w:rPr>
            <w:noProof/>
          </w:rPr>
          <w:instrText xml:space="preserve"> PAGEREF _Toc392147233 \h </w:instrText>
        </w:r>
        <w:r>
          <w:rPr>
            <w:noProof/>
          </w:rPr>
        </w:r>
      </w:ins>
      <w:r>
        <w:rPr>
          <w:noProof/>
        </w:rPr>
        <w:fldChar w:fldCharType="separate"/>
      </w:r>
      <w:ins w:id="86" w:author="3.0" w:date="2014-07-03T10:38:00Z">
        <w:r>
          <w:rPr>
            <w:noProof/>
          </w:rPr>
          <w:t>4</w:t>
        </w:r>
        <w:r>
          <w:rPr>
            <w:noProof/>
          </w:rPr>
          <w:fldChar w:fldCharType="end"/>
        </w:r>
      </w:ins>
    </w:p>
    <w:p w:rsidR="00397275" w:rsidRPr="00B62C98" w:rsidRDefault="00397275">
      <w:pPr>
        <w:pStyle w:val="TM1"/>
        <w:tabs>
          <w:tab w:val="left" w:pos="440"/>
          <w:tab w:val="right" w:leader="dot" w:pos="9606"/>
        </w:tabs>
        <w:rPr>
          <w:ins w:id="87" w:author="3.0" w:date="2014-07-03T10:38:00Z"/>
          <w:rFonts w:ascii="Calibri" w:hAnsi="Calibri"/>
          <w:b w:val="0"/>
          <w:caps w:val="0"/>
          <w:noProof/>
          <w:sz w:val="22"/>
          <w:szCs w:val="22"/>
          <w:lang w:eastAsia="fr-BE"/>
          <w:rPrChange w:id="88" w:author="3.0" w:date="2014-07-03T10:38:00Z">
            <w:rPr>
              <w:ins w:id="89" w:author="3.0" w:date="2014-07-03T10:38:00Z"/>
              <w:rFonts w:ascii="Calibri" w:hAnsi="Calibri"/>
              <w:b w:val="0"/>
              <w:caps w:val="0"/>
              <w:noProof/>
              <w:sz w:val="22"/>
              <w:szCs w:val="22"/>
              <w:lang w:val="fr-BE" w:eastAsia="fr-BE"/>
            </w:rPr>
          </w:rPrChange>
        </w:rPr>
      </w:pPr>
      <w:ins w:id="90" w:author="3.0" w:date="2014-07-03T10:38:00Z">
        <w:r w:rsidRPr="00397275">
          <w:rPr>
            <w:noProof/>
            <w:rPrChange w:id="91" w:author="3.0" w:date="2014-07-03T10:38:00Z">
              <w:rPr>
                <w:noProof/>
                <w:lang w:val="fr-FR"/>
              </w:rPr>
            </w:rPrChange>
          </w:rPr>
          <w:t>2.</w:t>
        </w:r>
        <w:r w:rsidRPr="00B62C98">
          <w:rPr>
            <w:rFonts w:ascii="Calibri" w:hAnsi="Calibri"/>
            <w:b w:val="0"/>
            <w:caps w:val="0"/>
            <w:noProof/>
            <w:sz w:val="22"/>
            <w:szCs w:val="22"/>
            <w:lang w:eastAsia="fr-BE"/>
            <w:rPrChange w:id="92" w:author="3.0" w:date="2014-07-03T10:38:00Z">
              <w:rPr>
                <w:rFonts w:ascii="Calibri" w:hAnsi="Calibri"/>
                <w:b w:val="0"/>
                <w:caps w:val="0"/>
                <w:noProof/>
                <w:sz w:val="22"/>
                <w:szCs w:val="22"/>
                <w:lang w:val="fr-BE" w:eastAsia="fr-BE"/>
              </w:rPr>
            </w:rPrChange>
          </w:rPr>
          <w:tab/>
        </w:r>
        <w:r w:rsidRPr="00397275">
          <w:rPr>
            <w:noProof/>
            <w:rPrChange w:id="93" w:author="3.0" w:date="2014-07-03T10:38:00Z">
              <w:rPr>
                <w:noProof/>
                <w:lang w:val="fr-FR"/>
              </w:rPr>
            </w:rPrChange>
          </w:rPr>
          <w:t>Documents &amp; terminology</w:t>
        </w:r>
        <w:r>
          <w:rPr>
            <w:noProof/>
          </w:rPr>
          <w:tab/>
        </w:r>
        <w:r>
          <w:rPr>
            <w:noProof/>
          </w:rPr>
          <w:fldChar w:fldCharType="begin"/>
        </w:r>
        <w:r>
          <w:rPr>
            <w:noProof/>
          </w:rPr>
          <w:instrText xml:space="preserve"> PAGEREF _Toc392147234 \h </w:instrText>
        </w:r>
        <w:r>
          <w:rPr>
            <w:noProof/>
          </w:rPr>
        </w:r>
      </w:ins>
      <w:r>
        <w:rPr>
          <w:noProof/>
        </w:rPr>
        <w:fldChar w:fldCharType="separate"/>
      </w:r>
      <w:ins w:id="94" w:author="3.0" w:date="2014-07-03T10:38:00Z">
        <w:r>
          <w:rPr>
            <w:noProof/>
          </w:rPr>
          <w:t>5</w:t>
        </w:r>
        <w:r>
          <w:rPr>
            <w:noProof/>
          </w:rPr>
          <w:fldChar w:fldCharType="end"/>
        </w:r>
      </w:ins>
    </w:p>
    <w:p w:rsidR="00397275" w:rsidRPr="00B62C98" w:rsidRDefault="00397275">
      <w:pPr>
        <w:pStyle w:val="TM2"/>
        <w:tabs>
          <w:tab w:val="left" w:pos="880"/>
          <w:tab w:val="right" w:leader="dot" w:pos="9606"/>
        </w:tabs>
        <w:rPr>
          <w:ins w:id="95" w:author="3.0" w:date="2014-07-03T10:38:00Z"/>
          <w:rFonts w:ascii="Calibri" w:hAnsi="Calibri"/>
          <w:smallCaps w:val="0"/>
          <w:noProof/>
          <w:sz w:val="22"/>
          <w:szCs w:val="22"/>
          <w:lang w:eastAsia="fr-BE"/>
          <w:rPrChange w:id="96" w:author="3.0" w:date="2014-07-03T10:38:00Z">
            <w:rPr>
              <w:ins w:id="97" w:author="3.0" w:date="2014-07-03T10:38:00Z"/>
              <w:rFonts w:ascii="Calibri" w:hAnsi="Calibri"/>
              <w:smallCaps w:val="0"/>
              <w:noProof/>
              <w:sz w:val="22"/>
              <w:szCs w:val="22"/>
              <w:lang w:val="fr-BE" w:eastAsia="fr-BE"/>
            </w:rPr>
          </w:rPrChange>
        </w:rPr>
      </w:pPr>
      <w:ins w:id="98" w:author="3.0" w:date="2014-07-03T10:38:00Z">
        <w:r w:rsidRPr="00397275">
          <w:rPr>
            <w:noProof/>
            <w:rPrChange w:id="99" w:author="3.0" w:date="2014-07-03T10:38:00Z">
              <w:rPr>
                <w:noProof/>
                <w:lang w:val="fr-FR"/>
              </w:rPr>
            </w:rPrChange>
          </w:rPr>
          <w:t>2.1</w:t>
        </w:r>
        <w:r w:rsidRPr="00B62C98">
          <w:rPr>
            <w:rFonts w:ascii="Calibri" w:hAnsi="Calibri"/>
            <w:smallCaps w:val="0"/>
            <w:noProof/>
            <w:sz w:val="22"/>
            <w:szCs w:val="22"/>
            <w:lang w:eastAsia="fr-BE"/>
            <w:rPrChange w:id="100" w:author="3.0" w:date="2014-07-03T10:38:00Z">
              <w:rPr>
                <w:rFonts w:ascii="Calibri" w:hAnsi="Calibri"/>
                <w:smallCaps w:val="0"/>
                <w:noProof/>
                <w:sz w:val="22"/>
                <w:szCs w:val="22"/>
                <w:lang w:val="fr-BE" w:eastAsia="fr-BE"/>
              </w:rPr>
            </w:rPrChange>
          </w:rPr>
          <w:tab/>
        </w:r>
        <w:r w:rsidRPr="00397275">
          <w:rPr>
            <w:noProof/>
            <w:rPrChange w:id="101" w:author="3.0" w:date="2014-07-03T10:38:00Z">
              <w:rPr>
                <w:noProof/>
                <w:lang w:val="fr-FR"/>
              </w:rPr>
            </w:rPrChange>
          </w:rPr>
          <w:t>Reference documents</w:t>
        </w:r>
        <w:r>
          <w:rPr>
            <w:noProof/>
          </w:rPr>
          <w:tab/>
        </w:r>
        <w:r>
          <w:rPr>
            <w:noProof/>
          </w:rPr>
          <w:fldChar w:fldCharType="begin"/>
        </w:r>
        <w:r>
          <w:rPr>
            <w:noProof/>
          </w:rPr>
          <w:instrText xml:space="preserve"> PAGEREF _Toc392147235 \h </w:instrText>
        </w:r>
        <w:r>
          <w:rPr>
            <w:noProof/>
          </w:rPr>
        </w:r>
      </w:ins>
      <w:r>
        <w:rPr>
          <w:noProof/>
        </w:rPr>
        <w:fldChar w:fldCharType="separate"/>
      </w:r>
      <w:ins w:id="102" w:author="3.0" w:date="2014-07-03T10:38:00Z">
        <w:r>
          <w:rPr>
            <w:noProof/>
          </w:rPr>
          <w:t>5</w:t>
        </w:r>
        <w:r>
          <w:rPr>
            <w:noProof/>
          </w:rPr>
          <w:fldChar w:fldCharType="end"/>
        </w:r>
      </w:ins>
    </w:p>
    <w:p w:rsidR="00397275" w:rsidRPr="00B62C98" w:rsidRDefault="00397275">
      <w:pPr>
        <w:pStyle w:val="TM2"/>
        <w:tabs>
          <w:tab w:val="left" w:pos="880"/>
          <w:tab w:val="right" w:leader="dot" w:pos="9606"/>
        </w:tabs>
        <w:rPr>
          <w:ins w:id="103" w:author="3.0" w:date="2014-07-03T10:38:00Z"/>
          <w:rFonts w:ascii="Calibri" w:hAnsi="Calibri"/>
          <w:smallCaps w:val="0"/>
          <w:noProof/>
          <w:sz w:val="22"/>
          <w:szCs w:val="22"/>
          <w:lang w:eastAsia="fr-BE"/>
          <w:rPrChange w:id="104" w:author="3.0" w:date="2014-07-03T10:38:00Z">
            <w:rPr>
              <w:ins w:id="105" w:author="3.0" w:date="2014-07-03T10:38:00Z"/>
              <w:rFonts w:ascii="Calibri" w:hAnsi="Calibri"/>
              <w:smallCaps w:val="0"/>
              <w:noProof/>
              <w:sz w:val="22"/>
              <w:szCs w:val="22"/>
              <w:lang w:val="fr-BE" w:eastAsia="fr-BE"/>
            </w:rPr>
          </w:rPrChange>
        </w:rPr>
      </w:pPr>
      <w:ins w:id="106" w:author="3.0" w:date="2014-07-03T10:38:00Z">
        <w:r w:rsidRPr="00397275">
          <w:rPr>
            <w:noProof/>
            <w:rPrChange w:id="107" w:author="3.0" w:date="2014-07-03T10:38:00Z">
              <w:rPr>
                <w:noProof/>
                <w:lang w:val="fr-FR"/>
              </w:rPr>
            </w:rPrChange>
          </w:rPr>
          <w:t>2.2</w:t>
        </w:r>
        <w:r w:rsidRPr="00B62C98">
          <w:rPr>
            <w:rFonts w:ascii="Calibri" w:hAnsi="Calibri"/>
            <w:smallCaps w:val="0"/>
            <w:noProof/>
            <w:sz w:val="22"/>
            <w:szCs w:val="22"/>
            <w:lang w:eastAsia="fr-BE"/>
            <w:rPrChange w:id="108" w:author="3.0" w:date="2014-07-03T10:38:00Z">
              <w:rPr>
                <w:rFonts w:ascii="Calibri" w:hAnsi="Calibri"/>
                <w:smallCaps w:val="0"/>
                <w:noProof/>
                <w:sz w:val="22"/>
                <w:szCs w:val="22"/>
                <w:lang w:val="fr-BE" w:eastAsia="fr-BE"/>
              </w:rPr>
            </w:rPrChange>
          </w:rPr>
          <w:tab/>
        </w:r>
        <w:r w:rsidRPr="00397275">
          <w:rPr>
            <w:noProof/>
            <w:rPrChange w:id="109" w:author="3.0" w:date="2014-07-03T10:38:00Z">
              <w:rPr>
                <w:noProof/>
                <w:lang w:val="fr-FR"/>
              </w:rPr>
            </w:rPrChange>
          </w:rPr>
          <w:t>Applicable documents</w:t>
        </w:r>
        <w:r>
          <w:rPr>
            <w:noProof/>
          </w:rPr>
          <w:tab/>
        </w:r>
        <w:r>
          <w:rPr>
            <w:noProof/>
          </w:rPr>
          <w:fldChar w:fldCharType="begin"/>
        </w:r>
        <w:r>
          <w:rPr>
            <w:noProof/>
          </w:rPr>
          <w:instrText xml:space="preserve"> PAGEREF _Toc392147236 \h </w:instrText>
        </w:r>
        <w:r>
          <w:rPr>
            <w:noProof/>
          </w:rPr>
        </w:r>
      </w:ins>
      <w:r>
        <w:rPr>
          <w:noProof/>
        </w:rPr>
        <w:fldChar w:fldCharType="separate"/>
      </w:r>
      <w:ins w:id="110" w:author="3.0" w:date="2014-07-03T10:38:00Z">
        <w:r>
          <w:rPr>
            <w:noProof/>
          </w:rPr>
          <w:t>5</w:t>
        </w:r>
        <w:r>
          <w:rPr>
            <w:noProof/>
          </w:rPr>
          <w:fldChar w:fldCharType="end"/>
        </w:r>
      </w:ins>
    </w:p>
    <w:p w:rsidR="00397275" w:rsidRPr="00B62C98" w:rsidRDefault="00397275">
      <w:pPr>
        <w:pStyle w:val="TM2"/>
        <w:tabs>
          <w:tab w:val="left" w:pos="880"/>
          <w:tab w:val="right" w:leader="dot" w:pos="9606"/>
        </w:tabs>
        <w:rPr>
          <w:ins w:id="111" w:author="3.0" w:date="2014-07-03T10:38:00Z"/>
          <w:rFonts w:ascii="Calibri" w:hAnsi="Calibri"/>
          <w:smallCaps w:val="0"/>
          <w:noProof/>
          <w:sz w:val="22"/>
          <w:szCs w:val="22"/>
          <w:lang w:eastAsia="fr-BE"/>
          <w:rPrChange w:id="112" w:author="3.0" w:date="2014-07-03T10:38:00Z">
            <w:rPr>
              <w:ins w:id="113" w:author="3.0" w:date="2014-07-03T10:38:00Z"/>
              <w:rFonts w:ascii="Calibri" w:hAnsi="Calibri"/>
              <w:smallCaps w:val="0"/>
              <w:noProof/>
              <w:sz w:val="22"/>
              <w:szCs w:val="22"/>
              <w:lang w:val="fr-BE" w:eastAsia="fr-BE"/>
            </w:rPr>
          </w:rPrChange>
        </w:rPr>
      </w:pPr>
      <w:ins w:id="114" w:author="3.0" w:date="2014-07-03T10:38:00Z">
        <w:r>
          <w:rPr>
            <w:noProof/>
          </w:rPr>
          <w:t>2.3</w:t>
        </w:r>
        <w:r w:rsidRPr="00B62C98">
          <w:rPr>
            <w:rFonts w:ascii="Calibri" w:hAnsi="Calibri"/>
            <w:smallCaps w:val="0"/>
            <w:noProof/>
            <w:sz w:val="22"/>
            <w:szCs w:val="22"/>
            <w:lang w:eastAsia="fr-BE"/>
            <w:rPrChange w:id="115" w:author="3.0" w:date="2014-07-03T10:38:00Z">
              <w:rPr>
                <w:rFonts w:ascii="Calibri" w:hAnsi="Calibri"/>
                <w:smallCaps w:val="0"/>
                <w:noProof/>
                <w:sz w:val="22"/>
                <w:szCs w:val="22"/>
                <w:lang w:val="fr-BE" w:eastAsia="fr-BE"/>
              </w:rPr>
            </w:rPrChange>
          </w:rPr>
          <w:tab/>
        </w:r>
        <w:r>
          <w:rPr>
            <w:noProof/>
          </w:rPr>
          <w:t>Definitions</w:t>
        </w:r>
        <w:r>
          <w:rPr>
            <w:noProof/>
          </w:rPr>
          <w:tab/>
        </w:r>
        <w:r>
          <w:rPr>
            <w:noProof/>
          </w:rPr>
          <w:fldChar w:fldCharType="begin"/>
        </w:r>
        <w:r>
          <w:rPr>
            <w:noProof/>
          </w:rPr>
          <w:instrText xml:space="preserve"> PAGEREF _Toc392147237 \h </w:instrText>
        </w:r>
        <w:r>
          <w:rPr>
            <w:noProof/>
          </w:rPr>
        </w:r>
      </w:ins>
      <w:r>
        <w:rPr>
          <w:noProof/>
        </w:rPr>
        <w:fldChar w:fldCharType="separate"/>
      </w:r>
      <w:ins w:id="116" w:author="3.0" w:date="2014-07-03T10:38:00Z">
        <w:r>
          <w:rPr>
            <w:noProof/>
          </w:rPr>
          <w:t>5</w:t>
        </w:r>
        <w:r>
          <w:rPr>
            <w:noProof/>
          </w:rPr>
          <w:fldChar w:fldCharType="end"/>
        </w:r>
      </w:ins>
    </w:p>
    <w:p w:rsidR="00397275" w:rsidRPr="00B62C98" w:rsidRDefault="00397275">
      <w:pPr>
        <w:pStyle w:val="TM2"/>
        <w:tabs>
          <w:tab w:val="left" w:pos="880"/>
          <w:tab w:val="right" w:leader="dot" w:pos="9606"/>
        </w:tabs>
        <w:rPr>
          <w:ins w:id="117" w:author="3.0" w:date="2014-07-03T10:38:00Z"/>
          <w:rFonts w:ascii="Calibri" w:hAnsi="Calibri"/>
          <w:smallCaps w:val="0"/>
          <w:noProof/>
          <w:sz w:val="22"/>
          <w:szCs w:val="22"/>
          <w:lang w:eastAsia="fr-BE"/>
          <w:rPrChange w:id="118" w:author="3.0" w:date="2014-07-03T10:38:00Z">
            <w:rPr>
              <w:ins w:id="119" w:author="3.0" w:date="2014-07-03T10:38:00Z"/>
              <w:rFonts w:ascii="Calibri" w:hAnsi="Calibri"/>
              <w:smallCaps w:val="0"/>
              <w:noProof/>
              <w:sz w:val="22"/>
              <w:szCs w:val="22"/>
              <w:lang w:val="fr-BE" w:eastAsia="fr-BE"/>
            </w:rPr>
          </w:rPrChange>
        </w:rPr>
      </w:pPr>
      <w:ins w:id="120" w:author="3.0" w:date="2014-07-03T10:38:00Z">
        <w:r>
          <w:rPr>
            <w:noProof/>
          </w:rPr>
          <w:t>2.4</w:t>
        </w:r>
        <w:r w:rsidRPr="00B62C98">
          <w:rPr>
            <w:rFonts w:ascii="Calibri" w:hAnsi="Calibri"/>
            <w:smallCaps w:val="0"/>
            <w:noProof/>
            <w:sz w:val="22"/>
            <w:szCs w:val="22"/>
            <w:lang w:eastAsia="fr-BE"/>
            <w:rPrChange w:id="121" w:author="3.0" w:date="2014-07-03T10:38:00Z">
              <w:rPr>
                <w:rFonts w:ascii="Calibri" w:hAnsi="Calibri"/>
                <w:smallCaps w:val="0"/>
                <w:noProof/>
                <w:sz w:val="22"/>
                <w:szCs w:val="22"/>
                <w:lang w:val="fr-BE" w:eastAsia="fr-BE"/>
              </w:rPr>
            </w:rPrChange>
          </w:rPr>
          <w:tab/>
        </w:r>
        <w:r>
          <w:rPr>
            <w:noProof/>
          </w:rPr>
          <w:t>Abbreviations</w:t>
        </w:r>
        <w:r>
          <w:rPr>
            <w:noProof/>
          </w:rPr>
          <w:tab/>
        </w:r>
        <w:r>
          <w:rPr>
            <w:noProof/>
          </w:rPr>
          <w:fldChar w:fldCharType="begin"/>
        </w:r>
        <w:r>
          <w:rPr>
            <w:noProof/>
          </w:rPr>
          <w:instrText xml:space="preserve"> PAGEREF _Toc392147238 \h </w:instrText>
        </w:r>
        <w:r>
          <w:rPr>
            <w:noProof/>
          </w:rPr>
        </w:r>
      </w:ins>
      <w:r>
        <w:rPr>
          <w:noProof/>
        </w:rPr>
        <w:fldChar w:fldCharType="separate"/>
      </w:r>
      <w:ins w:id="122" w:author="3.0" w:date="2014-07-03T10:38:00Z">
        <w:r>
          <w:rPr>
            <w:noProof/>
          </w:rPr>
          <w:t>5</w:t>
        </w:r>
        <w:r>
          <w:rPr>
            <w:noProof/>
          </w:rPr>
          <w:fldChar w:fldCharType="end"/>
        </w:r>
      </w:ins>
    </w:p>
    <w:p w:rsidR="00397275" w:rsidRPr="00B62C98" w:rsidRDefault="00397275">
      <w:pPr>
        <w:pStyle w:val="TM1"/>
        <w:tabs>
          <w:tab w:val="left" w:pos="440"/>
          <w:tab w:val="right" w:leader="dot" w:pos="9606"/>
        </w:tabs>
        <w:rPr>
          <w:ins w:id="123" w:author="3.0" w:date="2014-07-03T10:38:00Z"/>
          <w:rFonts w:ascii="Calibri" w:hAnsi="Calibri"/>
          <w:b w:val="0"/>
          <w:caps w:val="0"/>
          <w:noProof/>
          <w:sz w:val="22"/>
          <w:szCs w:val="22"/>
          <w:lang w:eastAsia="fr-BE"/>
          <w:rPrChange w:id="124" w:author="3.0" w:date="2014-07-03T10:38:00Z">
            <w:rPr>
              <w:ins w:id="125" w:author="3.0" w:date="2014-07-03T10:38:00Z"/>
              <w:rFonts w:ascii="Calibri" w:hAnsi="Calibri"/>
              <w:b w:val="0"/>
              <w:caps w:val="0"/>
              <w:noProof/>
              <w:sz w:val="22"/>
              <w:szCs w:val="22"/>
              <w:lang w:val="fr-BE" w:eastAsia="fr-BE"/>
            </w:rPr>
          </w:rPrChange>
        </w:rPr>
      </w:pPr>
      <w:ins w:id="126" w:author="3.0" w:date="2014-07-03T10:38:00Z">
        <w:r>
          <w:rPr>
            <w:noProof/>
          </w:rPr>
          <w:t>3.</w:t>
        </w:r>
        <w:r w:rsidRPr="00B62C98">
          <w:rPr>
            <w:rFonts w:ascii="Calibri" w:hAnsi="Calibri"/>
            <w:b w:val="0"/>
            <w:caps w:val="0"/>
            <w:noProof/>
            <w:sz w:val="22"/>
            <w:szCs w:val="22"/>
            <w:lang w:eastAsia="fr-BE"/>
            <w:rPrChange w:id="127" w:author="3.0" w:date="2014-07-03T10:38:00Z">
              <w:rPr>
                <w:rFonts w:ascii="Calibri" w:hAnsi="Calibri"/>
                <w:b w:val="0"/>
                <w:caps w:val="0"/>
                <w:noProof/>
                <w:sz w:val="22"/>
                <w:szCs w:val="22"/>
                <w:lang w:val="fr-BE" w:eastAsia="fr-BE"/>
              </w:rPr>
            </w:rPrChange>
          </w:rPr>
          <w:tab/>
        </w:r>
        <w:r>
          <w:rPr>
            <w:noProof/>
          </w:rPr>
          <w:t>OpenETCS application - DMI interface</w:t>
        </w:r>
        <w:r>
          <w:rPr>
            <w:noProof/>
          </w:rPr>
          <w:tab/>
        </w:r>
        <w:r>
          <w:rPr>
            <w:noProof/>
          </w:rPr>
          <w:fldChar w:fldCharType="begin"/>
        </w:r>
        <w:r>
          <w:rPr>
            <w:noProof/>
          </w:rPr>
          <w:instrText xml:space="preserve"> PAGEREF _Toc392147239 \h </w:instrText>
        </w:r>
        <w:r>
          <w:rPr>
            <w:noProof/>
          </w:rPr>
        </w:r>
      </w:ins>
      <w:r>
        <w:rPr>
          <w:noProof/>
        </w:rPr>
        <w:fldChar w:fldCharType="separate"/>
      </w:r>
      <w:ins w:id="128" w:author="3.0" w:date="2014-07-03T10:38:00Z">
        <w:r>
          <w:rPr>
            <w:noProof/>
          </w:rPr>
          <w:t>6</w:t>
        </w:r>
        <w:r>
          <w:rPr>
            <w:noProof/>
          </w:rPr>
          <w:fldChar w:fldCharType="end"/>
        </w:r>
      </w:ins>
    </w:p>
    <w:p w:rsidR="00397275" w:rsidRPr="00B62C98" w:rsidRDefault="00397275">
      <w:pPr>
        <w:pStyle w:val="TM2"/>
        <w:tabs>
          <w:tab w:val="left" w:pos="880"/>
          <w:tab w:val="right" w:leader="dot" w:pos="9606"/>
        </w:tabs>
        <w:rPr>
          <w:ins w:id="129" w:author="3.0" w:date="2014-07-03T10:38:00Z"/>
          <w:rFonts w:ascii="Calibri" w:hAnsi="Calibri"/>
          <w:smallCaps w:val="0"/>
          <w:noProof/>
          <w:sz w:val="22"/>
          <w:szCs w:val="22"/>
          <w:lang w:eastAsia="fr-BE"/>
          <w:rPrChange w:id="130" w:author="3.0" w:date="2014-07-03T10:38:00Z">
            <w:rPr>
              <w:ins w:id="131" w:author="3.0" w:date="2014-07-03T10:38:00Z"/>
              <w:rFonts w:ascii="Calibri" w:hAnsi="Calibri"/>
              <w:smallCaps w:val="0"/>
              <w:noProof/>
              <w:sz w:val="22"/>
              <w:szCs w:val="22"/>
              <w:lang w:val="fr-BE" w:eastAsia="fr-BE"/>
            </w:rPr>
          </w:rPrChange>
        </w:rPr>
      </w:pPr>
      <w:ins w:id="132" w:author="3.0" w:date="2014-07-03T10:38:00Z">
        <w:r>
          <w:rPr>
            <w:noProof/>
          </w:rPr>
          <w:t>3.1</w:t>
        </w:r>
        <w:r w:rsidRPr="00B62C98">
          <w:rPr>
            <w:rFonts w:ascii="Calibri" w:hAnsi="Calibri"/>
            <w:smallCaps w:val="0"/>
            <w:noProof/>
            <w:sz w:val="22"/>
            <w:szCs w:val="22"/>
            <w:lang w:eastAsia="fr-BE"/>
            <w:rPrChange w:id="133" w:author="3.0" w:date="2014-07-03T10:38:00Z">
              <w:rPr>
                <w:rFonts w:ascii="Calibri" w:hAnsi="Calibri"/>
                <w:smallCaps w:val="0"/>
                <w:noProof/>
                <w:sz w:val="22"/>
                <w:szCs w:val="22"/>
                <w:lang w:val="fr-BE" w:eastAsia="fr-BE"/>
              </w:rPr>
            </w:rPrChange>
          </w:rPr>
          <w:tab/>
        </w:r>
        <w:r>
          <w:rPr>
            <w:noProof/>
          </w:rPr>
          <w:t>telegram structure</w:t>
        </w:r>
        <w:r>
          <w:rPr>
            <w:noProof/>
          </w:rPr>
          <w:tab/>
        </w:r>
        <w:r>
          <w:rPr>
            <w:noProof/>
          </w:rPr>
          <w:fldChar w:fldCharType="begin"/>
        </w:r>
        <w:r>
          <w:rPr>
            <w:noProof/>
          </w:rPr>
          <w:instrText xml:space="preserve"> PAGEREF _Toc392147240 \h </w:instrText>
        </w:r>
        <w:r>
          <w:rPr>
            <w:noProof/>
          </w:rPr>
        </w:r>
      </w:ins>
      <w:r>
        <w:rPr>
          <w:noProof/>
        </w:rPr>
        <w:fldChar w:fldCharType="separate"/>
      </w:r>
      <w:ins w:id="134" w:author="3.0" w:date="2014-07-03T10:38:00Z">
        <w:r>
          <w:rPr>
            <w:noProof/>
          </w:rPr>
          <w:t>6</w:t>
        </w:r>
        <w:r>
          <w:rPr>
            <w:noProof/>
          </w:rPr>
          <w:fldChar w:fldCharType="end"/>
        </w:r>
      </w:ins>
    </w:p>
    <w:p w:rsidR="00397275" w:rsidRPr="00B62C98" w:rsidRDefault="00397275">
      <w:pPr>
        <w:pStyle w:val="TM2"/>
        <w:tabs>
          <w:tab w:val="left" w:pos="880"/>
          <w:tab w:val="right" w:leader="dot" w:pos="9606"/>
        </w:tabs>
        <w:rPr>
          <w:ins w:id="135" w:author="3.0" w:date="2014-07-03T10:38:00Z"/>
          <w:rFonts w:ascii="Calibri" w:hAnsi="Calibri"/>
          <w:smallCaps w:val="0"/>
          <w:noProof/>
          <w:sz w:val="22"/>
          <w:szCs w:val="22"/>
          <w:lang w:eastAsia="fr-BE"/>
          <w:rPrChange w:id="136" w:author="3.0" w:date="2014-07-03T10:38:00Z">
            <w:rPr>
              <w:ins w:id="137" w:author="3.0" w:date="2014-07-03T10:38:00Z"/>
              <w:rFonts w:ascii="Calibri" w:hAnsi="Calibri"/>
              <w:smallCaps w:val="0"/>
              <w:noProof/>
              <w:sz w:val="22"/>
              <w:szCs w:val="22"/>
              <w:lang w:val="fr-BE" w:eastAsia="fr-BE"/>
            </w:rPr>
          </w:rPrChange>
        </w:rPr>
      </w:pPr>
      <w:ins w:id="138" w:author="3.0" w:date="2014-07-03T10:38:00Z">
        <w:r>
          <w:rPr>
            <w:noProof/>
          </w:rPr>
          <w:t>3.2</w:t>
        </w:r>
        <w:r w:rsidRPr="00B62C98">
          <w:rPr>
            <w:rFonts w:ascii="Calibri" w:hAnsi="Calibri"/>
            <w:smallCaps w:val="0"/>
            <w:noProof/>
            <w:sz w:val="22"/>
            <w:szCs w:val="22"/>
            <w:lang w:eastAsia="fr-BE"/>
            <w:rPrChange w:id="139" w:author="3.0" w:date="2014-07-03T10:38:00Z">
              <w:rPr>
                <w:rFonts w:ascii="Calibri" w:hAnsi="Calibri"/>
                <w:smallCaps w:val="0"/>
                <w:noProof/>
                <w:sz w:val="22"/>
                <w:szCs w:val="22"/>
                <w:lang w:val="fr-BE" w:eastAsia="fr-BE"/>
              </w:rPr>
            </w:rPrChange>
          </w:rPr>
          <w:tab/>
        </w:r>
        <w:r>
          <w:rPr>
            <w:noProof/>
          </w:rPr>
          <w:t>telegram header</w:t>
        </w:r>
        <w:r>
          <w:rPr>
            <w:noProof/>
          </w:rPr>
          <w:tab/>
        </w:r>
        <w:r>
          <w:rPr>
            <w:noProof/>
          </w:rPr>
          <w:fldChar w:fldCharType="begin"/>
        </w:r>
        <w:r>
          <w:rPr>
            <w:noProof/>
          </w:rPr>
          <w:instrText xml:space="preserve"> PAGEREF _Toc392147241 \h </w:instrText>
        </w:r>
        <w:r>
          <w:rPr>
            <w:noProof/>
          </w:rPr>
        </w:r>
      </w:ins>
      <w:r>
        <w:rPr>
          <w:noProof/>
        </w:rPr>
        <w:fldChar w:fldCharType="separate"/>
      </w:r>
      <w:ins w:id="140" w:author="3.0" w:date="2014-07-03T10:38:00Z">
        <w:r>
          <w:rPr>
            <w:noProof/>
          </w:rPr>
          <w:t>7</w:t>
        </w:r>
        <w:r>
          <w:rPr>
            <w:noProof/>
          </w:rPr>
          <w:fldChar w:fldCharType="end"/>
        </w:r>
      </w:ins>
    </w:p>
    <w:p w:rsidR="00397275" w:rsidRPr="00B62C98" w:rsidRDefault="00397275">
      <w:pPr>
        <w:pStyle w:val="TM2"/>
        <w:tabs>
          <w:tab w:val="left" w:pos="880"/>
          <w:tab w:val="right" w:leader="dot" w:pos="9606"/>
        </w:tabs>
        <w:rPr>
          <w:ins w:id="141" w:author="3.0" w:date="2014-07-03T10:38:00Z"/>
          <w:rFonts w:ascii="Calibri" w:hAnsi="Calibri"/>
          <w:smallCaps w:val="0"/>
          <w:noProof/>
          <w:sz w:val="22"/>
          <w:szCs w:val="22"/>
          <w:lang w:eastAsia="fr-BE"/>
          <w:rPrChange w:id="142" w:author="3.0" w:date="2014-07-03T10:38:00Z">
            <w:rPr>
              <w:ins w:id="143" w:author="3.0" w:date="2014-07-03T10:38:00Z"/>
              <w:rFonts w:ascii="Calibri" w:hAnsi="Calibri"/>
              <w:smallCaps w:val="0"/>
              <w:noProof/>
              <w:sz w:val="22"/>
              <w:szCs w:val="22"/>
              <w:lang w:val="fr-BE" w:eastAsia="fr-BE"/>
            </w:rPr>
          </w:rPrChange>
        </w:rPr>
      </w:pPr>
      <w:ins w:id="144" w:author="3.0" w:date="2014-07-03T10:38:00Z">
        <w:r>
          <w:rPr>
            <w:noProof/>
          </w:rPr>
          <w:t>3.3</w:t>
        </w:r>
        <w:r w:rsidRPr="00B62C98">
          <w:rPr>
            <w:rFonts w:ascii="Calibri" w:hAnsi="Calibri"/>
            <w:smallCaps w:val="0"/>
            <w:noProof/>
            <w:sz w:val="22"/>
            <w:szCs w:val="22"/>
            <w:lang w:eastAsia="fr-BE"/>
            <w:rPrChange w:id="145" w:author="3.0" w:date="2014-07-03T10:38:00Z">
              <w:rPr>
                <w:rFonts w:ascii="Calibri" w:hAnsi="Calibri"/>
                <w:smallCaps w:val="0"/>
                <w:noProof/>
                <w:sz w:val="22"/>
                <w:szCs w:val="22"/>
                <w:lang w:val="fr-BE" w:eastAsia="fr-BE"/>
              </w:rPr>
            </w:rPrChange>
          </w:rPr>
          <w:tab/>
        </w:r>
        <w:r>
          <w:rPr>
            <w:noProof/>
          </w:rPr>
          <w:t>Packets</w:t>
        </w:r>
        <w:r>
          <w:rPr>
            <w:noProof/>
          </w:rPr>
          <w:tab/>
        </w:r>
        <w:r>
          <w:rPr>
            <w:noProof/>
          </w:rPr>
          <w:fldChar w:fldCharType="begin"/>
        </w:r>
        <w:r>
          <w:rPr>
            <w:noProof/>
          </w:rPr>
          <w:instrText xml:space="preserve"> PAGEREF _Toc392147242 \h </w:instrText>
        </w:r>
        <w:r>
          <w:rPr>
            <w:noProof/>
          </w:rPr>
        </w:r>
      </w:ins>
      <w:r>
        <w:rPr>
          <w:noProof/>
        </w:rPr>
        <w:fldChar w:fldCharType="separate"/>
      </w:r>
      <w:ins w:id="146" w:author="3.0" w:date="2014-07-03T10:38:00Z">
        <w:r>
          <w:rPr>
            <w:noProof/>
          </w:rPr>
          <w:t>8</w:t>
        </w:r>
        <w:r>
          <w:rPr>
            <w:noProof/>
          </w:rPr>
          <w:fldChar w:fldCharType="end"/>
        </w:r>
      </w:ins>
    </w:p>
    <w:p w:rsidR="00397275" w:rsidRPr="00B62C98" w:rsidRDefault="00397275">
      <w:pPr>
        <w:pStyle w:val="TM2"/>
        <w:tabs>
          <w:tab w:val="left" w:pos="880"/>
          <w:tab w:val="right" w:leader="dot" w:pos="9606"/>
        </w:tabs>
        <w:rPr>
          <w:ins w:id="147" w:author="3.0" w:date="2014-07-03T10:38:00Z"/>
          <w:rFonts w:ascii="Calibri" w:hAnsi="Calibri"/>
          <w:smallCaps w:val="0"/>
          <w:noProof/>
          <w:sz w:val="22"/>
          <w:szCs w:val="22"/>
          <w:lang w:eastAsia="fr-BE"/>
          <w:rPrChange w:id="148" w:author="3.0" w:date="2014-07-03T10:38:00Z">
            <w:rPr>
              <w:ins w:id="149" w:author="3.0" w:date="2014-07-03T10:38:00Z"/>
              <w:rFonts w:ascii="Calibri" w:hAnsi="Calibri"/>
              <w:smallCaps w:val="0"/>
              <w:noProof/>
              <w:sz w:val="22"/>
              <w:szCs w:val="22"/>
              <w:lang w:val="fr-BE" w:eastAsia="fr-BE"/>
            </w:rPr>
          </w:rPrChange>
        </w:rPr>
      </w:pPr>
      <w:ins w:id="150" w:author="3.0" w:date="2014-07-03T10:38:00Z">
        <w:r>
          <w:rPr>
            <w:noProof/>
          </w:rPr>
          <w:t>3.4</w:t>
        </w:r>
        <w:r w:rsidRPr="00B62C98">
          <w:rPr>
            <w:rFonts w:ascii="Calibri" w:hAnsi="Calibri"/>
            <w:smallCaps w:val="0"/>
            <w:noProof/>
            <w:sz w:val="22"/>
            <w:szCs w:val="22"/>
            <w:lang w:eastAsia="fr-BE"/>
            <w:rPrChange w:id="151" w:author="3.0" w:date="2014-07-03T10:38:00Z">
              <w:rPr>
                <w:rFonts w:ascii="Calibri" w:hAnsi="Calibri"/>
                <w:smallCaps w:val="0"/>
                <w:noProof/>
                <w:sz w:val="22"/>
                <w:szCs w:val="22"/>
                <w:lang w:val="fr-BE" w:eastAsia="fr-BE"/>
              </w:rPr>
            </w:rPrChange>
          </w:rPr>
          <w:tab/>
        </w:r>
        <w:r>
          <w:rPr>
            <w:noProof/>
          </w:rPr>
          <w:t>Variables</w:t>
        </w:r>
        <w:r>
          <w:rPr>
            <w:noProof/>
          </w:rPr>
          <w:tab/>
        </w:r>
        <w:r>
          <w:rPr>
            <w:noProof/>
          </w:rPr>
          <w:fldChar w:fldCharType="begin"/>
        </w:r>
        <w:r>
          <w:rPr>
            <w:noProof/>
          </w:rPr>
          <w:instrText xml:space="preserve"> PAGEREF _Toc392147243 \h </w:instrText>
        </w:r>
        <w:r>
          <w:rPr>
            <w:noProof/>
          </w:rPr>
        </w:r>
      </w:ins>
      <w:r>
        <w:rPr>
          <w:noProof/>
        </w:rPr>
        <w:fldChar w:fldCharType="separate"/>
      </w:r>
      <w:ins w:id="152" w:author="3.0" w:date="2014-07-03T10:38:00Z">
        <w:r>
          <w:rPr>
            <w:noProof/>
          </w:rPr>
          <w:t>32</w:t>
        </w:r>
        <w:r>
          <w:rPr>
            <w:noProof/>
          </w:rPr>
          <w:fldChar w:fldCharType="end"/>
        </w:r>
      </w:ins>
    </w:p>
    <w:p w:rsidR="00397275" w:rsidRPr="00B62C98" w:rsidRDefault="00397275">
      <w:pPr>
        <w:pStyle w:val="TM1"/>
        <w:tabs>
          <w:tab w:val="left" w:pos="440"/>
          <w:tab w:val="right" w:leader="dot" w:pos="9606"/>
        </w:tabs>
        <w:rPr>
          <w:ins w:id="153" w:author="3.0" w:date="2014-07-03T10:38:00Z"/>
          <w:rFonts w:ascii="Calibri" w:hAnsi="Calibri"/>
          <w:b w:val="0"/>
          <w:caps w:val="0"/>
          <w:noProof/>
          <w:sz w:val="22"/>
          <w:szCs w:val="22"/>
          <w:lang w:eastAsia="fr-BE"/>
          <w:rPrChange w:id="154" w:author="3.0" w:date="2014-07-03T10:38:00Z">
            <w:rPr>
              <w:ins w:id="155" w:author="3.0" w:date="2014-07-03T10:38:00Z"/>
              <w:rFonts w:ascii="Calibri" w:hAnsi="Calibri"/>
              <w:b w:val="0"/>
              <w:caps w:val="0"/>
              <w:noProof/>
              <w:sz w:val="22"/>
              <w:szCs w:val="22"/>
              <w:lang w:val="fr-BE" w:eastAsia="fr-BE"/>
            </w:rPr>
          </w:rPrChange>
        </w:rPr>
      </w:pPr>
      <w:ins w:id="156" w:author="3.0" w:date="2014-07-03T10:38:00Z">
        <w:r>
          <w:rPr>
            <w:noProof/>
          </w:rPr>
          <w:t>4.</w:t>
        </w:r>
        <w:r w:rsidRPr="00B62C98">
          <w:rPr>
            <w:rFonts w:ascii="Calibri" w:hAnsi="Calibri"/>
            <w:b w:val="0"/>
            <w:caps w:val="0"/>
            <w:noProof/>
            <w:sz w:val="22"/>
            <w:szCs w:val="22"/>
            <w:lang w:eastAsia="fr-BE"/>
            <w:rPrChange w:id="157" w:author="3.0" w:date="2014-07-03T10:38:00Z">
              <w:rPr>
                <w:rFonts w:ascii="Calibri" w:hAnsi="Calibri"/>
                <w:b w:val="0"/>
                <w:caps w:val="0"/>
                <w:noProof/>
                <w:sz w:val="22"/>
                <w:szCs w:val="22"/>
                <w:lang w:val="fr-BE" w:eastAsia="fr-BE"/>
              </w:rPr>
            </w:rPrChange>
          </w:rPr>
          <w:tab/>
        </w:r>
        <w:r>
          <w:rPr>
            <w:noProof/>
          </w:rPr>
          <w:t>OpenETCS application - JRU interface</w:t>
        </w:r>
        <w:r>
          <w:rPr>
            <w:noProof/>
          </w:rPr>
          <w:tab/>
        </w:r>
        <w:r>
          <w:rPr>
            <w:noProof/>
          </w:rPr>
          <w:fldChar w:fldCharType="begin"/>
        </w:r>
        <w:r>
          <w:rPr>
            <w:noProof/>
          </w:rPr>
          <w:instrText xml:space="preserve"> PAGEREF _Toc392147244 \h </w:instrText>
        </w:r>
        <w:r>
          <w:rPr>
            <w:noProof/>
          </w:rPr>
        </w:r>
      </w:ins>
      <w:r>
        <w:rPr>
          <w:noProof/>
        </w:rPr>
        <w:fldChar w:fldCharType="separate"/>
      </w:r>
      <w:ins w:id="158" w:author="3.0" w:date="2014-07-03T10:38:00Z">
        <w:r>
          <w:rPr>
            <w:noProof/>
          </w:rPr>
          <w:t>75</w:t>
        </w:r>
        <w:r>
          <w:rPr>
            <w:noProof/>
          </w:rPr>
          <w:fldChar w:fldCharType="end"/>
        </w:r>
      </w:ins>
    </w:p>
    <w:p w:rsidR="00397275" w:rsidRPr="00B62C98" w:rsidRDefault="00397275">
      <w:pPr>
        <w:pStyle w:val="TM2"/>
        <w:tabs>
          <w:tab w:val="left" w:pos="880"/>
          <w:tab w:val="right" w:leader="dot" w:pos="9606"/>
        </w:tabs>
        <w:rPr>
          <w:ins w:id="159" w:author="3.0" w:date="2014-07-03T10:38:00Z"/>
          <w:rFonts w:ascii="Calibri" w:hAnsi="Calibri"/>
          <w:smallCaps w:val="0"/>
          <w:noProof/>
          <w:sz w:val="22"/>
          <w:szCs w:val="22"/>
          <w:lang w:eastAsia="fr-BE"/>
          <w:rPrChange w:id="160" w:author="3.0" w:date="2014-07-03T10:38:00Z">
            <w:rPr>
              <w:ins w:id="161" w:author="3.0" w:date="2014-07-03T10:38:00Z"/>
              <w:rFonts w:ascii="Calibri" w:hAnsi="Calibri"/>
              <w:smallCaps w:val="0"/>
              <w:noProof/>
              <w:sz w:val="22"/>
              <w:szCs w:val="22"/>
              <w:lang w:val="fr-BE" w:eastAsia="fr-BE"/>
            </w:rPr>
          </w:rPrChange>
        </w:rPr>
      </w:pPr>
      <w:ins w:id="162" w:author="3.0" w:date="2014-07-03T10:38:00Z">
        <w:r>
          <w:rPr>
            <w:noProof/>
          </w:rPr>
          <w:t>4.1</w:t>
        </w:r>
        <w:r w:rsidRPr="00B62C98">
          <w:rPr>
            <w:rFonts w:ascii="Calibri" w:hAnsi="Calibri"/>
            <w:smallCaps w:val="0"/>
            <w:noProof/>
            <w:sz w:val="22"/>
            <w:szCs w:val="22"/>
            <w:lang w:eastAsia="fr-BE"/>
            <w:rPrChange w:id="163" w:author="3.0" w:date="2014-07-03T10:38:00Z">
              <w:rPr>
                <w:rFonts w:ascii="Calibri" w:hAnsi="Calibri"/>
                <w:smallCaps w:val="0"/>
                <w:noProof/>
                <w:sz w:val="22"/>
                <w:szCs w:val="22"/>
                <w:lang w:val="fr-BE" w:eastAsia="fr-BE"/>
              </w:rPr>
            </w:rPrChange>
          </w:rPr>
          <w:tab/>
        </w:r>
        <w:r>
          <w:rPr>
            <w:noProof/>
          </w:rPr>
          <w:t>JRU messages definition</w:t>
        </w:r>
        <w:r>
          <w:rPr>
            <w:noProof/>
          </w:rPr>
          <w:tab/>
        </w:r>
        <w:r>
          <w:rPr>
            <w:noProof/>
          </w:rPr>
          <w:fldChar w:fldCharType="begin"/>
        </w:r>
        <w:r>
          <w:rPr>
            <w:noProof/>
          </w:rPr>
          <w:instrText xml:space="preserve"> PAGEREF _Toc392147245 \h </w:instrText>
        </w:r>
        <w:r>
          <w:rPr>
            <w:noProof/>
          </w:rPr>
        </w:r>
      </w:ins>
      <w:r>
        <w:rPr>
          <w:noProof/>
        </w:rPr>
        <w:fldChar w:fldCharType="separate"/>
      </w:r>
      <w:ins w:id="164" w:author="3.0" w:date="2014-07-03T10:38:00Z">
        <w:r>
          <w:rPr>
            <w:noProof/>
          </w:rPr>
          <w:t>75</w:t>
        </w:r>
        <w:r>
          <w:rPr>
            <w:noProof/>
          </w:rPr>
          <w:fldChar w:fldCharType="end"/>
        </w:r>
      </w:ins>
    </w:p>
    <w:p w:rsidR="00397275" w:rsidRPr="00B62C98" w:rsidRDefault="00397275">
      <w:pPr>
        <w:pStyle w:val="TM2"/>
        <w:tabs>
          <w:tab w:val="left" w:pos="880"/>
          <w:tab w:val="right" w:leader="dot" w:pos="9606"/>
        </w:tabs>
        <w:rPr>
          <w:ins w:id="165" w:author="3.0" w:date="2014-07-03T10:38:00Z"/>
          <w:rFonts w:ascii="Calibri" w:hAnsi="Calibri"/>
          <w:smallCaps w:val="0"/>
          <w:noProof/>
          <w:sz w:val="22"/>
          <w:szCs w:val="22"/>
          <w:lang w:eastAsia="fr-BE"/>
          <w:rPrChange w:id="166" w:author="3.0" w:date="2014-07-03T10:38:00Z">
            <w:rPr>
              <w:ins w:id="167" w:author="3.0" w:date="2014-07-03T10:38:00Z"/>
              <w:rFonts w:ascii="Calibri" w:hAnsi="Calibri"/>
              <w:smallCaps w:val="0"/>
              <w:noProof/>
              <w:sz w:val="22"/>
              <w:szCs w:val="22"/>
              <w:lang w:val="fr-BE" w:eastAsia="fr-BE"/>
            </w:rPr>
          </w:rPrChange>
        </w:rPr>
      </w:pPr>
      <w:ins w:id="168" w:author="3.0" w:date="2014-07-03T10:38:00Z">
        <w:r>
          <w:rPr>
            <w:noProof/>
          </w:rPr>
          <w:t>4.2</w:t>
        </w:r>
        <w:r w:rsidRPr="00B62C98">
          <w:rPr>
            <w:rFonts w:ascii="Calibri" w:hAnsi="Calibri"/>
            <w:smallCaps w:val="0"/>
            <w:noProof/>
            <w:sz w:val="22"/>
            <w:szCs w:val="22"/>
            <w:lang w:eastAsia="fr-BE"/>
            <w:rPrChange w:id="169" w:author="3.0" w:date="2014-07-03T10:38:00Z">
              <w:rPr>
                <w:rFonts w:ascii="Calibri" w:hAnsi="Calibri"/>
                <w:smallCaps w:val="0"/>
                <w:noProof/>
                <w:sz w:val="22"/>
                <w:szCs w:val="22"/>
                <w:lang w:val="fr-BE" w:eastAsia="fr-BE"/>
              </w:rPr>
            </w:rPrChange>
          </w:rPr>
          <w:tab/>
        </w:r>
        <w:r>
          <w:rPr>
            <w:noProof/>
          </w:rPr>
          <w:t>OpenETCS application – JRU control messages</w:t>
        </w:r>
        <w:r>
          <w:rPr>
            <w:noProof/>
          </w:rPr>
          <w:tab/>
        </w:r>
        <w:r>
          <w:rPr>
            <w:noProof/>
          </w:rPr>
          <w:fldChar w:fldCharType="begin"/>
        </w:r>
        <w:r>
          <w:rPr>
            <w:noProof/>
          </w:rPr>
          <w:instrText xml:space="preserve"> PAGEREF _Toc392147246 \h </w:instrText>
        </w:r>
        <w:r>
          <w:rPr>
            <w:noProof/>
          </w:rPr>
        </w:r>
      </w:ins>
      <w:r>
        <w:rPr>
          <w:noProof/>
        </w:rPr>
        <w:fldChar w:fldCharType="separate"/>
      </w:r>
      <w:ins w:id="170" w:author="3.0" w:date="2014-07-03T10:38:00Z">
        <w:r>
          <w:rPr>
            <w:noProof/>
          </w:rPr>
          <w:t>75</w:t>
        </w:r>
        <w:r>
          <w:rPr>
            <w:noProof/>
          </w:rPr>
          <w:fldChar w:fldCharType="end"/>
        </w:r>
      </w:ins>
    </w:p>
    <w:p w:rsidR="00397275" w:rsidRPr="00B62C98" w:rsidRDefault="00397275">
      <w:pPr>
        <w:pStyle w:val="TM2"/>
        <w:tabs>
          <w:tab w:val="left" w:pos="880"/>
          <w:tab w:val="right" w:leader="dot" w:pos="9606"/>
        </w:tabs>
        <w:rPr>
          <w:ins w:id="171" w:author="3.0" w:date="2014-07-03T10:38:00Z"/>
          <w:rFonts w:ascii="Calibri" w:hAnsi="Calibri"/>
          <w:smallCaps w:val="0"/>
          <w:noProof/>
          <w:sz w:val="22"/>
          <w:szCs w:val="22"/>
          <w:lang w:eastAsia="fr-BE"/>
          <w:rPrChange w:id="172" w:author="3.0" w:date="2014-07-03T10:38:00Z">
            <w:rPr>
              <w:ins w:id="173" w:author="3.0" w:date="2014-07-03T10:38:00Z"/>
              <w:rFonts w:ascii="Calibri" w:hAnsi="Calibri"/>
              <w:smallCaps w:val="0"/>
              <w:noProof/>
              <w:sz w:val="22"/>
              <w:szCs w:val="22"/>
              <w:lang w:val="fr-BE" w:eastAsia="fr-BE"/>
            </w:rPr>
          </w:rPrChange>
        </w:rPr>
      </w:pPr>
      <w:ins w:id="174" w:author="3.0" w:date="2014-07-03T10:38:00Z">
        <w:r>
          <w:rPr>
            <w:noProof/>
          </w:rPr>
          <w:t>4.3</w:t>
        </w:r>
        <w:r w:rsidRPr="00B62C98">
          <w:rPr>
            <w:rFonts w:ascii="Calibri" w:hAnsi="Calibri"/>
            <w:smallCaps w:val="0"/>
            <w:noProof/>
            <w:sz w:val="22"/>
            <w:szCs w:val="22"/>
            <w:lang w:eastAsia="fr-BE"/>
            <w:rPrChange w:id="175" w:author="3.0" w:date="2014-07-03T10:38:00Z">
              <w:rPr>
                <w:rFonts w:ascii="Calibri" w:hAnsi="Calibri"/>
                <w:smallCaps w:val="0"/>
                <w:noProof/>
                <w:sz w:val="22"/>
                <w:szCs w:val="22"/>
                <w:lang w:val="fr-BE" w:eastAsia="fr-BE"/>
              </w:rPr>
            </w:rPrChange>
          </w:rPr>
          <w:tab/>
        </w:r>
        <w:r>
          <w:rPr>
            <w:noProof/>
          </w:rPr>
          <w:t>OpenETCS application-JRU Data messages</w:t>
        </w:r>
        <w:r>
          <w:rPr>
            <w:noProof/>
          </w:rPr>
          <w:tab/>
        </w:r>
        <w:r>
          <w:rPr>
            <w:noProof/>
          </w:rPr>
          <w:fldChar w:fldCharType="begin"/>
        </w:r>
        <w:r>
          <w:rPr>
            <w:noProof/>
          </w:rPr>
          <w:instrText xml:space="preserve"> PAGEREF _Toc392147247 \h </w:instrText>
        </w:r>
        <w:r>
          <w:rPr>
            <w:noProof/>
          </w:rPr>
        </w:r>
      </w:ins>
      <w:r>
        <w:rPr>
          <w:noProof/>
        </w:rPr>
        <w:fldChar w:fldCharType="separate"/>
      </w:r>
      <w:ins w:id="176" w:author="3.0" w:date="2014-07-03T10:38:00Z">
        <w:r>
          <w:rPr>
            <w:noProof/>
          </w:rPr>
          <w:t>77</w:t>
        </w:r>
        <w:r>
          <w:rPr>
            <w:noProof/>
          </w:rPr>
          <w:fldChar w:fldCharType="end"/>
        </w:r>
      </w:ins>
    </w:p>
    <w:p w:rsidR="00397275" w:rsidRPr="00B62C98" w:rsidRDefault="00397275">
      <w:pPr>
        <w:pStyle w:val="TM1"/>
        <w:tabs>
          <w:tab w:val="left" w:pos="440"/>
          <w:tab w:val="right" w:leader="dot" w:pos="9606"/>
        </w:tabs>
        <w:rPr>
          <w:ins w:id="177" w:author="3.0" w:date="2014-07-03T10:38:00Z"/>
          <w:rFonts w:ascii="Calibri" w:hAnsi="Calibri"/>
          <w:b w:val="0"/>
          <w:caps w:val="0"/>
          <w:noProof/>
          <w:sz w:val="22"/>
          <w:szCs w:val="22"/>
          <w:lang w:eastAsia="fr-BE"/>
          <w:rPrChange w:id="178" w:author="3.0" w:date="2014-07-03T10:38:00Z">
            <w:rPr>
              <w:ins w:id="179" w:author="3.0" w:date="2014-07-03T10:38:00Z"/>
              <w:rFonts w:ascii="Calibri" w:hAnsi="Calibri"/>
              <w:b w:val="0"/>
              <w:caps w:val="0"/>
              <w:noProof/>
              <w:sz w:val="22"/>
              <w:szCs w:val="22"/>
              <w:lang w:val="fr-BE" w:eastAsia="fr-BE"/>
            </w:rPr>
          </w:rPrChange>
        </w:rPr>
      </w:pPr>
      <w:ins w:id="180" w:author="3.0" w:date="2014-07-03T10:38:00Z">
        <w:r>
          <w:rPr>
            <w:noProof/>
          </w:rPr>
          <w:t>5.</w:t>
        </w:r>
        <w:r w:rsidRPr="00B62C98">
          <w:rPr>
            <w:rFonts w:ascii="Calibri" w:hAnsi="Calibri"/>
            <w:b w:val="0"/>
            <w:caps w:val="0"/>
            <w:noProof/>
            <w:sz w:val="22"/>
            <w:szCs w:val="22"/>
            <w:lang w:eastAsia="fr-BE"/>
            <w:rPrChange w:id="181" w:author="3.0" w:date="2014-07-03T10:38:00Z">
              <w:rPr>
                <w:rFonts w:ascii="Calibri" w:hAnsi="Calibri"/>
                <w:b w:val="0"/>
                <w:caps w:val="0"/>
                <w:noProof/>
                <w:sz w:val="22"/>
                <w:szCs w:val="22"/>
                <w:lang w:val="fr-BE" w:eastAsia="fr-BE"/>
              </w:rPr>
            </w:rPrChange>
          </w:rPr>
          <w:tab/>
        </w:r>
        <w:r>
          <w:rPr>
            <w:noProof/>
          </w:rPr>
          <w:t>OpenETCS application - TIU interface</w:t>
        </w:r>
        <w:r>
          <w:rPr>
            <w:noProof/>
          </w:rPr>
          <w:tab/>
        </w:r>
        <w:r>
          <w:rPr>
            <w:noProof/>
          </w:rPr>
          <w:fldChar w:fldCharType="begin"/>
        </w:r>
        <w:r>
          <w:rPr>
            <w:noProof/>
          </w:rPr>
          <w:instrText xml:space="preserve"> PAGEREF _Toc392147248 \h </w:instrText>
        </w:r>
        <w:r>
          <w:rPr>
            <w:noProof/>
          </w:rPr>
        </w:r>
      </w:ins>
      <w:r>
        <w:rPr>
          <w:noProof/>
        </w:rPr>
        <w:fldChar w:fldCharType="separate"/>
      </w:r>
      <w:ins w:id="182" w:author="3.0" w:date="2014-07-03T10:38:00Z">
        <w:r>
          <w:rPr>
            <w:noProof/>
          </w:rPr>
          <w:t>97</w:t>
        </w:r>
        <w:r>
          <w:rPr>
            <w:noProof/>
          </w:rPr>
          <w:fldChar w:fldCharType="end"/>
        </w:r>
      </w:ins>
    </w:p>
    <w:p w:rsidR="00397275" w:rsidRPr="00B62C98" w:rsidRDefault="00397275">
      <w:pPr>
        <w:pStyle w:val="TM2"/>
        <w:tabs>
          <w:tab w:val="left" w:pos="880"/>
          <w:tab w:val="right" w:leader="dot" w:pos="9606"/>
        </w:tabs>
        <w:rPr>
          <w:ins w:id="183" w:author="3.0" w:date="2014-07-03T10:38:00Z"/>
          <w:rFonts w:ascii="Calibri" w:hAnsi="Calibri"/>
          <w:smallCaps w:val="0"/>
          <w:noProof/>
          <w:sz w:val="22"/>
          <w:szCs w:val="22"/>
          <w:lang w:eastAsia="fr-BE"/>
          <w:rPrChange w:id="184" w:author="3.0" w:date="2014-07-03T10:38:00Z">
            <w:rPr>
              <w:ins w:id="185" w:author="3.0" w:date="2014-07-03T10:38:00Z"/>
              <w:rFonts w:ascii="Calibri" w:hAnsi="Calibri"/>
              <w:smallCaps w:val="0"/>
              <w:noProof/>
              <w:sz w:val="22"/>
              <w:szCs w:val="22"/>
              <w:lang w:val="fr-BE" w:eastAsia="fr-BE"/>
            </w:rPr>
          </w:rPrChange>
        </w:rPr>
      </w:pPr>
      <w:ins w:id="186" w:author="3.0" w:date="2014-07-03T10:38:00Z">
        <w:r>
          <w:rPr>
            <w:noProof/>
          </w:rPr>
          <w:t>5.1</w:t>
        </w:r>
        <w:r w:rsidRPr="00B62C98">
          <w:rPr>
            <w:rFonts w:ascii="Calibri" w:hAnsi="Calibri"/>
            <w:smallCaps w:val="0"/>
            <w:noProof/>
            <w:sz w:val="22"/>
            <w:szCs w:val="22"/>
            <w:lang w:eastAsia="fr-BE"/>
            <w:rPrChange w:id="187" w:author="3.0" w:date="2014-07-03T10:38:00Z">
              <w:rPr>
                <w:rFonts w:ascii="Calibri" w:hAnsi="Calibri"/>
                <w:smallCaps w:val="0"/>
                <w:noProof/>
                <w:sz w:val="22"/>
                <w:szCs w:val="22"/>
                <w:lang w:val="fr-BE" w:eastAsia="fr-BE"/>
              </w:rPr>
            </w:rPrChange>
          </w:rPr>
          <w:tab/>
        </w:r>
        <w:r>
          <w:rPr>
            <w:noProof/>
          </w:rPr>
          <w:t>Components of Language</w:t>
        </w:r>
        <w:r>
          <w:rPr>
            <w:noProof/>
          </w:rPr>
          <w:tab/>
        </w:r>
        <w:r>
          <w:rPr>
            <w:noProof/>
          </w:rPr>
          <w:fldChar w:fldCharType="begin"/>
        </w:r>
        <w:r>
          <w:rPr>
            <w:noProof/>
          </w:rPr>
          <w:instrText xml:space="preserve"> PAGEREF _Toc392147249 \h </w:instrText>
        </w:r>
        <w:r>
          <w:rPr>
            <w:noProof/>
          </w:rPr>
        </w:r>
      </w:ins>
      <w:r>
        <w:rPr>
          <w:noProof/>
        </w:rPr>
        <w:fldChar w:fldCharType="separate"/>
      </w:r>
      <w:ins w:id="188" w:author="3.0" w:date="2014-07-03T10:38:00Z">
        <w:r>
          <w:rPr>
            <w:noProof/>
          </w:rPr>
          <w:t>97</w:t>
        </w:r>
        <w:r>
          <w:rPr>
            <w:noProof/>
          </w:rPr>
          <w:fldChar w:fldCharType="end"/>
        </w:r>
      </w:ins>
    </w:p>
    <w:p w:rsidR="00397275" w:rsidRPr="00B62C98" w:rsidRDefault="00397275">
      <w:pPr>
        <w:pStyle w:val="TM3"/>
        <w:tabs>
          <w:tab w:val="left" w:pos="1100"/>
          <w:tab w:val="right" w:leader="dot" w:pos="9606"/>
        </w:tabs>
        <w:rPr>
          <w:ins w:id="189" w:author="3.0" w:date="2014-07-03T10:38:00Z"/>
          <w:rFonts w:ascii="Calibri" w:hAnsi="Calibri"/>
          <w:i w:val="0"/>
          <w:noProof/>
          <w:sz w:val="22"/>
          <w:szCs w:val="22"/>
          <w:lang w:eastAsia="fr-BE"/>
          <w:rPrChange w:id="190" w:author="3.0" w:date="2014-07-03T10:38:00Z">
            <w:rPr>
              <w:ins w:id="191" w:author="3.0" w:date="2014-07-03T10:38:00Z"/>
              <w:rFonts w:ascii="Calibri" w:hAnsi="Calibri"/>
              <w:i w:val="0"/>
              <w:noProof/>
              <w:sz w:val="22"/>
              <w:szCs w:val="22"/>
              <w:lang w:val="fr-BE" w:eastAsia="fr-BE"/>
            </w:rPr>
          </w:rPrChange>
        </w:rPr>
      </w:pPr>
      <w:ins w:id="192" w:author="3.0" w:date="2014-07-03T10:38:00Z">
        <w:r>
          <w:rPr>
            <w:noProof/>
          </w:rPr>
          <w:t>5.1.1</w:t>
        </w:r>
        <w:r w:rsidRPr="00B62C98">
          <w:rPr>
            <w:rFonts w:ascii="Calibri" w:hAnsi="Calibri"/>
            <w:i w:val="0"/>
            <w:noProof/>
            <w:sz w:val="22"/>
            <w:szCs w:val="22"/>
            <w:lang w:eastAsia="fr-BE"/>
            <w:rPrChange w:id="193" w:author="3.0" w:date="2014-07-03T10:38:00Z">
              <w:rPr>
                <w:rFonts w:ascii="Calibri" w:hAnsi="Calibri"/>
                <w:i w:val="0"/>
                <w:noProof/>
                <w:sz w:val="22"/>
                <w:szCs w:val="22"/>
                <w:lang w:val="fr-BE" w:eastAsia="fr-BE"/>
              </w:rPr>
            </w:rPrChange>
          </w:rPr>
          <w:tab/>
        </w:r>
        <w:r>
          <w:rPr>
            <w:noProof/>
          </w:rPr>
          <w:t>Introduction</w:t>
        </w:r>
        <w:r>
          <w:rPr>
            <w:noProof/>
          </w:rPr>
          <w:tab/>
        </w:r>
        <w:r>
          <w:rPr>
            <w:noProof/>
          </w:rPr>
          <w:fldChar w:fldCharType="begin"/>
        </w:r>
        <w:r>
          <w:rPr>
            <w:noProof/>
          </w:rPr>
          <w:instrText xml:space="preserve"> PAGEREF _Toc392147250 \h </w:instrText>
        </w:r>
        <w:r>
          <w:rPr>
            <w:noProof/>
          </w:rPr>
        </w:r>
      </w:ins>
      <w:r>
        <w:rPr>
          <w:noProof/>
        </w:rPr>
        <w:fldChar w:fldCharType="separate"/>
      </w:r>
      <w:ins w:id="194" w:author="3.0" w:date="2014-07-03T10:38:00Z">
        <w:r>
          <w:rPr>
            <w:noProof/>
          </w:rPr>
          <w:t>97</w:t>
        </w:r>
        <w:r>
          <w:rPr>
            <w:noProof/>
          </w:rPr>
          <w:fldChar w:fldCharType="end"/>
        </w:r>
      </w:ins>
    </w:p>
    <w:p w:rsidR="00397275" w:rsidRPr="00B62C98" w:rsidRDefault="00397275">
      <w:pPr>
        <w:pStyle w:val="TM3"/>
        <w:tabs>
          <w:tab w:val="left" w:pos="1100"/>
          <w:tab w:val="right" w:leader="dot" w:pos="9606"/>
        </w:tabs>
        <w:rPr>
          <w:ins w:id="195" w:author="3.0" w:date="2014-07-03T10:38:00Z"/>
          <w:rFonts w:ascii="Calibri" w:hAnsi="Calibri"/>
          <w:i w:val="0"/>
          <w:noProof/>
          <w:sz w:val="22"/>
          <w:szCs w:val="22"/>
          <w:lang w:eastAsia="fr-BE"/>
          <w:rPrChange w:id="196" w:author="3.0" w:date="2014-07-03T10:38:00Z">
            <w:rPr>
              <w:ins w:id="197" w:author="3.0" w:date="2014-07-03T10:38:00Z"/>
              <w:rFonts w:ascii="Calibri" w:hAnsi="Calibri"/>
              <w:i w:val="0"/>
              <w:noProof/>
              <w:sz w:val="22"/>
              <w:szCs w:val="22"/>
              <w:lang w:val="fr-BE" w:eastAsia="fr-BE"/>
            </w:rPr>
          </w:rPrChange>
        </w:rPr>
      </w:pPr>
      <w:ins w:id="198" w:author="3.0" w:date="2014-07-03T10:38:00Z">
        <w:r>
          <w:rPr>
            <w:noProof/>
          </w:rPr>
          <w:t>5.1.2</w:t>
        </w:r>
        <w:r w:rsidRPr="00B62C98">
          <w:rPr>
            <w:rFonts w:ascii="Calibri" w:hAnsi="Calibri"/>
            <w:i w:val="0"/>
            <w:noProof/>
            <w:sz w:val="22"/>
            <w:szCs w:val="22"/>
            <w:lang w:eastAsia="fr-BE"/>
            <w:rPrChange w:id="199" w:author="3.0" w:date="2014-07-03T10:38:00Z">
              <w:rPr>
                <w:rFonts w:ascii="Calibri" w:hAnsi="Calibri"/>
                <w:i w:val="0"/>
                <w:noProof/>
                <w:sz w:val="22"/>
                <w:szCs w:val="22"/>
                <w:lang w:val="fr-BE" w:eastAsia="fr-BE"/>
              </w:rPr>
            </w:rPrChange>
          </w:rPr>
          <w:tab/>
        </w:r>
        <w:r>
          <w:rPr>
            <w:noProof/>
          </w:rPr>
          <w:t>Definition of Variables</w:t>
        </w:r>
        <w:r>
          <w:rPr>
            <w:noProof/>
          </w:rPr>
          <w:tab/>
        </w:r>
        <w:r>
          <w:rPr>
            <w:noProof/>
          </w:rPr>
          <w:fldChar w:fldCharType="begin"/>
        </w:r>
        <w:r>
          <w:rPr>
            <w:noProof/>
          </w:rPr>
          <w:instrText xml:space="preserve"> PAGEREF _Toc392147251 \h </w:instrText>
        </w:r>
        <w:r>
          <w:rPr>
            <w:noProof/>
          </w:rPr>
        </w:r>
      </w:ins>
      <w:r>
        <w:rPr>
          <w:noProof/>
        </w:rPr>
        <w:fldChar w:fldCharType="separate"/>
      </w:r>
      <w:ins w:id="200" w:author="3.0" w:date="2014-07-03T10:38:00Z">
        <w:r>
          <w:rPr>
            <w:noProof/>
          </w:rPr>
          <w:t>97</w:t>
        </w:r>
        <w:r>
          <w:rPr>
            <w:noProof/>
          </w:rPr>
          <w:fldChar w:fldCharType="end"/>
        </w:r>
      </w:ins>
    </w:p>
    <w:p w:rsidR="00397275" w:rsidRPr="00B62C98" w:rsidRDefault="00397275">
      <w:pPr>
        <w:pStyle w:val="TM3"/>
        <w:tabs>
          <w:tab w:val="left" w:pos="1100"/>
          <w:tab w:val="right" w:leader="dot" w:pos="9606"/>
        </w:tabs>
        <w:rPr>
          <w:ins w:id="201" w:author="3.0" w:date="2014-07-03T10:38:00Z"/>
          <w:rFonts w:ascii="Calibri" w:hAnsi="Calibri"/>
          <w:i w:val="0"/>
          <w:noProof/>
          <w:sz w:val="22"/>
          <w:szCs w:val="22"/>
          <w:lang w:eastAsia="fr-BE"/>
          <w:rPrChange w:id="202" w:author="3.0" w:date="2014-07-03T10:38:00Z">
            <w:rPr>
              <w:ins w:id="203" w:author="3.0" w:date="2014-07-03T10:38:00Z"/>
              <w:rFonts w:ascii="Calibri" w:hAnsi="Calibri"/>
              <w:i w:val="0"/>
              <w:noProof/>
              <w:sz w:val="22"/>
              <w:szCs w:val="22"/>
              <w:lang w:val="fr-BE" w:eastAsia="fr-BE"/>
            </w:rPr>
          </w:rPrChange>
        </w:rPr>
      </w:pPr>
      <w:ins w:id="204" w:author="3.0" w:date="2014-07-03T10:38:00Z">
        <w:r>
          <w:rPr>
            <w:noProof/>
          </w:rPr>
          <w:t>5.1.3</w:t>
        </w:r>
        <w:r w:rsidRPr="00B62C98">
          <w:rPr>
            <w:rFonts w:ascii="Calibri" w:hAnsi="Calibri"/>
            <w:i w:val="0"/>
            <w:noProof/>
            <w:sz w:val="22"/>
            <w:szCs w:val="22"/>
            <w:lang w:eastAsia="fr-BE"/>
            <w:rPrChange w:id="205" w:author="3.0" w:date="2014-07-03T10:38:00Z">
              <w:rPr>
                <w:rFonts w:ascii="Calibri" w:hAnsi="Calibri"/>
                <w:i w:val="0"/>
                <w:noProof/>
                <w:sz w:val="22"/>
                <w:szCs w:val="22"/>
                <w:lang w:val="fr-BE" w:eastAsia="fr-BE"/>
              </w:rPr>
            </w:rPrChange>
          </w:rPr>
          <w:tab/>
        </w:r>
        <w:r>
          <w:rPr>
            <w:noProof/>
          </w:rPr>
          <w:t>Definition of Packets</w:t>
        </w:r>
        <w:r>
          <w:rPr>
            <w:noProof/>
          </w:rPr>
          <w:tab/>
        </w:r>
        <w:r>
          <w:rPr>
            <w:noProof/>
          </w:rPr>
          <w:fldChar w:fldCharType="begin"/>
        </w:r>
        <w:r>
          <w:rPr>
            <w:noProof/>
          </w:rPr>
          <w:instrText xml:space="preserve"> PAGEREF _Toc392147252 \h </w:instrText>
        </w:r>
        <w:r>
          <w:rPr>
            <w:noProof/>
          </w:rPr>
        </w:r>
      </w:ins>
      <w:r>
        <w:rPr>
          <w:noProof/>
        </w:rPr>
        <w:fldChar w:fldCharType="separate"/>
      </w:r>
      <w:ins w:id="206" w:author="3.0" w:date="2014-07-03T10:38:00Z">
        <w:r>
          <w:rPr>
            <w:noProof/>
          </w:rPr>
          <w:t>98</w:t>
        </w:r>
        <w:r>
          <w:rPr>
            <w:noProof/>
          </w:rPr>
          <w:fldChar w:fldCharType="end"/>
        </w:r>
      </w:ins>
    </w:p>
    <w:p w:rsidR="00397275" w:rsidRPr="00B62C98" w:rsidRDefault="00397275">
      <w:pPr>
        <w:pStyle w:val="TM2"/>
        <w:tabs>
          <w:tab w:val="left" w:pos="880"/>
          <w:tab w:val="right" w:leader="dot" w:pos="9606"/>
        </w:tabs>
        <w:rPr>
          <w:ins w:id="207" w:author="3.0" w:date="2014-07-03T10:38:00Z"/>
          <w:rFonts w:ascii="Calibri" w:hAnsi="Calibri"/>
          <w:smallCaps w:val="0"/>
          <w:noProof/>
          <w:sz w:val="22"/>
          <w:szCs w:val="22"/>
          <w:lang w:eastAsia="fr-BE"/>
          <w:rPrChange w:id="208" w:author="3.0" w:date="2014-07-03T10:38:00Z">
            <w:rPr>
              <w:ins w:id="209" w:author="3.0" w:date="2014-07-03T10:38:00Z"/>
              <w:rFonts w:ascii="Calibri" w:hAnsi="Calibri"/>
              <w:smallCaps w:val="0"/>
              <w:noProof/>
              <w:sz w:val="22"/>
              <w:szCs w:val="22"/>
              <w:lang w:val="fr-BE" w:eastAsia="fr-BE"/>
            </w:rPr>
          </w:rPrChange>
        </w:rPr>
      </w:pPr>
      <w:ins w:id="210" w:author="3.0" w:date="2014-07-03T10:38:00Z">
        <w:r>
          <w:rPr>
            <w:noProof/>
          </w:rPr>
          <w:t>5.2</w:t>
        </w:r>
        <w:r w:rsidRPr="00B62C98">
          <w:rPr>
            <w:rFonts w:ascii="Calibri" w:hAnsi="Calibri"/>
            <w:smallCaps w:val="0"/>
            <w:noProof/>
            <w:sz w:val="22"/>
            <w:szCs w:val="22"/>
            <w:lang w:eastAsia="fr-BE"/>
            <w:rPrChange w:id="211" w:author="3.0" w:date="2014-07-03T10:38:00Z">
              <w:rPr>
                <w:rFonts w:ascii="Calibri" w:hAnsi="Calibri"/>
                <w:smallCaps w:val="0"/>
                <w:noProof/>
                <w:sz w:val="22"/>
                <w:szCs w:val="22"/>
                <w:lang w:val="fr-BE" w:eastAsia="fr-BE"/>
              </w:rPr>
            </w:rPrChange>
          </w:rPr>
          <w:tab/>
        </w:r>
        <w:r>
          <w:rPr>
            <w:noProof/>
          </w:rPr>
          <w:t>PACKETS</w:t>
        </w:r>
        <w:r>
          <w:rPr>
            <w:noProof/>
          </w:rPr>
          <w:tab/>
        </w:r>
        <w:r>
          <w:rPr>
            <w:noProof/>
          </w:rPr>
          <w:fldChar w:fldCharType="begin"/>
        </w:r>
        <w:r>
          <w:rPr>
            <w:noProof/>
          </w:rPr>
          <w:instrText xml:space="preserve"> PAGEREF _Toc392147253 \h </w:instrText>
        </w:r>
        <w:r>
          <w:rPr>
            <w:noProof/>
          </w:rPr>
        </w:r>
      </w:ins>
      <w:r>
        <w:rPr>
          <w:noProof/>
        </w:rPr>
        <w:fldChar w:fldCharType="separate"/>
      </w:r>
      <w:ins w:id="212" w:author="3.0" w:date="2014-07-03T10:38:00Z">
        <w:r>
          <w:rPr>
            <w:noProof/>
          </w:rPr>
          <w:t>99</w:t>
        </w:r>
        <w:r>
          <w:rPr>
            <w:noProof/>
          </w:rPr>
          <w:fldChar w:fldCharType="end"/>
        </w:r>
      </w:ins>
    </w:p>
    <w:p w:rsidR="00397275" w:rsidRPr="00B62C98" w:rsidRDefault="00397275">
      <w:pPr>
        <w:pStyle w:val="TM3"/>
        <w:tabs>
          <w:tab w:val="left" w:pos="1100"/>
          <w:tab w:val="right" w:leader="dot" w:pos="9606"/>
        </w:tabs>
        <w:rPr>
          <w:ins w:id="213" w:author="3.0" w:date="2014-07-03T10:38:00Z"/>
          <w:rFonts w:ascii="Calibri" w:hAnsi="Calibri"/>
          <w:i w:val="0"/>
          <w:noProof/>
          <w:sz w:val="22"/>
          <w:szCs w:val="22"/>
          <w:lang w:eastAsia="fr-BE"/>
          <w:rPrChange w:id="214" w:author="3.0" w:date="2014-07-03T10:38:00Z">
            <w:rPr>
              <w:ins w:id="215" w:author="3.0" w:date="2014-07-03T10:38:00Z"/>
              <w:rFonts w:ascii="Calibri" w:hAnsi="Calibri"/>
              <w:i w:val="0"/>
              <w:noProof/>
              <w:sz w:val="22"/>
              <w:szCs w:val="22"/>
              <w:lang w:val="fr-BE" w:eastAsia="fr-BE"/>
            </w:rPr>
          </w:rPrChange>
        </w:rPr>
      </w:pPr>
      <w:ins w:id="216" w:author="3.0" w:date="2014-07-03T10:38:00Z">
        <w:r>
          <w:rPr>
            <w:noProof/>
          </w:rPr>
          <w:t>5.2.1</w:t>
        </w:r>
        <w:r w:rsidRPr="00B62C98">
          <w:rPr>
            <w:rFonts w:ascii="Calibri" w:hAnsi="Calibri"/>
            <w:i w:val="0"/>
            <w:noProof/>
            <w:sz w:val="22"/>
            <w:szCs w:val="22"/>
            <w:lang w:eastAsia="fr-BE"/>
            <w:rPrChange w:id="217" w:author="3.0" w:date="2014-07-03T10:38:00Z">
              <w:rPr>
                <w:rFonts w:ascii="Calibri" w:hAnsi="Calibri"/>
                <w:i w:val="0"/>
                <w:noProof/>
                <w:sz w:val="22"/>
                <w:szCs w:val="22"/>
                <w:lang w:val="fr-BE" w:eastAsia="fr-BE"/>
              </w:rPr>
            </w:rPrChange>
          </w:rPr>
          <w:tab/>
        </w:r>
        <w:r>
          <w:rPr>
            <w:noProof/>
          </w:rPr>
          <w:t>List of Packets</w:t>
        </w:r>
        <w:r>
          <w:rPr>
            <w:noProof/>
          </w:rPr>
          <w:tab/>
        </w:r>
        <w:r>
          <w:rPr>
            <w:noProof/>
          </w:rPr>
          <w:fldChar w:fldCharType="begin"/>
        </w:r>
        <w:r>
          <w:rPr>
            <w:noProof/>
          </w:rPr>
          <w:instrText xml:space="preserve"> PAGEREF _Toc392147254 \h </w:instrText>
        </w:r>
        <w:r>
          <w:rPr>
            <w:noProof/>
          </w:rPr>
        </w:r>
      </w:ins>
      <w:r>
        <w:rPr>
          <w:noProof/>
        </w:rPr>
        <w:fldChar w:fldCharType="separate"/>
      </w:r>
      <w:ins w:id="218" w:author="3.0" w:date="2014-07-03T10:38:00Z">
        <w:r>
          <w:rPr>
            <w:noProof/>
          </w:rPr>
          <w:t>99</w:t>
        </w:r>
        <w:r>
          <w:rPr>
            <w:noProof/>
          </w:rPr>
          <w:fldChar w:fldCharType="end"/>
        </w:r>
      </w:ins>
    </w:p>
    <w:p w:rsidR="00397275" w:rsidRPr="00B62C98" w:rsidRDefault="00397275">
      <w:pPr>
        <w:pStyle w:val="TM3"/>
        <w:tabs>
          <w:tab w:val="left" w:pos="1100"/>
          <w:tab w:val="right" w:leader="dot" w:pos="9606"/>
        </w:tabs>
        <w:rPr>
          <w:ins w:id="219" w:author="3.0" w:date="2014-07-03T10:38:00Z"/>
          <w:rFonts w:ascii="Calibri" w:hAnsi="Calibri"/>
          <w:i w:val="0"/>
          <w:noProof/>
          <w:sz w:val="22"/>
          <w:szCs w:val="22"/>
          <w:lang w:eastAsia="fr-BE"/>
          <w:rPrChange w:id="220" w:author="3.0" w:date="2014-07-03T10:38:00Z">
            <w:rPr>
              <w:ins w:id="221" w:author="3.0" w:date="2014-07-03T10:38:00Z"/>
              <w:rFonts w:ascii="Calibri" w:hAnsi="Calibri"/>
              <w:i w:val="0"/>
              <w:noProof/>
              <w:sz w:val="22"/>
              <w:szCs w:val="22"/>
              <w:lang w:val="fr-BE" w:eastAsia="fr-BE"/>
            </w:rPr>
          </w:rPrChange>
        </w:rPr>
      </w:pPr>
      <w:ins w:id="222" w:author="3.0" w:date="2014-07-03T10:38:00Z">
        <w:r>
          <w:rPr>
            <w:noProof/>
          </w:rPr>
          <w:t>5.2.2</w:t>
        </w:r>
        <w:r w:rsidRPr="00B62C98">
          <w:rPr>
            <w:rFonts w:ascii="Calibri" w:hAnsi="Calibri"/>
            <w:i w:val="0"/>
            <w:noProof/>
            <w:sz w:val="22"/>
            <w:szCs w:val="22"/>
            <w:lang w:eastAsia="fr-BE"/>
            <w:rPrChange w:id="223" w:author="3.0" w:date="2014-07-03T10:38:00Z">
              <w:rPr>
                <w:rFonts w:ascii="Calibri" w:hAnsi="Calibri"/>
                <w:i w:val="0"/>
                <w:noProof/>
                <w:sz w:val="22"/>
                <w:szCs w:val="22"/>
                <w:lang w:val="fr-BE" w:eastAsia="fr-BE"/>
              </w:rPr>
            </w:rPrChange>
          </w:rPr>
          <w:tab/>
        </w:r>
        <w:r>
          <w:rPr>
            <w:noProof/>
          </w:rPr>
          <w:t>PACKETS: TIU to OpenETCS application</w:t>
        </w:r>
        <w:r>
          <w:rPr>
            <w:noProof/>
          </w:rPr>
          <w:tab/>
        </w:r>
        <w:r>
          <w:rPr>
            <w:noProof/>
          </w:rPr>
          <w:fldChar w:fldCharType="begin"/>
        </w:r>
        <w:r>
          <w:rPr>
            <w:noProof/>
          </w:rPr>
          <w:instrText xml:space="preserve"> PAGEREF _Toc392147255 \h </w:instrText>
        </w:r>
        <w:r>
          <w:rPr>
            <w:noProof/>
          </w:rPr>
        </w:r>
      </w:ins>
      <w:r>
        <w:rPr>
          <w:noProof/>
        </w:rPr>
        <w:fldChar w:fldCharType="separate"/>
      </w:r>
      <w:ins w:id="224" w:author="3.0" w:date="2014-07-03T10:38:00Z">
        <w:r>
          <w:rPr>
            <w:noProof/>
          </w:rPr>
          <w:t>100</w:t>
        </w:r>
        <w:r>
          <w:rPr>
            <w:noProof/>
          </w:rPr>
          <w:fldChar w:fldCharType="end"/>
        </w:r>
      </w:ins>
    </w:p>
    <w:p w:rsidR="00397275" w:rsidRPr="00B62C98" w:rsidRDefault="00397275">
      <w:pPr>
        <w:pStyle w:val="TM3"/>
        <w:tabs>
          <w:tab w:val="left" w:pos="1100"/>
          <w:tab w:val="right" w:leader="dot" w:pos="9606"/>
        </w:tabs>
        <w:rPr>
          <w:ins w:id="225" w:author="3.0" w:date="2014-07-03T10:38:00Z"/>
          <w:rFonts w:ascii="Calibri" w:hAnsi="Calibri"/>
          <w:i w:val="0"/>
          <w:noProof/>
          <w:sz w:val="22"/>
          <w:szCs w:val="22"/>
          <w:lang w:eastAsia="fr-BE"/>
          <w:rPrChange w:id="226" w:author="3.0" w:date="2014-07-03T10:38:00Z">
            <w:rPr>
              <w:ins w:id="227" w:author="3.0" w:date="2014-07-03T10:38:00Z"/>
              <w:rFonts w:ascii="Calibri" w:hAnsi="Calibri"/>
              <w:i w:val="0"/>
              <w:noProof/>
              <w:sz w:val="22"/>
              <w:szCs w:val="22"/>
              <w:lang w:val="fr-BE" w:eastAsia="fr-BE"/>
            </w:rPr>
          </w:rPrChange>
        </w:rPr>
      </w:pPr>
      <w:ins w:id="228" w:author="3.0" w:date="2014-07-03T10:38:00Z">
        <w:r>
          <w:rPr>
            <w:noProof/>
          </w:rPr>
          <w:t>5.2.3</w:t>
        </w:r>
        <w:r w:rsidRPr="00B62C98">
          <w:rPr>
            <w:rFonts w:ascii="Calibri" w:hAnsi="Calibri"/>
            <w:i w:val="0"/>
            <w:noProof/>
            <w:sz w:val="22"/>
            <w:szCs w:val="22"/>
            <w:lang w:eastAsia="fr-BE"/>
            <w:rPrChange w:id="229" w:author="3.0" w:date="2014-07-03T10:38:00Z">
              <w:rPr>
                <w:rFonts w:ascii="Calibri" w:hAnsi="Calibri"/>
                <w:i w:val="0"/>
                <w:noProof/>
                <w:sz w:val="22"/>
                <w:szCs w:val="22"/>
                <w:lang w:val="fr-BE" w:eastAsia="fr-BE"/>
              </w:rPr>
            </w:rPrChange>
          </w:rPr>
          <w:tab/>
        </w:r>
        <w:r>
          <w:rPr>
            <w:noProof/>
          </w:rPr>
          <w:t>PACKETS: OpenETCS application to TIU</w:t>
        </w:r>
        <w:r>
          <w:rPr>
            <w:noProof/>
          </w:rPr>
          <w:tab/>
        </w:r>
        <w:r>
          <w:rPr>
            <w:noProof/>
          </w:rPr>
          <w:fldChar w:fldCharType="begin"/>
        </w:r>
        <w:r>
          <w:rPr>
            <w:noProof/>
          </w:rPr>
          <w:instrText xml:space="preserve"> PAGEREF _Toc392147256 \h </w:instrText>
        </w:r>
        <w:r>
          <w:rPr>
            <w:noProof/>
          </w:rPr>
        </w:r>
      </w:ins>
      <w:r>
        <w:rPr>
          <w:noProof/>
        </w:rPr>
        <w:fldChar w:fldCharType="separate"/>
      </w:r>
      <w:ins w:id="230" w:author="3.0" w:date="2014-07-03T10:38:00Z">
        <w:r>
          <w:rPr>
            <w:noProof/>
          </w:rPr>
          <w:t>105</w:t>
        </w:r>
        <w:r>
          <w:rPr>
            <w:noProof/>
          </w:rPr>
          <w:fldChar w:fldCharType="end"/>
        </w:r>
      </w:ins>
    </w:p>
    <w:p w:rsidR="00397275" w:rsidRPr="00B62C98" w:rsidRDefault="00397275">
      <w:pPr>
        <w:pStyle w:val="TM2"/>
        <w:tabs>
          <w:tab w:val="left" w:pos="880"/>
          <w:tab w:val="right" w:leader="dot" w:pos="9606"/>
        </w:tabs>
        <w:rPr>
          <w:ins w:id="231" w:author="3.0" w:date="2014-07-03T10:38:00Z"/>
          <w:rFonts w:ascii="Calibri" w:hAnsi="Calibri"/>
          <w:smallCaps w:val="0"/>
          <w:noProof/>
          <w:sz w:val="22"/>
          <w:szCs w:val="22"/>
          <w:lang w:val="fr-BE" w:eastAsia="fr-BE"/>
        </w:rPr>
      </w:pPr>
      <w:ins w:id="232" w:author="3.0" w:date="2014-07-03T10:38:00Z">
        <w:r>
          <w:rPr>
            <w:noProof/>
          </w:rPr>
          <w:t>5.3</w:t>
        </w:r>
        <w:r w:rsidRPr="00B62C98">
          <w:rPr>
            <w:rFonts w:ascii="Calibri" w:hAnsi="Calibri"/>
            <w:smallCaps w:val="0"/>
            <w:noProof/>
            <w:sz w:val="22"/>
            <w:szCs w:val="22"/>
            <w:lang w:val="fr-BE" w:eastAsia="fr-BE"/>
          </w:rPr>
          <w:tab/>
        </w:r>
        <w:r>
          <w:rPr>
            <w:noProof/>
          </w:rPr>
          <w:t>VARIABLES</w:t>
        </w:r>
        <w:r>
          <w:rPr>
            <w:noProof/>
          </w:rPr>
          <w:tab/>
        </w:r>
        <w:r>
          <w:rPr>
            <w:noProof/>
          </w:rPr>
          <w:fldChar w:fldCharType="begin"/>
        </w:r>
        <w:r>
          <w:rPr>
            <w:noProof/>
          </w:rPr>
          <w:instrText xml:space="preserve"> PAGEREF _Toc392147257 \h </w:instrText>
        </w:r>
        <w:r>
          <w:rPr>
            <w:noProof/>
          </w:rPr>
        </w:r>
      </w:ins>
      <w:r>
        <w:rPr>
          <w:noProof/>
        </w:rPr>
        <w:fldChar w:fldCharType="separate"/>
      </w:r>
      <w:ins w:id="233" w:author="3.0" w:date="2014-07-03T10:38:00Z">
        <w:r>
          <w:rPr>
            <w:noProof/>
          </w:rPr>
          <w:t>112</w:t>
        </w:r>
        <w:r>
          <w:rPr>
            <w:noProof/>
          </w:rPr>
          <w:fldChar w:fldCharType="end"/>
        </w:r>
      </w:ins>
    </w:p>
    <w:p w:rsidR="00397275" w:rsidRPr="00B62C98" w:rsidRDefault="00397275">
      <w:pPr>
        <w:pStyle w:val="TM3"/>
        <w:tabs>
          <w:tab w:val="left" w:pos="1100"/>
          <w:tab w:val="right" w:leader="dot" w:pos="9606"/>
        </w:tabs>
        <w:rPr>
          <w:ins w:id="234" w:author="3.0" w:date="2014-07-03T10:38:00Z"/>
          <w:rFonts w:ascii="Calibri" w:hAnsi="Calibri"/>
          <w:i w:val="0"/>
          <w:noProof/>
          <w:sz w:val="22"/>
          <w:szCs w:val="22"/>
          <w:lang w:val="fr-BE" w:eastAsia="fr-BE"/>
        </w:rPr>
      </w:pPr>
      <w:ins w:id="235" w:author="3.0" w:date="2014-07-03T10:38:00Z">
        <w:r>
          <w:rPr>
            <w:noProof/>
          </w:rPr>
          <w:t>5.3.1</w:t>
        </w:r>
        <w:r w:rsidRPr="00B62C98">
          <w:rPr>
            <w:rFonts w:ascii="Calibri" w:hAnsi="Calibri"/>
            <w:i w:val="0"/>
            <w:noProof/>
            <w:sz w:val="22"/>
            <w:szCs w:val="22"/>
            <w:lang w:val="fr-BE" w:eastAsia="fr-BE"/>
          </w:rPr>
          <w:tab/>
        </w:r>
        <w:r>
          <w:rPr>
            <w:noProof/>
          </w:rPr>
          <w:t>List of Variables</w:t>
        </w:r>
        <w:r>
          <w:rPr>
            <w:noProof/>
          </w:rPr>
          <w:tab/>
        </w:r>
        <w:r>
          <w:rPr>
            <w:noProof/>
          </w:rPr>
          <w:fldChar w:fldCharType="begin"/>
        </w:r>
        <w:r>
          <w:rPr>
            <w:noProof/>
          </w:rPr>
          <w:instrText xml:space="preserve"> PAGEREF _Toc392147258 \h </w:instrText>
        </w:r>
        <w:r>
          <w:rPr>
            <w:noProof/>
          </w:rPr>
        </w:r>
      </w:ins>
      <w:r>
        <w:rPr>
          <w:noProof/>
        </w:rPr>
        <w:fldChar w:fldCharType="separate"/>
      </w:r>
      <w:ins w:id="236" w:author="3.0" w:date="2014-07-03T10:38:00Z">
        <w:r>
          <w:rPr>
            <w:noProof/>
          </w:rPr>
          <w:t>112</w:t>
        </w:r>
        <w:r>
          <w:rPr>
            <w:noProof/>
          </w:rPr>
          <w:fldChar w:fldCharType="end"/>
        </w:r>
      </w:ins>
    </w:p>
    <w:p w:rsidR="001E653E" w:rsidRPr="00081DDF" w:rsidDel="00AA2633" w:rsidRDefault="001E653E">
      <w:pPr>
        <w:pStyle w:val="TM1"/>
        <w:tabs>
          <w:tab w:val="left" w:pos="440"/>
          <w:tab w:val="right" w:leader="dot" w:pos="9606"/>
        </w:tabs>
        <w:rPr>
          <w:del w:id="237" w:author="3.0" w:date="2014-06-30T16:45:00Z"/>
          <w:rFonts w:ascii="Calibri" w:hAnsi="Calibri"/>
          <w:b w:val="0"/>
          <w:caps w:val="0"/>
          <w:noProof/>
          <w:sz w:val="22"/>
          <w:szCs w:val="22"/>
          <w:lang w:val="fr-BE" w:eastAsia="fr-BE"/>
        </w:rPr>
      </w:pPr>
      <w:del w:id="238" w:author="3.0" w:date="2014-06-30T16:45:00Z">
        <w:r w:rsidDel="00AA2633">
          <w:rPr>
            <w:noProof/>
          </w:rPr>
          <w:delText>1.</w:delText>
        </w:r>
        <w:r w:rsidRPr="00081DDF" w:rsidDel="00AA2633">
          <w:rPr>
            <w:rFonts w:ascii="Calibri" w:hAnsi="Calibri"/>
            <w:b w:val="0"/>
            <w:caps w:val="0"/>
            <w:noProof/>
            <w:sz w:val="22"/>
            <w:szCs w:val="22"/>
            <w:lang w:val="fr-BE" w:eastAsia="fr-BE"/>
          </w:rPr>
          <w:tab/>
        </w:r>
        <w:r w:rsidDel="00AA2633">
          <w:rPr>
            <w:noProof/>
          </w:rPr>
          <w:delText>Introduction</w:delText>
        </w:r>
        <w:r w:rsidDel="00AA2633">
          <w:rPr>
            <w:noProof/>
          </w:rPr>
          <w:tab/>
          <w:delText>4</w:delText>
        </w:r>
      </w:del>
    </w:p>
    <w:p w:rsidR="001E653E" w:rsidRPr="00081DDF" w:rsidDel="00AA2633" w:rsidRDefault="001E653E">
      <w:pPr>
        <w:pStyle w:val="TM2"/>
        <w:tabs>
          <w:tab w:val="left" w:pos="880"/>
          <w:tab w:val="right" w:leader="dot" w:pos="9606"/>
        </w:tabs>
        <w:rPr>
          <w:del w:id="239" w:author="3.0" w:date="2014-06-30T16:45:00Z"/>
          <w:rFonts w:ascii="Calibri" w:hAnsi="Calibri"/>
          <w:smallCaps w:val="0"/>
          <w:noProof/>
          <w:sz w:val="22"/>
          <w:szCs w:val="22"/>
          <w:lang w:val="fr-BE" w:eastAsia="fr-BE"/>
        </w:rPr>
      </w:pPr>
      <w:del w:id="240" w:author="3.0" w:date="2014-06-30T16:45:00Z">
        <w:r w:rsidDel="00AA2633">
          <w:rPr>
            <w:noProof/>
          </w:rPr>
          <w:delText>1.1</w:delText>
        </w:r>
        <w:r w:rsidRPr="00081DDF" w:rsidDel="00AA2633">
          <w:rPr>
            <w:rFonts w:ascii="Calibri" w:hAnsi="Calibri"/>
            <w:smallCaps w:val="0"/>
            <w:noProof/>
            <w:sz w:val="22"/>
            <w:szCs w:val="22"/>
            <w:lang w:val="fr-BE" w:eastAsia="fr-BE"/>
          </w:rPr>
          <w:tab/>
        </w:r>
        <w:r w:rsidDel="00AA2633">
          <w:rPr>
            <w:noProof/>
          </w:rPr>
          <w:delText>Subject</w:delText>
        </w:r>
        <w:r w:rsidDel="00AA2633">
          <w:rPr>
            <w:noProof/>
          </w:rPr>
          <w:tab/>
          <w:delText>4</w:delText>
        </w:r>
      </w:del>
    </w:p>
    <w:p w:rsidR="001E653E" w:rsidRPr="00081DDF" w:rsidDel="00AA2633" w:rsidRDefault="001E653E">
      <w:pPr>
        <w:pStyle w:val="TM2"/>
        <w:tabs>
          <w:tab w:val="left" w:pos="880"/>
          <w:tab w:val="right" w:leader="dot" w:pos="9606"/>
        </w:tabs>
        <w:rPr>
          <w:del w:id="241" w:author="3.0" w:date="2014-06-30T16:45:00Z"/>
          <w:rFonts w:ascii="Calibri" w:hAnsi="Calibri"/>
          <w:smallCaps w:val="0"/>
          <w:noProof/>
          <w:sz w:val="22"/>
          <w:szCs w:val="22"/>
          <w:lang w:val="fr-BE" w:eastAsia="fr-BE"/>
        </w:rPr>
      </w:pPr>
      <w:del w:id="242" w:author="3.0" w:date="2014-06-30T16:45:00Z">
        <w:r w:rsidDel="00AA2633">
          <w:rPr>
            <w:noProof/>
          </w:rPr>
          <w:delText>1.2</w:delText>
        </w:r>
        <w:r w:rsidRPr="00081DDF" w:rsidDel="00AA2633">
          <w:rPr>
            <w:rFonts w:ascii="Calibri" w:hAnsi="Calibri"/>
            <w:smallCaps w:val="0"/>
            <w:noProof/>
            <w:sz w:val="22"/>
            <w:szCs w:val="22"/>
            <w:lang w:val="fr-BE" w:eastAsia="fr-BE"/>
          </w:rPr>
          <w:tab/>
        </w:r>
        <w:r w:rsidDel="00AA2633">
          <w:rPr>
            <w:noProof/>
          </w:rPr>
          <w:delText>Field of application</w:delText>
        </w:r>
        <w:r w:rsidDel="00AA2633">
          <w:rPr>
            <w:noProof/>
          </w:rPr>
          <w:tab/>
          <w:delText>4</w:delText>
        </w:r>
      </w:del>
    </w:p>
    <w:p w:rsidR="001E653E" w:rsidRPr="00081DDF" w:rsidDel="00AA2633" w:rsidRDefault="001E653E">
      <w:pPr>
        <w:pStyle w:val="TM2"/>
        <w:tabs>
          <w:tab w:val="left" w:pos="880"/>
          <w:tab w:val="right" w:leader="dot" w:pos="9606"/>
        </w:tabs>
        <w:rPr>
          <w:del w:id="243" w:author="3.0" w:date="2014-06-30T16:45:00Z"/>
          <w:rFonts w:ascii="Calibri" w:hAnsi="Calibri"/>
          <w:smallCaps w:val="0"/>
          <w:noProof/>
          <w:sz w:val="22"/>
          <w:szCs w:val="22"/>
          <w:lang w:val="fr-BE" w:eastAsia="fr-BE"/>
        </w:rPr>
      </w:pPr>
      <w:del w:id="244" w:author="3.0" w:date="2014-06-30T16:45:00Z">
        <w:r w:rsidDel="00AA2633">
          <w:rPr>
            <w:noProof/>
          </w:rPr>
          <w:delText>1.3</w:delText>
        </w:r>
        <w:r w:rsidRPr="00081DDF" w:rsidDel="00AA2633">
          <w:rPr>
            <w:rFonts w:ascii="Calibri" w:hAnsi="Calibri"/>
            <w:smallCaps w:val="0"/>
            <w:noProof/>
            <w:sz w:val="22"/>
            <w:szCs w:val="22"/>
            <w:lang w:val="fr-BE" w:eastAsia="fr-BE"/>
          </w:rPr>
          <w:tab/>
        </w:r>
        <w:r w:rsidDel="00AA2633">
          <w:rPr>
            <w:noProof/>
          </w:rPr>
          <w:delText>Document description</w:delText>
        </w:r>
        <w:r w:rsidDel="00AA2633">
          <w:rPr>
            <w:noProof/>
          </w:rPr>
          <w:tab/>
          <w:delText>4</w:delText>
        </w:r>
      </w:del>
    </w:p>
    <w:p w:rsidR="001E653E" w:rsidRPr="00081DDF" w:rsidDel="00AA2633" w:rsidRDefault="001E653E">
      <w:pPr>
        <w:pStyle w:val="TM1"/>
        <w:tabs>
          <w:tab w:val="left" w:pos="440"/>
          <w:tab w:val="right" w:leader="dot" w:pos="9606"/>
        </w:tabs>
        <w:rPr>
          <w:del w:id="245" w:author="3.0" w:date="2014-06-30T16:45:00Z"/>
          <w:rFonts w:ascii="Calibri" w:hAnsi="Calibri"/>
          <w:b w:val="0"/>
          <w:caps w:val="0"/>
          <w:noProof/>
          <w:sz w:val="22"/>
          <w:szCs w:val="22"/>
          <w:lang w:val="fr-BE" w:eastAsia="fr-BE"/>
        </w:rPr>
      </w:pPr>
      <w:del w:id="246" w:author="3.0" w:date="2014-06-30T16:45:00Z">
        <w:r w:rsidRPr="005B183B" w:rsidDel="00AA2633">
          <w:rPr>
            <w:noProof/>
            <w:lang w:val="fr-FR"/>
          </w:rPr>
          <w:delText>2.</w:delText>
        </w:r>
        <w:r w:rsidRPr="00081DDF" w:rsidDel="00AA2633">
          <w:rPr>
            <w:rFonts w:ascii="Calibri" w:hAnsi="Calibri"/>
            <w:b w:val="0"/>
            <w:caps w:val="0"/>
            <w:noProof/>
            <w:sz w:val="22"/>
            <w:szCs w:val="22"/>
            <w:lang w:val="fr-BE" w:eastAsia="fr-BE"/>
          </w:rPr>
          <w:tab/>
        </w:r>
        <w:r w:rsidRPr="005B183B" w:rsidDel="00AA2633">
          <w:rPr>
            <w:noProof/>
            <w:lang w:val="fr-FR"/>
          </w:rPr>
          <w:delText>Documents &amp; terminology</w:delText>
        </w:r>
        <w:r w:rsidDel="00AA2633">
          <w:rPr>
            <w:noProof/>
          </w:rPr>
          <w:tab/>
          <w:delText>5</w:delText>
        </w:r>
      </w:del>
    </w:p>
    <w:p w:rsidR="001E653E" w:rsidRPr="00081DDF" w:rsidDel="00AA2633" w:rsidRDefault="001E653E">
      <w:pPr>
        <w:pStyle w:val="TM2"/>
        <w:tabs>
          <w:tab w:val="left" w:pos="880"/>
          <w:tab w:val="right" w:leader="dot" w:pos="9606"/>
        </w:tabs>
        <w:rPr>
          <w:del w:id="247" w:author="3.0" w:date="2014-06-30T16:45:00Z"/>
          <w:rFonts w:ascii="Calibri" w:hAnsi="Calibri"/>
          <w:smallCaps w:val="0"/>
          <w:noProof/>
          <w:sz w:val="22"/>
          <w:szCs w:val="22"/>
          <w:lang w:val="fr-BE" w:eastAsia="fr-BE"/>
        </w:rPr>
      </w:pPr>
      <w:del w:id="248" w:author="3.0" w:date="2014-06-30T16:45:00Z">
        <w:r w:rsidRPr="005B183B" w:rsidDel="00AA2633">
          <w:rPr>
            <w:noProof/>
            <w:lang w:val="fr-FR"/>
          </w:rPr>
          <w:delText>2.1</w:delText>
        </w:r>
        <w:r w:rsidRPr="00081DDF" w:rsidDel="00AA2633">
          <w:rPr>
            <w:rFonts w:ascii="Calibri" w:hAnsi="Calibri"/>
            <w:smallCaps w:val="0"/>
            <w:noProof/>
            <w:sz w:val="22"/>
            <w:szCs w:val="22"/>
            <w:lang w:val="fr-BE" w:eastAsia="fr-BE"/>
          </w:rPr>
          <w:tab/>
        </w:r>
        <w:r w:rsidRPr="005B183B" w:rsidDel="00AA2633">
          <w:rPr>
            <w:noProof/>
            <w:lang w:val="fr-FR"/>
          </w:rPr>
          <w:delText>Reference documents</w:delText>
        </w:r>
        <w:r w:rsidDel="00AA2633">
          <w:rPr>
            <w:noProof/>
          </w:rPr>
          <w:tab/>
          <w:delText>5</w:delText>
        </w:r>
      </w:del>
    </w:p>
    <w:p w:rsidR="001E653E" w:rsidRPr="00081DDF" w:rsidDel="00AA2633" w:rsidRDefault="001E653E">
      <w:pPr>
        <w:pStyle w:val="TM2"/>
        <w:tabs>
          <w:tab w:val="left" w:pos="880"/>
          <w:tab w:val="right" w:leader="dot" w:pos="9606"/>
        </w:tabs>
        <w:rPr>
          <w:del w:id="249" w:author="3.0" w:date="2014-06-30T16:45:00Z"/>
          <w:rFonts w:ascii="Calibri" w:hAnsi="Calibri"/>
          <w:smallCaps w:val="0"/>
          <w:noProof/>
          <w:sz w:val="22"/>
          <w:szCs w:val="22"/>
          <w:lang w:val="fr-BE" w:eastAsia="fr-BE"/>
        </w:rPr>
      </w:pPr>
      <w:del w:id="250" w:author="3.0" w:date="2014-06-30T16:45:00Z">
        <w:r w:rsidRPr="005B183B" w:rsidDel="00AA2633">
          <w:rPr>
            <w:noProof/>
            <w:lang w:val="fr-FR"/>
          </w:rPr>
          <w:delText>2.2</w:delText>
        </w:r>
        <w:r w:rsidRPr="00081DDF" w:rsidDel="00AA2633">
          <w:rPr>
            <w:rFonts w:ascii="Calibri" w:hAnsi="Calibri"/>
            <w:smallCaps w:val="0"/>
            <w:noProof/>
            <w:sz w:val="22"/>
            <w:szCs w:val="22"/>
            <w:lang w:val="fr-BE" w:eastAsia="fr-BE"/>
          </w:rPr>
          <w:tab/>
        </w:r>
        <w:r w:rsidRPr="005B183B" w:rsidDel="00AA2633">
          <w:rPr>
            <w:noProof/>
            <w:lang w:val="fr-FR"/>
          </w:rPr>
          <w:delText>Applicable documents</w:delText>
        </w:r>
        <w:r w:rsidDel="00AA2633">
          <w:rPr>
            <w:noProof/>
          </w:rPr>
          <w:tab/>
          <w:delText>5</w:delText>
        </w:r>
      </w:del>
    </w:p>
    <w:p w:rsidR="001E653E" w:rsidRPr="00081DDF" w:rsidDel="00AA2633" w:rsidRDefault="001E653E">
      <w:pPr>
        <w:pStyle w:val="TM2"/>
        <w:tabs>
          <w:tab w:val="left" w:pos="880"/>
          <w:tab w:val="right" w:leader="dot" w:pos="9606"/>
        </w:tabs>
        <w:rPr>
          <w:del w:id="251" w:author="3.0" w:date="2014-06-30T16:45:00Z"/>
          <w:rFonts w:ascii="Calibri" w:hAnsi="Calibri"/>
          <w:smallCaps w:val="0"/>
          <w:noProof/>
          <w:sz w:val="22"/>
          <w:szCs w:val="22"/>
          <w:lang w:val="fr-BE" w:eastAsia="fr-BE"/>
        </w:rPr>
      </w:pPr>
      <w:del w:id="252" w:author="3.0" w:date="2014-06-30T16:45:00Z">
        <w:r w:rsidDel="00AA2633">
          <w:rPr>
            <w:noProof/>
          </w:rPr>
          <w:delText>2.3</w:delText>
        </w:r>
        <w:r w:rsidRPr="00081DDF" w:rsidDel="00AA2633">
          <w:rPr>
            <w:rFonts w:ascii="Calibri" w:hAnsi="Calibri"/>
            <w:smallCaps w:val="0"/>
            <w:noProof/>
            <w:sz w:val="22"/>
            <w:szCs w:val="22"/>
            <w:lang w:val="fr-BE" w:eastAsia="fr-BE"/>
          </w:rPr>
          <w:tab/>
        </w:r>
        <w:r w:rsidDel="00AA2633">
          <w:rPr>
            <w:noProof/>
          </w:rPr>
          <w:delText>Definitions</w:delText>
        </w:r>
        <w:r w:rsidDel="00AA2633">
          <w:rPr>
            <w:noProof/>
          </w:rPr>
          <w:tab/>
          <w:delText>5</w:delText>
        </w:r>
      </w:del>
    </w:p>
    <w:p w:rsidR="001E653E" w:rsidRPr="00081DDF" w:rsidDel="00AA2633" w:rsidRDefault="001E653E">
      <w:pPr>
        <w:pStyle w:val="TM2"/>
        <w:tabs>
          <w:tab w:val="left" w:pos="880"/>
          <w:tab w:val="right" w:leader="dot" w:pos="9606"/>
        </w:tabs>
        <w:rPr>
          <w:del w:id="253" w:author="3.0" w:date="2014-06-30T16:45:00Z"/>
          <w:rFonts w:ascii="Calibri" w:hAnsi="Calibri"/>
          <w:smallCaps w:val="0"/>
          <w:noProof/>
          <w:sz w:val="22"/>
          <w:szCs w:val="22"/>
          <w:lang w:val="fr-BE" w:eastAsia="fr-BE"/>
        </w:rPr>
      </w:pPr>
      <w:del w:id="254" w:author="3.0" w:date="2014-06-30T16:45:00Z">
        <w:r w:rsidDel="00AA2633">
          <w:rPr>
            <w:noProof/>
          </w:rPr>
          <w:delText>2.4</w:delText>
        </w:r>
        <w:r w:rsidRPr="00081DDF" w:rsidDel="00AA2633">
          <w:rPr>
            <w:rFonts w:ascii="Calibri" w:hAnsi="Calibri"/>
            <w:smallCaps w:val="0"/>
            <w:noProof/>
            <w:sz w:val="22"/>
            <w:szCs w:val="22"/>
            <w:lang w:val="fr-BE" w:eastAsia="fr-BE"/>
          </w:rPr>
          <w:tab/>
        </w:r>
        <w:r w:rsidDel="00AA2633">
          <w:rPr>
            <w:noProof/>
          </w:rPr>
          <w:delText>Abbreviations</w:delText>
        </w:r>
        <w:r w:rsidDel="00AA2633">
          <w:rPr>
            <w:noProof/>
          </w:rPr>
          <w:tab/>
          <w:delText>5</w:delText>
        </w:r>
      </w:del>
    </w:p>
    <w:p w:rsidR="001E653E" w:rsidRPr="00081DDF" w:rsidDel="00AA2633" w:rsidRDefault="001E653E">
      <w:pPr>
        <w:pStyle w:val="TM1"/>
        <w:tabs>
          <w:tab w:val="left" w:pos="440"/>
          <w:tab w:val="right" w:leader="dot" w:pos="9606"/>
        </w:tabs>
        <w:rPr>
          <w:del w:id="255" w:author="3.0" w:date="2014-06-30T16:45:00Z"/>
          <w:rFonts w:ascii="Calibri" w:hAnsi="Calibri"/>
          <w:b w:val="0"/>
          <w:caps w:val="0"/>
          <w:noProof/>
          <w:sz w:val="22"/>
          <w:szCs w:val="22"/>
          <w:lang w:val="fr-BE" w:eastAsia="fr-BE"/>
        </w:rPr>
      </w:pPr>
      <w:del w:id="256" w:author="3.0" w:date="2014-06-30T16:45:00Z">
        <w:r w:rsidDel="00AA2633">
          <w:rPr>
            <w:noProof/>
          </w:rPr>
          <w:delText>3.</w:delText>
        </w:r>
        <w:r w:rsidRPr="00081DDF" w:rsidDel="00AA2633">
          <w:rPr>
            <w:rFonts w:ascii="Calibri" w:hAnsi="Calibri"/>
            <w:b w:val="0"/>
            <w:caps w:val="0"/>
            <w:noProof/>
            <w:sz w:val="22"/>
            <w:szCs w:val="22"/>
            <w:lang w:val="fr-BE" w:eastAsia="fr-BE"/>
          </w:rPr>
          <w:tab/>
        </w:r>
        <w:r w:rsidDel="00AA2633">
          <w:rPr>
            <w:noProof/>
          </w:rPr>
          <w:delText>OpenETCS application - DMI interface</w:delText>
        </w:r>
        <w:r w:rsidDel="00AA2633">
          <w:rPr>
            <w:noProof/>
          </w:rPr>
          <w:tab/>
          <w:delText>6</w:delText>
        </w:r>
      </w:del>
    </w:p>
    <w:p w:rsidR="001E653E" w:rsidRPr="00081DDF" w:rsidDel="00AA2633" w:rsidRDefault="001E653E">
      <w:pPr>
        <w:pStyle w:val="TM2"/>
        <w:tabs>
          <w:tab w:val="left" w:pos="880"/>
          <w:tab w:val="right" w:leader="dot" w:pos="9606"/>
        </w:tabs>
        <w:rPr>
          <w:del w:id="257" w:author="3.0" w:date="2014-06-30T16:45:00Z"/>
          <w:rFonts w:ascii="Calibri" w:hAnsi="Calibri"/>
          <w:smallCaps w:val="0"/>
          <w:noProof/>
          <w:sz w:val="22"/>
          <w:szCs w:val="22"/>
          <w:lang w:val="fr-BE" w:eastAsia="fr-BE"/>
        </w:rPr>
      </w:pPr>
      <w:del w:id="258" w:author="3.0" w:date="2014-06-30T16:45:00Z">
        <w:r w:rsidDel="00AA2633">
          <w:rPr>
            <w:noProof/>
          </w:rPr>
          <w:lastRenderedPageBreak/>
          <w:delText>3.1</w:delText>
        </w:r>
        <w:r w:rsidRPr="00081DDF" w:rsidDel="00AA2633">
          <w:rPr>
            <w:rFonts w:ascii="Calibri" w:hAnsi="Calibri"/>
            <w:smallCaps w:val="0"/>
            <w:noProof/>
            <w:sz w:val="22"/>
            <w:szCs w:val="22"/>
            <w:lang w:val="fr-BE" w:eastAsia="fr-BE"/>
          </w:rPr>
          <w:tab/>
        </w:r>
        <w:r w:rsidDel="00AA2633">
          <w:rPr>
            <w:noProof/>
          </w:rPr>
          <w:delText>telegram structure</w:delText>
        </w:r>
        <w:r w:rsidDel="00AA2633">
          <w:rPr>
            <w:noProof/>
          </w:rPr>
          <w:tab/>
          <w:delText>6</w:delText>
        </w:r>
      </w:del>
    </w:p>
    <w:p w:rsidR="001E653E" w:rsidRPr="00081DDF" w:rsidDel="00AA2633" w:rsidRDefault="001E653E">
      <w:pPr>
        <w:pStyle w:val="TM2"/>
        <w:tabs>
          <w:tab w:val="left" w:pos="880"/>
          <w:tab w:val="right" w:leader="dot" w:pos="9606"/>
        </w:tabs>
        <w:rPr>
          <w:del w:id="259" w:author="3.0" w:date="2014-06-30T16:45:00Z"/>
          <w:rFonts w:ascii="Calibri" w:hAnsi="Calibri"/>
          <w:smallCaps w:val="0"/>
          <w:noProof/>
          <w:sz w:val="22"/>
          <w:szCs w:val="22"/>
          <w:lang w:val="fr-BE" w:eastAsia="fr-BE"/>
        </w:rPr>
      </w:pPr>
      <w:del w:id="260" w:author="3.0" w:date="2014-06-30T16:45:00Z">
        <w:r w:rsidDel="00AA2633">
          <w:rPr>
            <w:noProof/>
          </w:rPr>
          <w:delText>3.2</w:delText>
        </w:r>
        <w:r w:rsidRPr="00081DDF" w:rsidDel="00AA2633">
          <w:rPr>
            <w:rFonts w:ascii="Calibri" w:hAnsi="Calibri"/>
            <w:smallCaps w:val="0"/>
            <w:noProof/>
            <w:sz w:val="22"/>
            <w:szCs w:val="22"/>
            <w:lang w:val="fr-BE" w:eastAsia="fr-BE"/>
          </w:rPr>
          <w:tab/>
        </w:r>
        <w:r w:rsidDel="00AA2633">
          <w:rPr>
            <w:noProof/>
          </w:rPr>
          <w:delText>telegram header</w:delText>
        </w:r>
        <w:r w:rsidDel="00AA2633">
          <w:rPr>
            <w:noProof/>
          </w:rPr>
          <w:tab/>
          <w:delText>7</w:delText>
        </w:r>
      </w:del>
    </w:p>
    <w:p w:rsidR="001E653E" w:rsidRPr="00081DDF" w:rsidDel="00AA2633" w:rsidRDefault="001E653E">
      <w:pPr>
        <w:pStyle w:val="TM2"/>
        <w:tabs>
          <w:tab w:val="left" w:pos="880"/>
          <w:tab w:val="right" w:leader="dot" w:pos="9606"/>
        </w:tabs>
        <w:rPr>
          <w:del w:id="261" w:author="3.0" w:date="2014-06-30T16:45:00Z"/>
          <w:rFonts w:ascii="Calibri" w:hAnsi="Calibri"/>
          <w:smallCaps w:val="0"/>
          <w:noProof/>
          <w:sz w:val="22"/>
          <w:szCs w:val="22"/>
          <w:lang w:val="fr-BE" w:eastAsia="fr-BE"/>
        </w:rPr>
      </w:pPr>
      <w:del w:id="262" w:author="3.0" w:date="2014-06-30T16:45:00Z">
        <w:r w:rsidDel="00AA2633">
          <w:rPr>
            <w:noProof/>
          </w:rPr>
          <w:delText>3.3</w:delText>
        </w:r>
        <w:r w:rsidRPr="00081DDF" w:rsidDel="00AA2633">
          <w:rPr>
            <w:rFonts w:ascii="Calibri" w:hAnsi="Calibri"/>
            <w:smallCaps w:val="0"/>
            <w:noProof/>
            <w:sz w:val="22"/>
            <w:szCs w:val="22"/>
            <w:lang w:val="fr-BE" w:eastAsia="fr-BE"/>
          </w:rPr>
          <w:tab/>
        </w:r>
        <w:r w:rsidDel="00AA2633">
          <w:rPr>
            <w:noProof/>
          </w:rPr>
          <w:delText>Packets</w:delText>
        </w:r>
        <w:r w:rsidDel="00AA2633">
          <w:rPr>
            <w:noProof/>
          </w:rPr>
          <w:tab/>
          <w:delText>8</w:delText>
        </w:r>
      </w:del>
    </w:p>
    <w:p w:rsidR="001E653E" w:rsidRPr="00081DDF" w:rsidDel="00AA2633" w:rsidRDefault="001E653E">
      <w:pPr>
        <w:pStyle w:val="TM2"/>
        <w:tabs>
          <w:tab w:val="left" w:pos="880"/>
          <w:tab w:val="right" w:leader="dot" w:pos="9606"/>
        </w:tabs>
        <w:rPr>
          <w:del w:id="263" w:author="3.0" w:date="2014-06-30T16:45:00Z"/>
          <w:rFonts w:ascii="Calibri" w:hAnsi="Calibri"/>
          <w:smallCaps w:val="0"/>
          <w:noProof/>
          <w:sz w:val="22"/>
          <w:szCs w:val="22"/>
          <w:lang w:val="fr-BE" w:eastAsia="fr-BE"/>
        </w:rPr>
      </w:pPr>
      <w:del w:id="264" w:author="3.0" w:date="2014-06-30T16:45:00Z">
        <w:r w:rsidDel="00AA2633">
          <w:rPr>
            <w:noProof/>
          </w:rPr>
          <w:delText>3.4</w:delText>
        </w:r>
        <w:r w:rsidRPr="00081DDF" w:rsidDel="00AA2633">
          <w:rPr>
            <w:rFonts w:ascii="Calibri" w:hAnsi="Calibri"/>
            <w:smallCaps w:val="0"/>
            <w:noProof/>
            <w:sz w:val="22"/>
            <w:szCs w:val="22"/>
            <w:lang w:val="fr-BE" w:eastAsia="fr-BE"/>
          </w:rPr>
          <w:tab/>
        </w:r>
        <w:r w:rsidDel="00AA2633">
          <w:rPr>
            <w:noProof/>
          </w:rPr>
          <w:delText>Variables</w:delText>
        </w:r>
        <w:r w:rsidDel="00AA2633">
          <w:rPr>
            <w:noProof/>
          </w:rPr>
          <w:tab/>
          <w:delText>32</w:delText>
        </w:r>
      </w:del>
    </w:p>
    <w:p w:rsidR="001E653E" w:rsidRPr="00081DDF" w:rsidDel="00AA2633" w:rsidRDefault="001E653E">
      <w:pPr>
        <w:pStyle w:val="TM1"/>
        <w:tabs>
          <w:tab w:val="left" w:pos="440"/>
          <w:tab w:val="right" w:leader="dot" w:pos="9606"/>
        </w:tabs>
        <w:rPr>
          <w:del w:id="265" w:author="3.0" w:date="2014-06-30T16:45:00Z"/>
          <w:rFonts w:ascii="Calibri" w:hAnsi="Calibri"/>
          <w:b w:val="0"/>
          <w:caps w:val="0"/>
          <w:noProof/>
          <w:sz w:val="22"/>
          <w:szCs w:val="22"/>
          <w:lang w:val="fr-BE" w:eastAsia="fr-BE"/>
        </w:rPr>
      </w:pPr>
      <w:del w:id="266" w:author="3.0" w:date="2014-06-30T16:45:00Z">
        <w:r w:rsidDel="00AA2633">
          <w:rPr>
            <w:noProof/>
          </w:rPr>
          <w:delText>4.</w:delText>
        </w:r>
        <w:r w:rsidRPr="00081DDF" w:rsidDel="00AA2633">
          <w:rPr>
            <w:rFonts w:ascii="Calibri" w:hAnsi="Calibri"/>
            <w:b w:val="0"/>
            <w:caps w:val="0"/>
            <w:noProof/>
            <w:sz w:val="22"/>
            <w:szCs w:val="22"/>
            <w:lang w:val="fr-BE" w:eastAsia="fr-BE"/>
          </w:rPr>
          <w:tab/>
        </w:r>
        <w:r w:rsidDel="00AA2633">
          <w:rPr>
            <w:noProof/>
          </w:rPr>
          <w:delText>OpenETCS application - JRU interface</w:delText>
        </w:r>
        <w:r w:rsidDel="00AA2633">
          <w:rPr>
            <w:noProof/>
          </w:rPr>
          <w:tab/>
          <w:delText>75</w:delText>
        </w:r>
      </w:del>
    </w:p>
    <w:p w:rsidR="001E653E" w:rsidRPr="00081DDF" w:rsidDel="00AA2633" w:rsidRDefault="001E653E">
      <w:pPr>
        <w:pStyle w:val="TM2"/>
        <w:tabs>
          <w:tab w:val="left" w:pos="880"/>
          <w:tab w:val="right" w:leader="dot" w:pos="9606"/>
        </w:tabs>
        <w:rPr>
          <w:del w:id="267" w:author="3.0" w:date="2014-06-30T16:45:00Z"/>
          <w:rFonts w:ascii="Calibri" w:hAnsi="Calibri"/>
          <w:smallCaps w:val="0"/>
          <w:noProof/>
          <w:sz w:val="22"/>
          <w:szCs w:val="22"/>
          <w:lang w:val="fr-BE" w:eastAsia="fr-BE"/>
        </w:rPr>
      </w:pPr>
      <w:del w:id="268" w:author="3.0" w:date="2014-06-30T16:45:00Z">
        <w:r w:rsidDel="00AA2633">
          <w:rPr>
            <w:noProof/>
          </w:rPr>
          <w:delText>4.1</w:delText>
        </w:r>
        <w:r w:rsidRPr="00081DDF" w:rsidDel="00AA2633">
          <w:rPr>
            <w:rFonts w:ascii="Calibri" w:hAnsi="Calibri"/>
            <w:smallCaps w:val="0"/>
            <w:noProof/>
            <w:sz w:val="22"/>
            <w:szCs w:val="22"/>
            <w:lang w:val="fr-BE" w:eastAsia="fr-BE"/>
          </w:rPr>
          <w:tab/>
        </w:r>
        <w:r w:rsidDel="00AA2633">
          <w:rPr>
            <w:noProof/>
          </w:rPr>
          <w:delText>JRU messages definition</w:delText>
        </w:r>
        <w:r w:rsidDel="00AA2633">
          <w:rPr>
            <w:noProof/>
          </w:rPr>
          <w:tab/>
          <w:delText>75</w:delText>
        </w:r>
      </w:del>
    </w:p>
    <w:p w:rsidR="001E653E" w:rsidRPr="00081DDF" w:rsidDel="00AA2633" w:rsidRDefault="001E653E">
      <w:pPr>
        <w:pStyle w:val="TM2"/>
        <w:tabs>
          <w:tab w:val="left" w:pos="880"/>
          <w:tab w:val="right" w:leader="dot" w:pos="9606"/>
        </w:tabs>
        <w:rPr>
          <w:del w:id="269" w:author="3.0" w:date="2014-06-30T16:45:00Z"/>
          <w:rFonts w:ascii="Calibri" w:hAnsi="Calibri"/>
          <w:smallCaps w:val="0"/>
          <w:noProof/>
          <w:sz w:val="22"/>
          <w:szCs w:val="22"/>
          <w:lang w:val="fr-BE" w:eastAsia="fr-BE"/>
        </w:rPr>
      </w:pPr>
      <w:del w:id="270" w:author="3.0" w:date="2014-06-30T16:45:00Z">
        <w:r w:rsidDel="00AA2633">
          <w:rPr>
            <w:noProof/>
          </w:rPr>
          <w:delText>4.2</w:delText>
        </w:r>
        <w:r w:rsidRPr="00081DDF" w:rsidDel="00AA2633">
          <w:rPr>
            <w:rFonts w:ascii="Calibri" w:hAnsi="Calibri"/>
            <w:smallCaps w:val="0"/>
            <w:noProof/>
            <w:sz w:val="22"/>
            <w:szCs w:val="22"/>
            <w:lang w:val="fr-BE" w:eastAsia="fr-BE"/>
          </w:rPr>
          <w:tab/>
        </w:r>
        <w:r w:rsidDel="00AA2633">
          <w:rPr>
            <w:noProof/>
          </w:rPr>
          <w:delText>OpenETCS application – JRU control messages</w:delText>
        </w:r>
        <w:r w:rsidDel="00AA2633">
          <w:rPr>
            <w:noProof/>
          </w:rPr>
          <w:tab/>
          <w:delText>75</w:delText>
        </w:r>
      </w:del>
    </w:p>
    <w:p w:rsidR="001E653E" w:rsidRPr="00081DDF" w:rsidDel="00AA2633" w:rsidRDefault="001E653E">
      <w:pPr>
        <w:pStyle w:val="TM2"/>
        <w:tabs>
          <w:tab w:val="left" w:pos="880"/>
          <w:tab w:val="right" w:leader="dot" w:pos="9606"/>
        </w:tabs>
        <w:rPr>
          <w:del w:id="271" w:author="3.0" w:date="2014-06-30T16:45:00Z"/>
          <w:rFonts w:ascii="Calibri" w:hAnsi="Calibri"/>
          <w:smallCaps w:val="0"/>
          <w:noProof/>
          <w:sz w:val="22"/>
          <w:szCs w:val="22"/>
          <w:lang w:eastAsia="fr-BE"/>
        </w:rPr>
      </w:pPr>
      <w:del w:id="272" w:author="3.0" w:date="2014-06-30T16:45:00Z">
        <w:r w:rsidDel="00AA2633">
          <w:rPr>
            <w:noProof/>
          </w:rPr>
          <w:delText>4.3</w:delText>
        </w:r>
        <w:r w:rsidRPr="00081DDF" w:rsidDel="00AA2633">
          <w:rPr>
            <w:rFonts w:ascii="Calibri" w:hAnsi="Calibri"/>
            <w:smallCaps w:val="0"/>
            <w:noProof/>
            <w:sz w:val="22"/>
            <w:szCs w:val="22"/>
            <w:lang w:eastAsia="fr-BE"/>
          </w:rPr>
          <w:tab/>
        </w:r>
        <w:r w:rsidDel="00AA2633">
          <w:rPr>
            <w:noProof/>
          </w:rPr>
          <w:delText>OpenETCS application-JRU Data messages</w:delText>
        </w:r>
        <w:r w:rsidDel="00AA2633">
          <w:rPr>
            <w:noProof/>
          </w:rPr>
          <w:tab/>
          <w:delText>77</w:delText>
        </w:r>
      </w:del>
    </w:p>
    <w:p w:rsidR="001E653E" w:rsidRPr="00081DDF" w:rsidDel="00AA2633" w:rsidRDefault="001E653E">
      <w:pPr>
        <w:pStyle w:val="TM1"/>
        <w:tabs>
          <w:tab w:val="left" w:pos="440"/>
          <w:tab w:val="right" w:leader="dot" w:pos="9606"/>
        </w:tabs>
        <w:rPr>
          <w:del w:id="273" w:author="3.0" w:date="2014-06-30T16:45:00Z"/>
          <w:rFonts w:ascii="Calibri" w:hAnsi="Calibri"/>
          <w:b w:val="0"/>
          <w:caps w:val="0"/>
          <w:noProof/>
          <w:sz w:val="22"/>
          <w:szCs w:val="22"/>
          <w:lang w:eastAsia="fr-BE"/>
        </w:rPr>
      </w:pPr>
      <w:del w:id="274" w:author="3.0" w:date="2014-06-30T16:45:00Z">
        <w:r w:rsidDel="00AA2633">
          <w:rPr>
            <w:noProof/>
          </w:rPr>
          <w:delText>5.</w:delText>
        </w:r>
        <w:r w:rsidRPr="00081DDF" w:rsidDel="00AA2633">
          <w:rPr>
            <w:rFonts w:ascii="Calibri" w:hAnsi="Calibri"/>
            <w:b w:val="0"/>
            <w:caps w:val="0"/>
            <w:noProof/>
            <w:sz w:val="22"/>
            <w:szCs w:val="22"/>
            <w:lang w:eastAsia="fr-BE"/>
          </w:rPr>
          <w:tab/>
        </w:r>
        <w:r w:rsidDel="00AA2633">
          <w:rPr>
            <w:noProof/>
          </w:rPr>
          <w:delText>OpenETCS application - TIU interface</w:delText>
        </w:r>
        <w:r w:rsidDel="00AA2633">
          <w:rPr>
            <w:noProof/>
          </w:rPr>
          <w:tab/>
          <w:delText>97</w:delText>
        </w:r>
      </w:del>
    </w:p>
    <w:p w:rsidR="001E653E" w:rsidRPr="00081DDF" w:rsidDel="00AA2633" w:rsidRDefault="001E653E">
      <w:pPr>
        <w:pStyle w:val="TM2"/>
        <w:tabs>
          <w:tab w:val="left" w:pos="880"/>
          <w:tab w:val="right" w:leader="dot" w:pos="9606"/>
        </w:tabs>
        <w:rPr>
          <w:del w:id="275" w:author="3.0" w:date="2014-06-30T16:45:00Z"/>
          <w:rFonts w:ascii="Calibri" w:hAnsi="Calibri"/>
          <w:smallCaps w:val="0"/>
          <w:noProof/>
          <w:sz w:val="22"/>
          <w:szCs w:val="22"/>
          <w:lang w:eastAsia="fr-BE"/>
        </w:rPr>
      </w:pPr>
      <w:del w:id="276" w:author="3.0" w:date="2014-06-30T16:45:00Z">
        <w:r w:rsidDel="00AA2633">
          <w:rPr>
            <w:noProof/>
          </w:rPr>
          <w:delText>5.1</w:delText>
        </w:r>
        <w:r w:rsidRPr="00081DDF" w:rsidDel="00AA2633">
          <w:rPr>
            <w:rFonts w:ascii="Calibri" w:hAnsi="Calibri"/>
            <w:smallCaps w:val="0"/>
            <w:noProof/>
            <w:sz w:val="22"/>
            <w:szCs w:val="22"/>
            <w:lang w:eastAsia="fr-BE"/>
          </w:rPr>
          <w:tab/>
        </w:r>
        <w:r w:rsidDel="00AA2633">
          <w:rPr>
            <w:noProof/>
          </w:rPr>
          <w:delText>Components of Language</w:delText>
        </w:r>
        <w:r w:rsidDel="00AA2633">
          <w:rPr>
            <w:noProof/>
          </w:rPr>
          <w:tab/>
          <w:delText>97</w:delText>
        </w:r>
      </w:del>
    </w:p>
    <w:p w:rsidR="001E653E" w:rsidRPr="00081DDF" w:rsidDel="00AA2633" w:rsidRDefault="001E653E">
      <w:pPr>
        <w:pStyle w:val="TM3"/>
        <w:tabs>
          <w:tab w:val="left" w:pos="1100"/>
          <w:tab w:val="right" w:leader="dot" w:pos="9606"/>
        </w:tabs>
        <w:rPr>
          <w:del w:id="277" w:author="3.0" w:date="2014-06-30T16:45:00Z"/>
          <w:rFonts w:ascii="Calibri" w:hAnsi="Calibri"/>
          <w:i w:val="0"/>
          <w:noProof/>
          <w:sz w:val="22"/>
          <w:szCs w:val="22"/>
          <w:lang w:eastAsia="fr-BE"/>
        </w:rPr>
      </w:pPr>
      <w:del w:id="278" w:author="3.0" w:date="2014-06-30T16:45:00Z">
        <w:r w:rsidDel="00AA2633">
          <w:rPr>
            <w:noProof/>
          </w:rPr>
          <w:delText>5.1.1</w:delText>
        </w:r>
        <w:r w:rsidRPr="00081DDF" w:rsidDel="00AA2633">
          <w:rPr>
            <w:rFonts w:ascii="Calibri" w:hAnsi="Calibri"/>
            <w:i w:val="0"/>
            <w:noProof/>
            <w:sz w:val="22"/>
            <w:szCs w:val="22"/>
            <w:lang w:eastAsia="fr-BE"/>
          </w:rPr>
          <w:tab/>
        </w:r>
        <w:r w:rsidDel="00AA2633">
          <w:rPr>
            <w:noProof/>
          </w:rPr>
          <w:delText>Introduction</w:delText>
        </w:r>
        <w:r w:rsidDel="00AA2633">
          <w:rPr>
            <w:noProof/>
          </w:rPr>
          <w:tab/>
          <w:delText>97</w:delText>
        </w:r>
      </w:del>
    </w:p>
    <w:p w:rsidR="001E653E" w:rsidRPr="00081DDF" w:rsidDel="00AA2633" w:rsidRDefault="001E653E">
      <w:pPr>
        <w:pStyle w:val="TM3"/>
        <w:tabs>
          <w:tab w:val="left" w:pos="1100"/>
          <w:tab w:val="right" w:leader="dot" w:pos="9606"/>
        </w:tabs>
        <w:rPr>
          <w:del w:id="279" w:author="3.0" w:date="2014-06-30T16:45:00Z"/>
          <w:rFonts w:ascii="Calibri" w:hAnsi="Calibri"/>
          <w:i w:val="0"/>
          <w:noProof/>
          <w:sz w:val="22"/>
          <w:szCs w:val="22"/>
          <w:lang w:eastAsia="fr-BE"/>
        </w:rPr>
      </w:pPr>
      <w:del w:id="280" w:author="3.0" w:date="2014-06-30T16:45:00Z">
        <w:r w:rsidDel="00AA2633">
          <w:rPr>
            <w:noProof/>
          </w:rPr>
          <w:delText>5.1.2</w:delText>
        </w:r>
        <w:r w:rsidRPr="00081DDF" w:rsidDel="00AA2633">
          <w:rPr>
            <w:rFonts w:ascii="Calibri" w:hAnsi="Calibri"/>
            <w:i w:val="0"/>
            <w:noProof/>
            <w:sz w:val="22"/>
            <w:szCs w:val="22"/>
            <w:lang w:eastAsia="fr-BE"/>
          </w:rPr>
          <w:tab/>
        </w:r>
        <w:r w:rsidDel="00AA2633">
          <w:rPr>
            <w:noProof/>
          </w:rPr>
          <w:delText>Definition of Variables</w:delText>
        </w:r>
        <w:r w:rsidDel="00AA2633">
          <w:rPr>
            <w:noProof/>
          </w:rPr>
          <w:tab/>
          <w:delText>97</w:delText>
        </w:r>
      </w:del>
    </w:p>
    <w:p w:rsidR="001E653E" w:rsidRPr="00081DDF" w:rsidDel="00AA2633" w:rsidRDefault="001E653E">
      <w:pPr>
        <w:pStyle w:val="TM3"/>
        <w:tabs>
          <w:tab w:val="left" w:pos="1100"/>
          <w:tab w:val="right" w:leader="dot" w:pos="9606"/>
        </w:tabs>
        <w:rPr>
          <w:del w:id="281" w:author="3.0" w:date="2014-06-30T16:45:00Z"/>
          <w:rFonts w:ascii="Calibri" w:hAnsi="Calibri"/>
          <w:i w:val="0"/>
          <w:noProof/>
          <w:sz w:val="22"/>
          <w:szCs w:val="22"/>
          <w:lang w:eastAsia="fr-BE"/>
        </w:rPr>
      </w:pPr>
      <w:del w:id="282" w:author="3.0" w:date="2014-06-30T16:45:00Z">
        <w:r w:rsidDel="00AA2633">
          <w:rPr>
            <w:noProof/>
          </w:rPr>
          <w:delText>5.1.3</w:delText>
        </w:r>
        <w:r w:rsidRPr="00081DDF" w:rsidDel="00AA2633">
          <w:rPr>
            <w:rFonts w:ascii="Calibri" w:hAnsi="Calibri"/>
            <w:i w:val="0"/>
            <w:noProof/>
            <w:sz w:val="22"/>
            <w:szCs w:val="22"/>
            <w:lang w:eastAsia="fr-BE"/>
          </w:rPr>
          <w:tab/>
        </w:r>
        <w:r w:rsidDel="00AA2633">
          <w:rPr>
            <w:noProof/>
          </w:rPr>
          <w:delText>Definition of Packets</w:delText>
        </w:r>
        <w:r w:rsidDel="00AA2633">
          <w:rPr>
            <w:noProof/>
          </w:rPr>
          <w:tab/>
          <w:delText>98</w:delText>
        </w:r>
      </w:del>
    </w:p>
    <w:p w:rsidR="001E653E" w:rsidRPr="00081DDF" w:rsidDel="00AA2633" w:rsidRDefault="001E653E">
      <w:pPr>
        <w:pStyle w:val="TM2"/>
        <w:tabs>
          <w:tab w:val="left" w:pos="880"/>
          <w:tab w:val="right" w:leader="dot" w:pos="9606"/>
        </w:tabs>
        <w:rPr>
          <w:del w:id="283" w:author="3.0" w:date="2014-06-30T16:45:00Z"/>
          <w:rFonts w:ascii="Calibri" w:hAnsi="Calibri"/>
          <w:smallCaps w:val="0"/>
          <w:noProof/>
          <w:sz w:val="22"/>
          <w:szCs w:val="22"/>
          <w:lang w:eastAsia="fr-BE"/>
        </w:rPr>
      </w:pPr>
      <w:del w:id="284" w:author="3.0" w:date="2014-06-30T16:45:00Z">
        <w:r w:rsidDel="00AA2633">
          <w:rPr>
            <w:noProof/>
          </w:rPr>
          <w:delText>5.2</w:delText>
        </w:r>
        <w:r w:rsidRPr="00081DDF" w:rsidDel="00AA2633">
          <w:rPr>
            <w:rFonts w:ascii="Calibri" w:hAnsi="Calibri"/>
            <w:smallCaps w:val="0"/>
            <w:noProof/>
            <w:sz w:val="22"/>
            <w:szCs w:val="22"/>
            <w:lang w:eastAsia="fr-BE"/>
          </w:rPr>
          <w:tab/>
        </w:r>
        <w:r w:rsidDel="00AA2633">
          <w:rPr>
            <w:noProof/>
          </w:rPr>
          <w:delText>PACKETS</w:delText>
        </w:r>
        <w:r w:rsidDel="00AA2633">
          <w:rPr>
            <w:noProof/>
          </w:rPr>
          <w:tab/>
          <w:delText>99</w:delText>
        </w:r>
      </w:del>
    </w:p>
    <w:p w:rsidR="001E653E" w:rsidRPr="00081DDF" w:rsidDel="00AA2633" w:rsidRDefault="001E653E">
      <w:pPr>
        <w:pStyle w:val="TM3"/>
        <w:tabs>
          <w:tab w:val="left" w:pos="1100"/>
          <w:tab w:val="right" w:leader="dot" w:pos="9606"/>
        </w:tabs>
        <w:rPr>
          <w:del w:id="285" w:author="3.0" w:date="2014-06-30T16:45:00Z"/>
          <w:rFonts w:ascii="Calibri" w:hAnsi="Calibri"/>
          <w:i w:val="0"/>
          <w:noProof/>
          <w:sz w:val="22"/>
          <w:szCs w:val="22"/>
          <w:lang w:eastAsia="fr-BE"/>
        </w:rPr>
      </w:pPr>
      <w:del w:id="286" w:author="3.0" w:date="2014-06-30T16:45:00Z">
        <w:r w:rsidDel="00AA2633">
          <w:rPr>
            <w:noProof/>
          </w:rPr>
          <w:delText>5.2.1</w:delText>
        </w:r>
        <w:r w:rsidRPr="00081DDF" w:rsidDel="00AA2633">
          <w:rPr>
            <w:rFonts w:ascii="Calibri" w:hAnsi="Calibri"/>
            <w:i w:val="0"/>
            <w:noProof/>
            <w:sz w:val="22"/>
            <w:szCs w:val="22"/>
            <w:lang w:eastAsia="fr-BE"/>
          </w:rPr>
          <w:tab/>
        </w:r>
        <w:r w:rsidDel="00AA2633">
          <w:rPr>
            <w:noProof/>
          </w:rPr>
          <w:delText>List of Packets</w:delText>
        </w:r>
        <w:r w:rsidDel="00AA2633">
          <w:rPr>
            <w:noProof/>
          </w:rPr>
          <w:tab/>
          <w:delText>99</w:delText>
        </w:r>
      </w:del>
    </w:p>
    <w:p w:rsidR="001E653E" w:rsidRPr="00081DDF" w:rsidDel="00AA2633" w:rsidRDefault="001E653E">
      <w:pPr>
        <w:pStyle w:val="TM3"/>
        <w:tabs>
          <w:tab w:val="left" w:pos="1100"/>
          <w:tab w:val="right" w:leader="dot" w:pos="9606"/>
        </w:tabs>
        <w:rPr>
          <w:del w:id="287" w:author="3.0" w:date="2014-06-30T16:45:00Z"/>
          <w:rFonts w:ascii="Calibri" w:hAnsi="Calibri"/>
          <w:i w:val="0"/>
          <w:noProof/>
          <w:sz w:val="22"/>
          <w:szCs w:val="22"/>
          <w:lang w:eastAsia="fr-BE"/>
        </w:rPr>
      </w:pPr>
      <w:del w:id="288" w:author="3.0" w:date="2014-06-30T16:45:00Z">
        <w:r w:rsidDel="00AA2633">
          <w:rPr>
            <w:noProof/>
          </w:rPr>
          <w:delText>5.2.2</w:delText>
        </w:r>
        <w:r w:rsidRPr="00081DDF" w:rsidDel="00AA2633">
          <w:rPr>
            <w:rFonts w:ascii="Calibri" w:hAnsi="Calibri"/>
            <w:i w:val="0"/>
            <w:noProof/>
            <w:sz w:val="22"/>
            <w:szCs w:val="22"/>
            <w:lang w:eastAsia="fr-BE"/>
          </w:rPr>
          <w:tab/>
        </w:r>
        <w:r w:rsidDel="00AA2633">
          <w:rPr>
            <w:noProof/>
          </w:rPr>
          <w:delText>PACKETS: TIU to OpenETCS application</w:delText>
        </w:r>
        <w:r w:rsidDel="00AA2633">
          <w:rPr>
            <w:noProof/>
          </w:rPr>
          <w:tab/>
          <w:delText>100</w:delText>
        </w:r>
      </w:del>
    </w:p>
    <w:p w:rsidR="001E653E" w:rsidRPr="00081DDF" w:rsidDel="00AA2633" w:rsidRDefault="001E653E">
      <w:pPr>
        <w:pStyle w:val="TM3"/>
        <w:tabs>
          <w:tab w:val="left" w:pos="1100"/>
          <w:tab w:val="right" w:leader="dot" w:pos="9606"/>
        </w:tabs>
        <w:rPr>
          <w:del w:id="289" w:author="3.0" w:date="2014-06-30T16:45:00Z"/>
          <w:rFonts w:ascii="Calibri" w:hAnsi="Calibri"/>
          <w:i w:val="0"/>
          <w:noProof/>
          <w:sz w:val="22"/>
          <w:szCs w:val="22"/>
          <w:lang w:eastAsia="fr-BE"/>
        </w:rPr>
      </w:pPr>
      <w:del w:id="290" w:author="3.0" w:date="2014-06-30T16:45:00Z">
        <w:r w:rsidDel="00AA2633">
          <w:rPr>
            <w:noProof/>
          </w:rPr>
          <w:delText>5.2.3</w:delText>
        </w:r>
        <w:r w:rsidRPr="00081DDF" w:rsidDel="00AA2633">
          <w:rPr>
            <w:rFonts w:ascii="Calibri" w:hAnsi="Calibri"/>
            <w:i w:val="0"/>
            <w:noProof/>
            <w:sz w:val="22"/>
            <w:szCs w:val="22"/>
            <w:lang w:eastAsia="fr-BE"/>
          </w:rPr>
          <w:tab/>
        </w:r>
        <w:r w:rsidDel="00AA2633">
          <w:rPr>
            <w:noProof/>
          </w:rPr>
          <w:delText>PACKETS: OpenETCS application to TIU</w:delText>
        </w:r>
        <w:r w:rsidDel="00AA2633">
          <w:rPr>
            <w:noProof/>
          </w:rPr>
          <w:tab/>
          <w:delText>105</w:delText>
        </w:r>
      </w:del>
    </w:p>
    <w:p w:rsidR="001E653E" w:rsidRPr="00081DDF" w:rsidDel="00AA2633" w:rsidRDefault="001E653E">
      <w:pPr>
        <w:pStyle w:val="TM2"/>
        <w:tabs>
          <w:tab w:val="left" w:pos="880"/>
          <w:tab w:val="right" w:leader="dot" w:pos="9606"/>
        </w:tabs>
        <w:rPr>
          <w:del w:id="291" w:author="3.0" w:date="2014-06-30T16:45:00Z"/>
          <w:rFonts w:ascii="Calibri" w:hAnsi="Calibri"/>
          <w:smallCaps w:val="0"/>
          <w:noProof/>
          <w:sz w:val="22"/>
          <w:szCs w:val="22"/>
          <w:lang w:val="fr-BE" w:eastAsia="fr-BE"/>
        </w:rPr>
      </w:pPr>
      <w:del w:id="292" w:author="3.0" w:date="2014-06-30T16:45:00Z">
        <w:r w:rsidDel="00AA2633">
          <w:rPr>
            <w:noProof/>
          </w:rPr>
          <w:delText>5.3</w:delText>
        </w:r>
        <w:r w:rsidRPr="00081DDF" w:rsidDel="00AA2633">
          <w:rPr>
            <w:rFonts w:ascii="Calibri" w:hAnsi="Calibri"/>
            <w:smallCaps w:val="0"/>
            <w:noProof/>
            <w:sz w:val="22"/>
            <w:szCs w:val="22"/>
            <w:lang w:val="fr-BE" w:eastAsia="fr-BE"/>
          </w:rPr>
          <w:tab/>
        </w:r>
        <w:r w:rsidDel="00AA2633">
          <w:rPr>
            <w:noProof/>
          </w:rPr>
          <w:delText>VARIABLES</w:delText>
        </w:r>
        <w:r w:rsidDel="00AA2633">
          <w:rPr>
            <w:noProof/>
          </w:rPr>
          <w:tab/>
          <w:delText>112</w:delText>
        </w:r>
      </w:del>
    </w:p>
    <w:p w:rsidR="001E653E" w:rsidRPr="00081DDF" w:rsidDel="00AA2633" w:rsidRDefault="001E653E">
      <w:pPr>
        <w:pStyle w:val="TM3"/>
        <w:tabs>
          <w:tab w:val="left" w:pos="1100"/>
          <w:tab w:val="right" w:leader="dot" w:pos="9606"/>
        </w:tabs>
        <w:rPr>
          <w:del w:id="293" w:author="3.0" w:date="2014-06-30T16:45:00Z"/>
          <w:rFonts w:ascii="Calibri" w:hAnsi="Calibri"/>
          <w:i w:val="0"/>
          <w:noProof/>
          <w:sz w:val="22"/>
          <w:szCs w:val="22"/>
          <w:lang w:val="fr-BE" w:eastAsia="fr-BE"/>
        </w:rPr>
      </w:pPr>
      <w:del w:id="294" w:author="3.0" w:date="2014-06-30T16:45:00Z">
        <w:r w:rsidDel="00AA2633">
          <w:rPr>
            <w:noProof/>
          </w:rPr>
          <w:delText>5.3.1</w:delText>
        </w:r>
        <w:r w:rsidRPr="00081DDF" w:rsidDel="00AA2633">
          <w:rPr>
            <w:rFonts w:ascii="Calibri" w:hAnsi="Calibri"/>
            <w:i w:val="0"/>
            <w:noProof/>
            <w:sz w:val="22"/>
            <w:szCs w:val="22"/>
            <w:lang w:val="fr-BE" w:eastAsia="fr-BE"/>
          </w:rPr>
          <w:tab/>
        </w:r>
        <w:r w:rsidDel="00AA2633">
          <w:rPr>
            <w:noProof/>
          </w:rPr>
          <w:delText>List of Variables</w:delText>
        </w:r>
        <w:r w:rsidDel="00AA2633">
          <w:rPr>
            <w:noProof/>
          </w:rPr>
          <w:tab/>
          <w:delText>112</w:delText>
        </w:r>
      </w:del>
    </w:p>
    <w:p w:rsidR="004626FD" w:rsidRPr="00623C9D" w:rsidRDefault="004626FD" w:rsidP="000A67EB">
      <w:pPr>
        <w:pStyle w:val="TM3"/>
      </w:pPr>
      <w:r w:rsidRPr="00623C9D">
        <w:fldChar w:fldCharType="end"/>
      </w:r>
    </w:p>
    <w:p w:rsidR="004626FD" w:rsidRPr="00623C9D" w:rsidRDefault="004626FD" w:rsidP="000A67EB">
      <w:pPr>
        <w:pStyle w:val="Titre1"/>
      </w:pPr>
      <w:bookmarkStart w:id="295" w:name="_Toc368710419"/>
      <w:bookmarkStart w:id="296" w:name="_Toc397143366"/>
      <w:bookmarkStart w:id="297" w:name="_Toc452797405"/>
      <w:bookmarkStart w:id="298" w:name="_Toc501444124"/>
      <w:r w:rsidRPr="00623C9D">
        <w:br w:type="page"/>
      </w:r>
      <w:bookmarkStart w:id="299" w:name="_Toc392147230"/>
      <w:r w:rsidRPr="00623C9D">
        <w:lastRenderedPageBreak/>
        <w:t>Introduction</w:t>
      </w:r>
      <w:bookmarkStart w:id="300" w:name="_Toc452797406"/>
      <w:bookmarkEnd w:id="295"/>
      <w:bookmarkEnd w:id="296"/>
      <w:bookmarkEnd w:id="297"/>
      <w:bookmarkEnd w:id="298"/>
      <w:bookmarkEnd w:id="299"/>
    </w:p>
    <w:p w:rsidR="004626FD" w:rsidRPr="00623C9D" w:rsidRDefault="004626FD" w:rsidP="000A67EB">
      <w:pPr>
        <w:pStyle w:val="Titre2"/>
      </w:pPr>
      <w:bookmarkStart w:id="301" w:name="_Toc501444125"/>
      <w:bookmarkStart w:id="302" w:name="_Toc392147231"/>
      <w:r w:rsidRPr="00623C9D">
        <w:t>Subject</w:t>
      </w:r>
      <w:bookmarkEnd w:id="300"/>
      <w:bookmarkEnd w:id="301"/>
      <w:bookmarkEnd w:id="302"/>
    </w:p>
    <w:p w:rsidR="0001513A" w:rsidRPr="00350408" w:rsidRDefault="0001513A" w:rsidP="0001513A">
      <w:pPr>
        <w:pStyle w:val="Retraitcorpsdetexte"/>
        <w:ind w:left="0"/>
        <w:rPr>
          <w:lang w:val="en-GB"/>
        </w:rPr>
      </w:pPr>
      <w:r>
        <w:rPr>
          <w:lang w:val="en-GB"/>
        </w:rPr>
        <w:t xml:space="preserve">This appendix </w:t>
      </w:r>
      <w:r w:rsidRPr="00350408">
        <w:rPr>
          <w:lang w:val="en-GB"/>
        </w:rPr>
        <w:t xml:space="preserve">document provides the OpenETCS application layer </w:t>
      </w:r>
      <w:r w:rsidR="00F31CB0">
        <w:rPr>
          <w:lang w:val="en-GB"/>
        </w:rPr>
        <w:t>interface</w:t>
      </w:r>
      <w:r w:rsidR="000B7344" w:rsidRPr="00350408">
        <w:rPr>
          <w:lang w:val="en-GB"/>
        </w:rPr>
        <w:t xml:space="preserve"> </w:t>
      </w:r>
      <w:r w:rsidRPr="00350408">
        <w:rPr>
          <w:lang w:val="en-GB"/>
        </w:rPr>
        <w:t xml:space="preserve">definition </w:t>
      </w:r>
      <w:r w:rsidR="00F31CB0">
        <w:rPr>
          <w:lang w:val="en-GB"/>
        </w:rPr>
        <w:t xml:space="preserve">(telegram definition) </w:t>
      </w:r>
      <w:r w:rsidRPr="00350408">
        <w:rPr>
          <w:lang w:val="en-GB"/>
        </w:rPr>
        <w:t>for:</w:t>
      </w:r>
    </w:p>
    <w:p w:rsidR="0001513A" w:rsidRPr="00350408" w:rsidRDefault="00F31CB0" w:rsidP="00C106CE">
      <w:pPr>
        <w:pStyle w:val="Retraitcorpsdetexte"/>
        <w:numPr>
          <w:ilvl w:val="0"/>
          <w:numId w:val="7"/>
        </w:numPr>
        <w:rPr>
          <w:lang w:val="en-GB"/>
        </w:rPr>
      </w:pPr>
      <w:r>
        <w:rPr>
          <w:lang w:val="en-GB"/>
        </w:rPr>
        <w:t>t</w:t>
      </w:r>
      <w:r w:rsidR="0001513A" w:rsidRPr="00350408">
        <w:rPr>
          <w:lang w:val="en-GB"/>
        </w:rPr>
        <w:t>he DMI interface</w:t>
      </w:r>
    </w:p>
    <w:p w:rsidR="0001513A" w:rsidRPr="00350408" w:rsidRDefault="00F31CB0" w:rsidP="00C106CE">
      <w:pPr>
        <w:pStyle w:val="Retraitcorpsdetexte"/>
        <w:numPr>
          <w:ilvl w:val="0"/>
          <w:numId w:val="7"/>
        </w:numPr>
        <w:rPr>
          <w:lang w:val="en-GB"/>
        </w:rPr>
      </w:pPr>
      <w:r>
        <w:rPr>
          <w:lang w:val="en-GB"/>
        </w:rPr>
        <w:t>t</w:t>
      </w:r>
      <w:r w:rsidR="0001513A" w:rsidRPr="00350408">
        <w:rPr>
          <w:lang w:val="en-GB"/>
        </w:rPr>
        <w:t>he JRU interface</w:t>
      </w:r>
    </w:p>
    <w:p w:rsidR="0001513A" w:rsidRPr="00350408" w:rsidRDefault="00F31CB0" w:rsidP="00C106CE">
      <w:pPr>
        <w:pStyle w:val="Retraitcorpsdetexte"/>
        <w:numPr>
          <w:ilvl w:val="0"/>
          <w:numId w:val="7"/>
        </w:numPr>
        <w:rPr>
          <w:lang w:val="en-GB"/>
        </w:rPr>
      </w:pPr>
      <w:r>
        <w:rPr>
          <w:lang w:val="en-GB"/>
        </w:rPr>
        <w:t>t</w:t>
      </w:r>
      <w:r w:rsidR="0001513A" w:rsidRPr="00350408">
        <w:rPr>
          <w:lang w:val="en-GB"/>
        </w:rPr>
        <w:t>he TIU interface</w:t>
      </w:r>
    </w:p>
    <w:p w:rsidR="0001513A" w:rsidRPr="00350408" w:rsidRDefault="0001513A" w:rsidP="000A67EB"/>
    <w:p w:rsidR="007951A3" w:rsidRPr="00350408" w:rsidRDefault="007951A3" w:rsidP="000A67EB">
      <w:r w:rsidRPr="00350408">
        <w:t xml:space="preserve">This document is </w:t>
      </w:r>
      <w:r w:rsidR="00766507" w:rsidRPr="00350408">
        <w:t xml:space="preserve">an appendix document of </w:t>
      </w:r>
      <w:r w:rsidRPr="00350408">
        <w:t xml:space="preserve">the ALSTOM proposal for the Application Programming Interface (API) Specification </w:t>
      </w:r>
      <w:r w:rsidR="00327081" w:rsidRPr="00350408">
        <w:t>of the</w:t>
      </w:r>
      <w:r w:rsidRPr="00350408">
        <w:t xml:space="preserve"> OpenETCS </w:t>
      </w:r>
      <w:r w:rsidR="00B83956" w:rsidRPr="00350408">
        <w:t xml:space="preserve">Onboard </w:t>
      </w:r>
      <w:r w:rsidRPr="00350408">
        <w:t>Application</w:t>
      </w:r>
      <w:r w:rsidR="000A67EB" w:rsidRPr="00350408">
        <w:t xml:space="preserve"> Software</w:t>
      </w:r>
      <w:r w:rsidR="001E78B8" w:rsidRPr="00350408">
        <w:t xml:space="preserve"> (applicable document </w:t>
      </w:r>
      <w:r w:rsidR="001E78B8" w:rsidRPr="00350408">
        <w:fldChar w:fldCharType="begin"/>
      </w:r>
      <w:r w:rsidR="001E78B8" w:rsidRPr="00350408">
        <w:instrText xml:space="preserve"> REF _Ref378524604 \r \h </w:instrText>
      </w:r>
      <w:r w:rsidR="00350408">
        <w:instrText xml:space="preserve"> \* MERGEFORMAT </w:instrText>
      </w:r>
      <w:r w:rsidR="001E78B8" w:rsidRPr="00350408">
        <w:fldChar w:fldCharType="separate"/>
      </w:r>
      <w:ins w:id="303" w:author="3.0" w:date="2014-07-03T10:38:00Z">
        <w:r w:rsidR="00397275">
          <w:t>/5/</w:t>
        </w:r>
      </w:ins>
      <w:del w:id="304" w:author="3.0" w:date="2014-06-30T16:45:00Z">
        <w:r w:rsidR="001E653E" w:rsidDel="00AA2633">
          <w:delText>/1/</w:delText>
        </w:r>
      </w:del>
      <w:r w:rsidR="001E78B8" w:rsidRPr="00350408">
        <w:fldChar w:fldCharType="end"/>
      </w:r>
      <w:r w:rsidR="001E78B8" w:rsidRPr="00350408">
        <w:t>)</w:t>
      </w:r>
      <w:r w:rsidRPr="00350408">
        <w:t>.</w:t>
      </w:r>
    </w:p>
    <w:p w:rsidR="004626FD" w:rsidRPr="00350408" w:rsidRDefault="007951A3" w:rsidP="000A67EB">
      <w:r w:rsidRPr="00350408">
        <w:t xml:space="preserve">This specification shall be directly based on the </w:t>
      </w:r>
      <w:r w:rsidR="004626FD" w:rsidRPr="00350408">
        <w:t xml:space="preserve">Application Programming Interface (API) Specification </w:t>
      </w:r>
      <w:r w:rsidR="00327081" w:rsidRPr="00350408">
        <w:t>of</w:t>
      </w:r>
      <w:r w:rsidR="004626FD" w:rsidRPr="00350408">
        <w:t xml:space="preserve"> </w:t>
      </w:r>
      <w:r w:rsidR="00327081" w:rsidRPr="00350408">
        <w:t xml:space="preserve">the </w:t>
      </w:r>
      <w:r w:rsidRPr="00350408">
        <w:t xml:space="preserve">ALSTOM </w:t>
      </w:r>
      <w:r w:rsidR="004626FD" w:rsidRPr="00350408">
        <w:t xml:space="preserve">ERTMS </w:t>
      </w:r>
      <w:r w:rsidR="00B83956" w:rsidRPr="00350408">
        <w:t xml:space="preserve">Onboard </w:t>
      </w:r>
      <w:r w:rsidR="004626FD" w:rsidRPr="00350408">
        <w:t>C</w:t>
      </w:r>
      <w:r w:rsidR="002F1FA0" w:rsidRPr="00350408">
        <w:t>ORE</w:t>
      </w:r>
      <w:r w:rsidR="002C690C" w:rsidRPr="00350408">
        <w:t xml:space="preserve"> </w:t>
      </w:r>
      <w:r w:rsidR="004626FD" w:rsidRPr="00350408">
        <w:t>Application</w:t>
      </w:r>
      <w:r w:rsidR="000A67EB" w:rsidRPr="00350408">
        <w:t xml:space="preserve"> Software</w:t>
      </w:r>
      <w:r w:rsidR="004626FD" w:rsidRPr="00350408">
        <w:t>.</w:t>
      </w:r>
    </w:p>
    <w:p w:rsidR="00766507" w:rsidRPr="00350408" w:rsidRDefault="00766507" w:rsidP="00766507">
      <w:pPr>
        <w:pStyle w:val="Retraitcorpsdetexte"/>
        <w:ind w:left="0"/>
        <w:rPr>
          <w:lang w:val="en-GB"/>
        </w:rPr>
      </w:pPr>
    </w:p>
    <w:p w:rsidR="000A67EB" w:rsidRPr="00350408" w:rsidRDefault="004626FD" w:rsidP="000A67EB">
      <w:pPr>
        <w:pStyle w:val="Titre2"/>
      </w:pPr>
      <w:bookmarkStart w:id="305" w:name="_Toc452797407"/>
      <w:bookmarkStart w:id="306" w:name="_Toc501444126"/>
      <w:bookmarkStart w:id="307" w:name="_Toc368710420"/>
      <w:bookmarkStart w:id="308" w:name="_Toc397143367"/>
      <w:bookmarkStart w:id="309" w:name="_Toc392147232"/>
      <w:r w:rsidRPr="00350408">
        <w:t>Field of application</w:t>
      </w:r>
      <w:bookmarkEnd w:id="305"/>
      <w:bookmarkEnd w:id="306"/>
      <w:bookmarkEnd w:id="309"/>
    </w:p>
    <w:p w:rsidR="004626FD" w:rsidRPr="00350408" w:rsidRDefault="004626FD" w:rsidP="000A67EB">
      <w:r w:rsidRPr="00350408">
        <w:t xml:space="preserve">This document is </w:t>
      </w:r>
      <w:r w:rsidR="00595AE1" w:rsidRPr="00350408">
        <w:t>to be considered in the frame of the OpenETCS program.</w:t>
      </w:r>
    </w:p>
    <w:p w:rsidR="00806979" w:rsidRPr="00350408" w:rsidRDefault="00806979" w:rsidP="00806979">
      <w:pPr>
        <w:pStyle w:val="Corpsdetexte"/>
      </w:pPr>
      <w:r w:rsidRPr="00350408">
        <w:t xml:space="preserve">This specification is compliant to Unisig Baseline 3 </w:t>
      </w:r>
      <w:r w:rsidR="00DF32F8" w:rsidRPr="00350408">
        <w:t xml:space="preserve">of the ETCS Onboard </w:t>
      </w:r>
      <w:r w:rsidR="00830949" w:rsidRPr="00350408">
        <w:t xml:space="preserve">unless </w:t>
      </w:r>
      <w:r w:rsidRPr="00350408">
        <w:t>explicitly mentioned</w:t>
      </w:r>
      <w:r w:rsidR="00B27E57">
        <w:t xml:space="preserve"> in the document</w:t>
      </w:r>
      <w:r w:rsidRPr="00350408">
        <w:t>.</w:t>
      </w:r>
    </w:p>
    <w:p w:rsidR="0054026F" w:rsidRPr="00350408" w:rsidRDefault="0054026F" w:rsidP="00806979">
      <w:pPr>
        <w:pStyle w:val="Corpsdetexte"/>
      </w:pPr>
      <w:r w:rsidRPr="00350408">
        <w:t>The DMI interface is not yet compliant to Baseline 3; it is currently compliant to Subset 26 v.2.3.0d.</w:t>
      </w:r>
    </w:p>
    <w:p w:rsidR="00992CB6" w:rsidRPr="00806979" w:rsidRDefault="00992CB6" w:rsidP="00992CB6">
      <w:pPr>
        <w:pStyle w:val="Retraitcorpsdetexte"/>
        <w:ind w:left="0"/>
        <w:rPr>
          <w:lang w:val="en-GB"/>
        </w:rPr>
      </w:pPr>
      <w:r>
        <w:rPr>
          <w:lang w:val="en-GB"/>
        </w:rPr>
        <w:t>As the ALSTOM development for the ETCS Baseline 3 is still in progress, this document could be modified in the future.</w:t>
      </w:r>
    </w:p>
    <w:p w:rsidR="00766507" w:rsidRPr="00350408" w:rsidRDefault="0001513A" w:rsidP="00806979">
      <w:pPr>
        <w:pStyle w:val="Corpsdetexte"/>
      </w:pPr>
      <w:r w:rsidRPr="00350408">
        <w:t xml:space="preserve">This document is an appendix of the applicable document </w:t>
      </w:r>
      <w:r w:rsidRPr="00350408">
        <w:fldChar w:fldCharType="begin"/>
      </w:r>
      <w:r w:rsidRPr="00350408">
        <w:instrText xml:space="preserve"> REF _Ref378524604 \r \h </w:instrText>
      </w:r>
      <w:r w:rsidR="00350408">
        <w:instrText xml:space="preserve"> \* MERGEFORMAT </w:instrText>
      </w:r>
      <w:r w:rsidRPr="00350408">
        <w:fldChar w:fldCharType="separate"/>
      </w:r>
      <w:ins w:id="310" w:author="3.0" w:date="2014-07-03T10:38:00Z">
        <w:r w:rsidR="00397275">
          <w:t>/5/</w:t>
        </w:r>
      </w:ins>
      <w:del w:id="311" w:author="3.0" w:date="2014-06-30T16:45:00Z">
        <w:r w:rsidR="001E653E" w:rsidDel="00AA2633">
          <w:delText>/1/</w:delText>
        </w:r>
      </w:del>
      <w:r w:rsidRPr="00350408">
        <w:fldChar w:fldCharType="end"/>
      </w:r>
      <w:r w:rsidRPr="00350408">
        <w:t>.</w:t>
      </w:r>
    </w:p>
    <w:p w:rsidR="004626FD" w:rsidRPr="00350408" w:rsidRDefault="004626FD" w:rsidP="00806979">
      <w:pPr>
        <w:pStyle w:val="Retraitcorpsdetexte"/>
        <w:ind w:left="0"/>
        <w:rPr>
          <w:lang w:val="en-GB"/>
        </w:rPr>
      </w:pPr>
    </w:p>
    <w:p w:rsidR="004626FD" w:rsidRPr="00350408" w:rsidRDefault="004626FD" w:rsidP="000A67EB">
      <w:pPr>
        <w:pStyle w:val="Titre2"/>
      </w:pPr>
      <w:bookmarkStart w:id="312" w:name="_Toc452797408"/>
      <w:bookmarkStart w:id="313" w:name="_Toc501444127"/>
      <w:bookmarkStart w:id="314" w:name="_Toc392147233"/>
      <w:r w:rsidRPr="00350408">
        <w:t>Document description</w:t>
      </w:r>
      <w:bookmarkEnd w:id="307"/>
      <w:bookmarkEnd w:id="308"/>
      <w:bookmarkEnd w:id="312"/>
      <w:bookmarkEnd w:id="313"/>
      <w:bookmarkEnd w:id="314"/>
    </w:p>
    <w:p w:rsidR="000B7344" w:rsidRPr="00350408" w:rsidRDefault="000B7344" w:rsidP="000A67EB">
      <w:pPr>
        <w:pStyle w:val="Corpsdetexte"/>
      </w:pPr>
      <w:r w:rsidRPr="00350408">
        <w:t>For each interface, the following definition is provided:</w:t>
      </w:r>
    </w:p>
    <w:p w:rsidR="000B7344" w:rsidRPr="00350408" w:rsidRDefault="000B7344" w:rsidP="00C106CE">
      <w:pPr>
        <w:pStyle w:val="Corpsdetexte"/>
        <w:numPr>
          <w:ilvl w:val="0"/>
          <w:numId w:val="13"/>
        </w:numPr>
      </w:pPr>
      <w:r w:rsidRPr="00350408">
        <w:t>Telegram structure</w:t>
      </w:r>
    </w:p>
    <w:p w:rsidR="000B7344" w:rsidRPr="00350408" w:rsidRDefault="000B7344" w:rsidP="00C106CE">
      <w:pPr>
        <w:pStyle w:val="Corpsdetexte"/>
        <w:numPr>
          <w:ilvl w:val="0"/>
          <w:numId w:val="13"/>
        </w:numPr>
      </w:pPr>
      <w:r w:rsidRPr="00350408">
        <w:t>Packets</w:t>
      </w:r>
    </w:p>
    <w:p w:rsidR="000B7344" w:rsidRPr="00350408" w:rsidRDefault="000C0A55" w:rsidP="00C106CE">
      <w:pPr>
        <w:pStyle w:val="Corpsdetexte"/>
        <w:numPr>
          <w:ilvl w:val="0"/>
          <w:numId w:val="13"/>
        </w:numPr>
      </w:pPr>
      <w:r w:rsidRPr="00350408">
        <w:t>V</w:t>
      </w:r>
      <w:r w:rsidR="000B7344" w:rsidRPr="00350408">
        <w:t>ariables</w:t>
      </w:r>
    </w:p>
    <w:p w:rsidR="000A67EB" w:rsidRPr="00350408" w:rsidRDefault="000A67EB" w:rsidP="000A67EB">
      <w:pPr>
        <w:pStyle w:val="Corpsdetexte"/>
      </w:pPr>
    </w:p>
    <w:p w:rsidR="004626FD" w:rsidRPr="00350408" w:rsidRDefault="004626FD" w:rsidP="000A67EB">
      <w:pPr>
        <w:pStyle w:val="Corpsdetexte"/>
      </w:pPr>
    </w:p>
    <w:p w:rsidR="004626FD" w:rsidRPr="00350408" w:rsidRDefault="004626FD" w:rsidP="000A67EB">
      <w:pPr>
        <w:pStyle w:val="Titre1"/>
        <w:rPr>
          <w:lang w:val="fr-FR"/>
        </w:rPr>
      </w:pPr>
      <w:r w:rsidRPr="00350408">
        <w:br w:type="page"/>
      </w:r>
      <w:bookmarkStart w:id="315" w:name="_Toc452797409"/>
      <w:bookmarkStart w:id="316" w:name="_Toc501444128"/>
      <w:bookmarkStart w:id="317" w:name="_Toc392147234"/>
      <w:r w:rsidRPr="00350408">
        <w:rPr>
          <w:lang w:val="fr-FR"/>
        </w:rPr>
        <w:lastRenderedPageBreak/>
        <w:t>Documents &amp; terminology</w:t>
      </w:r>
      <w:bookmarkEnd w:id="315"/>
      <w:bookmarkEnd w:id="316"/>
      <w:bookmarkEnd w:id="317"/>
    </w:p>
    <w:p w:rsidR="004626FD" w:rsidRPr="00350408" w:rsidRDefault="004626FD" w:rsidP="000A67EB">
      <w:pPr>
        <w:pStyle w:val="Titre2"/>
        <w:rPr>
          <w:lang w:val="fr-FR"/>
        </w:rPr>
      </w:pPr>
      <w:bookmarkStart w:id="318" w:name="_Toc452797410"/>
      <w:bookmarkStart w:id="319" w:name="_Toc501444129"/>
      <w:bookmarkStart w:id="320" w:name="_Toc392147235"/>
      <w:r w:rsidRPr="00350408">
        <w:rPr>
          <w:lang w:val="fr-FR"/>
        </w:rPr>
        <w:t>Reference documents</w:t>
      </w:r>
      <w:bookmarkEnd w:id="318"/>
      <w:bookmarkEnd w:id="319"/>
      <w:bookmarkEnd w:id="320"/>
    </w:p>
    <w:p w:rsidR="004626FD" w:rsidRPr="00350408" w:rsidRDefault="00373AE5" w:rsidP="000A67EB">
      <w:pPr>
        <w:pStyle w:val="Referenceddocument"/>
      </w:pPr>
      <w:r w:rsidRPr="00350408">
        <w:t xml:space="preserve"> </w:t>
      </w:r>
      <w:bookmarkStart w:id="321" w:name="_Ref378167533"/>
      <w:r w:rsidR="004626FD" w:rsidRPr="00350408">
        <w:t>System Requirements Specification, ref. SUBSET-026, v</w:t>
      </w:r>
      <w:r w:rsidRPr="00350408">
        <w:t>3</w:t>
      </w:r>
      <w:r w:rsidR="004626FD" w:rsidRPr="00350408">
        <w:t>.3.0</w:t>
      </w:r>
      <w:bookmarkEnd w:id="321"/>
    </w:p>
    <w:p w:rsidR="009271CE" w:rsidRPr="00350408" w:rsidRDefault="00FB27BF" w:rsidP="000A67EB">
      <w:pPr>
        <w:pStyle w:val="Referenceddocument"/>
      </w:pPr>
      <w:bookmarkStart w:id="322" w:name="_Ref378166622"/>
      <w:r w:rsidRPr="00350408">
        <w:t>Glossary of terms and abreviations, ref. SUBSET-023, v3.0.0</w:t>
      </w:r>
      <w:bookmarkEnd w:id="322"/>
    </w:p>
    <w:p w:rsidR="00766507" w:rsidRPr="00235F12" w:rsidRDefault="00B57D27" w:rsidP="000A67EB">
      <w:pPr>
        <w:pStyle w:val="Referenceddocument"/>
        <w:rPr>
          <w:ins w:id="323" w:author="3.0" w:date="2014-06-30T16:44:00Z"/>
          <w:lang w:val="fr-BE"/>
          <w:rPrChange w:id="324" w:author="3.0" w:date="2014-06-30T16:44:00Z">
            <w:rPr>
              <w:ins w:id="325" w:author="3.0" w:date="2014-06-30T16:44:00Z"/>
            </w:rPr>
          </w:rPrChange>
        </w:rPr>
      </w:pPr>
      <w:bookmarkStart w:id="326" w:name="_Ref378582067"/>
      <w:r w:rsidRPr="00B57D27">
        <w:rPr>
          <w:lang w:val="fr-BE"/>
        </w:rPr>
        <w:t xml:space="preserve"> </w:t>
      </w:r>
      <w:bookmarkStart w:id="327" w:name="_Ref391910128"/>
      <w:r w:rsidRPr="00B57D27">
        <w:rPr>
          <w:lang w:val="fr-BE"/>
        </w:rPr>
        <w:t xml:space="preserve">ERTMS/ETCS – ETCS Driver Machine Interface, </w:t>
      </w:r>
      <w:r w:rsidRPr="00B57D27">
        <w:t>ERA_ERTMS_015560, v.3.3.0</w:t>
      </w:r>
      <w:bookmarkEnd w:id="327"/>
    </w:p>
    <w:p w:rsidR="00235F12" w:rsidRDefault="00235F12" w:rsidP="00235F12">
      <w:pPr>
        <w:pStyle w:val="Referenceddocument"/>
        <w:rPr>
          <w:ins w:id="328" w:author="3.0" w:date="2014-06-30T16:44:00Z"/>
        </w:rPr>
      </w:pPr>
      <w:ins w:id="329" w:author="3.0" w:date="2014-06-30T16:44:00Z">
        <w:r w:rsidRPr="00235F12">
          <w:rPr>
            <w:rPrChange w:id="330" w:author="3.0" w:date="2014-06-30T16:44:00Z">
              <w:rPr>
                <w:lang w:val="fr-BE"/>
              </w:rPr>
            </w:rPrChange>
          </w:rPr>
          <w:t>FIS Juridical Recording, ref SUBSET-027, v3.0.0</w:t>
        </w:r>
      </w:ins>
    </w:p>
    <w:p w:rsidR="00235F12" w:rsidRPr="00235F12" w:rsidDel="00DC0FCA" w:rsidRDefault="00235F12" w:rsidP="00235F12">
      <w:pPr>
        <w:pStyle w:val="Referenceddocument"/>
        <w:rPr>
          <w:del w:id="331" w:author="3.0" w:date="2014-06-30T17:14:00Z"/>
          <w:rPrChange w:id="332" w:author="3.0" w:date="2014-06-30T16:44:00Z">
            <w:rPr>
              <w:del w:id="333" w:author="3.0" w:date="2014-06-30T17:14:00Z"/>
              <w:lang w:val="fr-BE"/>
            </w:rPr>
          </w:rPrChange>
        </w:rPr>
      </w:pPr>
    </w:p>
    <w:bookmarkEnd w:id="326"/>
    <w:p w:rsidR="004626FD" w:rsidRPr="00235F12" w:rsidRDefault="004626FD" w:rsidP="000A67EB">
      <w:pPr>
        <w:rPr>
          <w:rPrChange w:id="334" w:author="3.0" w:date="2014-06-30T16:44:00Z">
            <w:rPr>
              <w:lang w:val="fr-BE"/>
            </w:rPr>
          </w:rPrChange>
        </w:rPr>
      </w:pPr>
    </w:p>
    <w:p w:rsidR="004626FD" w:rsidRPr="00350408" w:rsidRDefault="004626FD" w:rsidP="000A67EB">
      <w:pPr>
        <w:pStyle w:val="Titre2"/>
        <w:rPr>
          <w:lang w:val="fr-FR"/>
        </w:rPr>
      </w:pPr>
      <w:bookmarkStart w:id="335" w:name="_Toc452797411"/>
      <w:bookmarkStart w:id="336" w:name="_Toc501444130"/>
      <w:bookmarkStart w:id="337" w:name="_Toc392147236"/>
      <w:r w:rsidRPr="00350408">
        <w:rPr>
          <w:lang w:val="fr-FR"/>
        </w:rPr>
        <w:t>Applicable documents</w:t>
      </w:r>
      <w:bookmarkEnd w:id="335"/>
      <w:bookmarkEnd w:id="336"/>
      <w:bookmarkEnd w:id="337"/>
    </w:p>
    <w:p w:rsidR="004626FD" w:rsidRPr="00350408" w:rsidRDefault="00766507" w:rsidP="00235F12">
      <w:pPr>
        <w:pStyle w:val="Referenceddocument"/>
        <w:pPrChange w:id="338" w:author="3.0" w:date="2014-06-30T16:44:00Z">
          <w:pPr>
            <w:pStyle w:val="Referenceddocument"/>
            <w:numPr>
              <w:numId w:val="5"/>
            </w:numPr>
          </w:pPr>
        </w:pPrChange>
      </w:pPr>
      <w:bookmarkStart w:id="339" w:name="_Ref378524604"/>
      <w:r w:rsidRPr="00350408">
        <w:t>API Requirements for OpenETCS</w:t>
      </w:r>
      <w:bookmarkEnd w:id="339"/>
    </w:p>
    <w:p w:rsidR="004626FD" w:rsidRPr="00350408" w:rsidRDefault="004626FD" w:rsidP="000A67EB"/>
    <w:p w:rsidR="004626FD" w:rsidRPr="00350408" w:rsidRDefault="004626FD" w:rsidP="000A67EB">
      <w:pPr>
        <w:pStyle w:val="Titre2"/>
      </w:pPr>
      <w:bookmarkStart w:id="340" w:name="_Toc452797412"/>
      <w:bookmarkStart w:id="341" w:name="_Toc501444131"/>
      <w:bookmarkStart w:id="342" w:name="_Toc392147237"/>
      <w:r w:rsidRPr="00350408">
        <w:t>Definitions</w:t>
      </w:r>
      <w:bookmarkEnd w:id="340"/>
      <w:bookmarkEnd w:id="341"/>
      <w:bookmarkEnd w:id="342"/>
    </w:p>
    <w:p w:rsidR="004626FD" w:rsidRPr="00350408" w:rsidRDefault="004626FD" w:rsidP="00AE28FC">
      <w:bookmarkStart w:id="343" w:name="_Toc452797413"/>
      <w:bookmarkStart w:id="344" w:name="_Toc501444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663"/>
      </w:tblGrid>
      <w:tr w:rsidR="00AE28FC" w:rsidRPr="00350408" w:rsidTr="00986E36">
        <w:tc>
          <w:tcPr>
            <w:tcW w:w="2093" w:type="dxa"/>
            <w:shd w:val="clear" w:color="auto" w:fill="auto"/>
          </w:tcPr>
          <w:p w:rsidR="00AE28FC" w:rsidRPr="00350408" w:rsidRDefault="00AE28FC" w:rsidP="000A67EB">
            <w:pPr>
              <w:pStyle w:val="Corpsdetexte"/>
            </w:pPr>
          </w:p>
        </w:tc>
        <w:tc>
          <w:tcPr>
            <w:tcW w:w="7663" w:type="dxa"/>
            <w:shd w:val="clear" w:color="auto" w:fill="auto"/>
          </w:tcPr>
          <w:p w:rsidR="00AE28FC" w:rsidRPr="00350408" w:rsidRDefault="0026493D" w:rsidP="000A67EB">
            <w:pPr>
              <w:pStyle w:val="Corpsdetexte"/>
            </w:pPr>
            <w:r w:rsidRPr="00350408">
              <w:t xml:space="preserve">Refer to </w:t>
            </w:r>
            <w:r w:rsidRPr="00350408">
              <w:fldChar w:fldCharType="begin"/>
            </w:r>
            <w:r w:rsidRPr="00350408">
              <w:instrText xml:space="preserve"> REF _Ref378524604 \r \h </w:instrText>
            </w:r>
            <w:r w:rsidR="00350408">
              <w:instrText xml:space="preserve"> \* MERGEFORMAT </w:instrText>
            </w:r>
            <w:r w:rsidRPr="00350408">
              <w:fldChar w:fldCharType="separate"/>
            </w:r>
            <w:ins w:id="345" w:author="3.0" w:date="2014-07-03T10:38:00Z">
              <w:r w:rsidR="00397275">
                <w:t>/5/</w:t>
              </w:r>
            </w:ins>
            <w:del w:id="346" w:author="3.0" w:date="2014-06-30T16:45:00Z">
              <w:r w:rsidR="001E653E" w:rsidDel="00AA2633">
                <w:delText>/1/</w:delText>
              </w:r>
            </w:del>
            <w:r w:rsidRPr="00350408">
              <w:fldChar w:fldCharType="end"/>
            </w:r>
          </w:p>
        </w:tc>
      </w:tr>
    </w:tbl>
    <w:p w:rsidR="004626FD" w:rsidRPr="00350408" w:rsidRDefault="004626FD" w:rsidP="000A67EB">
      <w:pPr>
        <w:pStyle w:val="Corpsdetexte"/>
      </w:pPr>
    </w:p>
    <w:p w:rsidR="00EF502F" w:rsidRPr="00350408" w:rsidRDefault="00EF502F" w:rsidP="000A67EB">
      <w:pPr>
        <w:pStyle w:val="Corpsdetexte"/>
      </w:pPr>
      <w:r w:rsidRPr="00350408">
        <w:t xml:space="preserve">Refer also to </w:t>
      </w:r>
      <w:r w:rsidRPr="00350408">
        <w:fldChar w:fldCharType="begin"/>
      </w:r>
      <w:r w:rsidRPr="00350408">
        <w:instrText xml:space="preserve"> REF _Ref378166622 \r \h </w:instrText>
      </w:r>
      <w:r w:rsidR="00350408">
        <w:instrText xml:space="preserve"> \* MERGEFORMAT </w:instrText>
      </w:r>
      <w:r w:rsidRPr="00350408">
        <w:fldChar w:fldCharType="separate"/>
      </w:r>
      <w:r w:rsidR="00397275">
        <w:t>/2/</w:t>
      </w:r>
      <w:r w:rsidRPr="00350408">
        <w:fldChar w:fldCharType="end"/>
      </w:r>
    </w:p>
    <w:p w:rsidR="004626FD" w:rsidRPr="00350408" w:rsidRDefault="004626FD" w:rsidP="000A67EB">
      <w:pPr>
        <w:pStyle w:val="Corpsdetexte"/>
      </w:pPr>
    </w:p>
    <w:p w:rsidR="004626FD" w:rsidRPr="00350408" w:rsidRDefault="004626FD" w:rsidP="000A67EB">
      <w:pPr>
        <w:pStyle w:val="Titre2"/>
      </w:pPr>
      <w:bookmarkStart w:id="347" w:name="_Toc392147238"/>
      <w:r w:rsidRPr="00350408">
        <w:t>Abbreviations</w:t>
      </w:r>
      <w:bookmarkEnd w:id="343"/>
      <w:bookmarkEnd w:id="344"/>
      <w:bookmarkEnd w:id="347"/>
    </w:p>
    <w:p w:rsidR="003F692C" w:rsidRPr="00350408" w:rsidRDefault="003F692C" w:rsidP="003F692C">
      <w:pPr>
        <w:pStyle w:val="Retraitcorpsdetexte"/>
        <w:ind w:left="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663"/>
      </w:tblGrid>
      <w:tr w:rsidR="003F692C" w:rsidRPr="00350408" w:rsidTr="00986E36">
        <w:tc>
          <w:tcPr>
            <w:tcW w:w="2093" w:type="dxa"/>
            <w:shd w:val="clear" w:color="auto" w:fill="auto"/>
          </w:tcPr>
          <w:p w:rsidR="003F692C" w:rsidRPr="00350408" w:rsidRDefault="003F692C" w:rsidP="00986E36">
            <w:pPr>
              <w:pStyle w:val="Retraitcorpsdetexte"/>
              <w:ind w:left="0"/>
              <w:rPr>
                <w:lang w:val="en-GB"/>
              </w:rPr>
            </w:pPr>
          </w:p>
        </w:tc>
        <w:tc>
          <w:tcPr>
            <w:tcW w:w="7663" w:type="dxa"/>
            <w:shd w:val="clear" w:color="auto" w:fill="auto"/>
          </w:tcPr>
          <w:p w:rsidR="003F692C" w:rsidRPr="00350408" w:rsidRDefault="0026493D" w:rsidP="00EF502F">
            <w:r w:rsidRPr="00350408">
              <w:t xml:space="preserve">Refer to </w:t>
            </w:r>
            <w:r w:rsidRPr="00350408">
              <w:fldChar w:fldCharType="begin"/>
            </w:r>
            <w:r w:rsidRPr="00350408">
              <w:instrText xml:space="preserve"> REF _Ref378524604 \r \h </w:instrText>
            </w:r>
            <w:r w:rsidR="00350408">
              <w:instrText xml:space="preserve"> \* MERGEFORMAT </w:instrText>
            </w:r>
            <w:r w:rsidRPr="00350408">
              <w:fldChar w:fldCharType="separate"/>
            </w:r>
            <w:ins w:id="348" w:author="3.0" w:date="2014-07-03T10:38:00Z">
              <w:r w:rsidR="00397275">
                <w:t>/5/</w:t>
              </w:r>
            </w:ins>
            <w:del w:id="349" w:author="3.0" w:date="2014-06-30T16:45:00Z">
              <w:r w:rsidR="001E653E" w:rsidDel="00AA2633">
                <w:delText>/1/</w:delText>
              </w:r>
            </w:del>
            <w:r w:rsidRPr="00350408">
              <w:fldChar w:fldCharType="end"/>
            </w:r>
          </w:p>
        </w:tc>
      </w:tr>
    </w:tbl>
    <w:p w:rsidR="003F692C" w:rsidRPr="00350408" w:rsidRDefault="003F692C" w:rsidP="003F692C">
      <w:pPr>
        <w:pStyle w:val="Retraitcorpsdetexte"/>
        <w:ind w:left="0"/>
        <w:rPr>
          <w:lang w:val="en-GB"/>
        </w:rPr>
      </w:pPr>
    </w:p>
    <w:p w:rsidR="00EF502F" w:rsidRPr="00350408" w:rsidRDefault="00EF502F" w:rsidP="00EF502F">
      <w:pPr>
        <w:pStyle w:val="Corpsdetexte"/>
      </w:pPr>
      <w:r w:rsidRPr="00350408">
        <w:t xml:space="preserve">Refer also to </w:t>
      </w:r>
      <w:r w:rsidRPr="00350408">
        <w:fldChar w:fldCharType="begin"/>
      </w:r>
      <w:r w:rsidRPr="00350408">
        <w:instrText xml:space="preserve"> REF _Ref378166622 \r \h </w:instrText>
      </w:r>
      <w:r w:rsidR="00350408">
        <w:instrText xml:space="preserve"> \* MERGEFORMAT </w:instrText>
      </w:r>
      <w:r w:rsidRPr="00350408">
        <w:fldChar w:fldCharType="separate"/>
      </w:r>
      <w:r w:rsidR="00397275">
        <w:t>/2/</w:t>
      </w:r>
      <w:r w:rsidRPr="00350408">
        <w:fldChar w:fldCharType="end"/>
      </w:r>
    </w:p>
    <w:p w:rsidR="003F692C" w:rsidRPr="00350408" w:rsidRDefault="00E55AAA" w:rsidP="003F692C">
      <w:pPr>
        <w:pStyle w:val="Retraitcorpsdetexte"/>
        <w:ind w:left="0"/>
        <w:rPr>
          <w:lang w:val="en-GB"/>
        </w:rPr>
      </w:pPr>
      <w:r>
        <w:rPr>
          <w:lang w:val="en-GB"/>
        </w:rPr>
        <w:br w:type="page"/>
      </w:r>
    </w:p>
    <w:p w:rsidR="00CB6A87" w:rsidRPr="00350408" w:rsidRDefault="000A0CB4" w:rsidP="005D2839">
      <w:pPr>
        <w:pStyle w:val="Titre1"/>
      </w:pPr>
      <w:bookmarkStart w:id="350" w:name="_Toc392147239"/>
      <w:r>
        <w:t xml:space="preserve">OpenETCS application - </w:t>
      </w:r>
      <w:r w:rsidR="005D2839" w:rsidRPr="00350408">
        <w:t>DMI interface</w:t>
      </w:r>
      <w:bookmarkEnd w:id="350"/>
    </w:p>
    <w:p w:rsidR="005D2839" w:rsidRPr="00350408" w:rsidRDefault="005D2839" w:rsidP="005D2839">
      <w:pPr>
        <w:pStyle w:val="Titre2"/>
      </w:pPr>
      <w:bookmarkStart w:id="351" w:name="_Toc11217585"/>
      <w:bookmarkStart w:id="352" w:name="_Toc9132631"/>
      <w:bookmarkStart w:id="353" w:name="_Toc9132632"/>
      <w:bookmarkStart w:id="354" w:name="_Ref231174219"/>
      <w:bookmarkStart w:id="355" w:name="_Toc373391872"/>
      <w:bookmarkStart w:id="356" w:name="_Toc375236378"/>
      <w:bookmarkStart w:id="357" w:name="_Toc392147240"/>
      <w:r w:rsidRPr="00350408">
        <w:t>telegram structure</w:t>
      </w:r>
      <w:bookmarkEnd w:id="355"/>
      <w:bookmarkEnd w:id="356"/>
      <w:bookmarkEnd w:id="357"/>
    </w:p>
    <w:p w:rsidR="005D2839" w:rsidRPr="00350408" w:rsidRDefault="005D2839" w:rsidP="00DA2956">
      <w:r w:rsidRPr="00350408">
        <w:t>This section describes the messages of the proprietary application layer</w:t>
      </w:r>
      <w:bookmarkEnd w:id="353"/>
      <w:bookmarkEnd w:id="354"/>
      <w:r w:rsidRPr="00350408">
        <w:t xml:space="preserve"> between the DMI and</w:t>
      </w:r>
      <w:r w:rsidR="00CA1D81">
        <w:t xml:space="preserve"> the OpenETCS application (EVC CORE board)</w:t>
      </w:r>
      <w:r w:rsidRPr="00350408">
        <w:t>.</w:t>
      </w:r>
      <w:bookmarkEnd w:id="352"/>
    </w:p>
    <w:p w:rsidR="005D2839" w:rsidRPr="00350408" w:rsidRDefault="005D2839" w:rsidP="00DA2956">
      <w:r w:rsidRPr="00350408">
        <w:t>This section provides the list of packets for each function.</w:t>
      </w:r>
    </w:p>
    <w:p w:rsidR="005D2839" w:rsidRPr="00350408" w:rsidRDefault="005D2839" w:rsidP="00CA1D81">
      <w:r w:rsidRPr="00350408">
        <w:t>The packets are grouped together into telegram.</w:t>
      </w:r>
    </w:p>
    <w:p w:rsidR="005D2839" w:rsidRPr="00350408" w:rsidRDefault="005D2839" w:rsidP="00CA1D81">
      <w:r w:rsidRPr="00350408">
        <w:t xml:space="preserve">The telegrams between </w:t>
      </w:r>
      <w:r w:rsidR="00CA1D81">
        <w:t xml:space="preserve">the OpenETCS application </w:t>
      </w:r>
      <w:r w:rsidRPr="00350408">
        <w:t xml:space="preserve">and </w:t>
      </w:r>
      <w:r w:rsidR="00CA1D81">
        <w:t xml:space="preserve">the </w:t>
      </w:r>
      <w:r w:rsidRPr="00350408">
        <w:t xml:space="preserve">DMI are transmitted in an aperiodic way. </w:t>
      </w:r>
    </w:p>
    <w:p w:rsidR="005D2839" w:rsidRPr="00350408" w:rsidRDefault="005D2839" w:rsidP="00CA1D81"/>
    <w:p w:rsidR="005D2839" w:rsidRPr="00166400" w:rsidRDefault="005D2839" w:rsidP="0011576E">
      <w:pPr>
        <w:rPr>
          <w:rStyle w:val="ReqText"/>
          <w:color w:val="auto"/>
        </w:rPr>
      </w:pPr>
      <w:r w:rsidRPr="00166400">
        <w:rPr>
          <w:rStyle w:val="ReqText"/>
          <w:color w:val="auto"/>
        </w:rPr>
        <w:t>The telegram from/to EVC ETCS application shall be composed of a telegram header followed by zero, one or several packets.</w:t>
      </w:r>
    </w:p>
    <w:p w:rsidR="005D2839" w:rsidRPr="00166400" w:rsidRDefault="005D2839" w:rsidP="00CA1D81">
      <w:r w:rsidRPr="00166400">
        <w:t>The Application telegram structure is described below:</w:t>
      </w:r>
    </w:p>
    <w:p w:rsidR="005D2839" w:rsidRPr="00166400" w:rsidRDefault="005D2839" w:rsidP="00DA2956"/>
    <w:p w:rsidR="005D2839" w:rsidRPr="00166400" w:rsidRDefault="005D2839" w:rsidP="00DA2956">
      <w:r w:rsidRPr="00166400">
        <w:t xml:space="preserve"> </w:t>
      </w:r>
      <w:r w:rsidRPr="00166400">
        <w:object w:dxaOrig="8353" w:dyaOrig="1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88.5pt" o:ole="">
            <v:imagedata r:id="rId10" o:title=""/>
          </v:shape>
          <o:OLEObject Type="Embed" ProgID="Visio.Drawing.11" ShapeID="_x0000_i1025" DrawAspect="Content" ObjectID="_1468393849" r:id="rId11"/>
        </w:object>
      </w:r>
    </w:p>
    <w:p w:rsidR="005D2839" w:rsidRPr="00166400" w:rsidRDefault="005D2839" w:rsidP="00DA2956">
      <w:pPr>
        <w:rPr>
          <w:rFonts w:cs="Arial"/>
        </w:rPr>
      </w:pPr>
      <w:bookmarkStart w:id="358" w:name="_Toc373247652"/>
      <w:r w:rsidRPr="00166400">
        <w:rPr>
          <w:rFonts w:cs="Arial"/>
        </w:rPr>
        <w:t>Application Telegram structure</w:t>
      </w:r>
      <w:bookmarkEnd w:id="358"/>
    </w:p>
    <w:p w:rsidR="005D2839" w:rsidRPr="00166400" w:rsidRDefault="005D2839" w:rsidP="00DA2956"/>
    <w:p w:rsidR="005D2839" w:rsidRPr="00166400" w:rsidRDefault="00B27E57" w:rsidP="00DA2956">
      <w:pPr>
        <w:rPr>
          <w:rStyle w:val="ReqText"/>
          <w:color w:val="auto"/>
        </w:rPr>
      </w:pPr>
      <w:r>
        <w:rPr>
          <w:rStyle w:val="ReqText"/>
          <w:color w:val="auto"/>
        </w:rPr>
        <w:t>T</w:t>
      </w:r>
      <w:r w:rsidR="005D2839" w:rsidRPr="00166400">
        <w:rPr>
          <w:rStyle w:val="ReqText"/>
          <w:color w:val="auto"/>
        </w:rPr>
        <w:t xml:space="preserve">he general telegram between </w:t>
      </w:r>
      <w:r w:rsidR="0011576E">
        <w:rPr>
          <w:rStyle w:val="ReqText"/>
          <w:color w:val="auto"/>
        </w:rPr>
        <w:t xml:space="preserve">the OpenETCS application </w:t>
      </w:r>
      <w:r w:rsidR="005D2839" w:rsidRPr="00166400">
        <w:rPr>
          <w:rStyle w:val="ReqText"/>
          <w:color w:val="auto"/>
        </w:rPr>
        <w:t xml:space="preserve">and </w:t>
      </w:r>
      <w:r w:rsidR="0011576E">
        <w:rPr>
          <w:rStyle w:val="ReqText"/>
          <w:color w:val="auto"/>
        </w:rPr>
        <w:t xml:space="preserve">the </w:t>
      </w:r>
      <w:r w:rsidR="005D2839" w:rsidRPr="00166400">
        <w:rPr>
          <w:rStyle w:val="ReqText"/>
          <w:color w:val="auto"/>
        </w:rPr>
        <w:t>DMI shall be built as following.</w:t>
      </w:r>
    </w:p>
    <w:p w:rsidR="005D2839" w:rsidRPr="00166400" w:rsidRDefault="005D2839" w:rsidP="00DA295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3048"/>
        <w:gridCol w:w="3685"/>
      </w:tblGrid>
      <w:tr w:rsidR="005D2839" w:rsidRPr="00166400" w:rsidTr="00FC4506">
        <w:tblPrEx>
          <w:tblCellMar>
            <w:top w:w="0" w:type="dxa"/>
            <w:bottom w:w="0" w:type="dxa"/>
          </w:tblCellMar>
        </w:tblPrEx>
        <w:trPr>
          <w:cantSplit/>
        </w:trPr>
        <w:tc>
          <w:tcPr>
            <w:tcW w:w="2268" w:type="dxa"/>
            <w:tcBorders>
              <w:top w:val="single" w:sz="6" w:space="0" w:color="auto"/>
              <w:left w:val="single" w:sz="4" w:space="0" w:color="auto"/>
              <w:bottom w:val="nil"/>
            </w:tcBorders>
          </w:tcPr>
          <w:p w:rsidR="005D2839" w:rsidRPr="00166400" w:rsidRDefault="005D2839" w:rsidP="00DA2956">
            <w:pPr>
              <w:rPr>
                <w:rFonts w:cs="Arial"/>
                <w:b/>
                <w:i/>
              </w:rPr>
            </w:pPr>
            <w:r w:rsidRPr="00166400">
              <w:rPr>
                <w:rFonts w:cs="Arial"/>
                <w:b/>
              </w:rPr>
              <w:t>Description</w:t>
            </w:r>
          </w:p>
        </w:tc>
        <w:tc>
          <w:tcPr>
            <w:tcW w:w="6733" w:type="dxa"/>
            <w:gridSpan w:val="2"/>
            <w:tcBorders>
              <w:top w:val="single" w:sz="6" w:space="0" w:color="auto"/>
              <w:right w:val="single" w:sz="4" w:space="0" w:color="auto"/>
            </w:tcBorders>
          </w:tcPr>
          <w:p w:rsidR="005D2839" w:rsidRPr="00166400" w:rsidRDefault="005D2839" w:rsidP="00DA2956">
            <w:pPr>
              <w:rPr>
                <w:rFonts w:cs="Arial"/>
                <w:b/>
              </w:rPr>
            </w:pPr>
            <w:r w:rsidRPr="00166400">
              <w:rPr>
                <w:rFonts w:cs="Arial"/>
              </w:rPr>
              <w:t>General telegram structure between DMI and EVC</w:t>
            </w:r>
          </w:p>
        </w:tc>
      </w:tr>
      <w:tr w:rsidR="005D2839" w:rsidRPr="00166400" w:rsidTr="00FC4506">
        <w:tblPrEx>
          <w:tblCellMar>
            <w:top w:w="0" w:type="dxa"/>
            <w:bottom w:w="0" w:type="dxa"/>
          </w:tblCellMar>
        </w:tblPrEx>
        <w:trPr>
          <w:cantSplit/>
        </w:trPr>
        <w:tc>
          <w:tcPr>
            <w:tcW w:w="2268" w:type="dxa"/>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048" w:type="dxa"/>
          </w:tcPr>
          <w:p w:rsidR="005D2839" w:rsidRPr="00166400" w:rsidRDefault="005D2839" w:rsidP="00DA2956">
            <w:pPr>
              <w:rPr>
                <w:rFonts w:cs="Arial"/>
                <w:b/>
              </w:rPr>
            </w:pPr>
            <w:r w:rsidRPr="00166400">
              <w:rPr>
                <w:rFonts w:cs="Arial"/>
                <w:b/>
              </w:rPr>
              <w:t>Group</w:t>
            </w:r>
          </w:p>
        </w:tc>
        <w:tc>
          <w:tcPr>
            <w:tcW w:w="3685"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2268" w:type="dxa"/>
            <w:tcBorders>
              <w:top w:val="nil"/>
              <w:left w:val="single" w:sz="4" w:space="0" w:color="auto"/>
              <w:bottom w:val="nil"/>
            </w:tcBorders>
          </w:tcPr>
          <w:p w:rsidR="005D2839" w:rsidRPr="00166400" w:rsidRDefault="005D2839" w:rsidP="00DA2956">
            <w:pPr>
              <w:rPr>
                <w:rFonts w:cs="Arial"/>
                <w:i/>
              </w:rPr>
            </w:pPr>
          </w:p>
        </w:tc>
        <w:tc>
          <w:tcPr>
            <w:tcW w:w="3048" w:type="dxa"/>
            <w:vMerge w:val="restart"/>
          </w:tcPr>
          <w:p w:rsidR="005D2839" w:rsidRPr="00166400" w:rsidRDefault="005D2839" w:rsidP="00DA2956">
            <w:pPr>
              <w:rPr>
                <w:rFonts w:cs="Arial"/>
              </w:rPr>
            </w:pPr>
            <w:r w:rsidRPr="00166400">
              <w:rPr>
                <w:rFonts w:cs="Arial"/>
              </w:rPr>
              <w:t>Telegram header</w:t>
            </w:r>
          </w:p>
        </w:tc>
        <w:tc>
          <w:tcPr>
            <w:tcW w:w="3685" w:type="dxa"/>
            <w:tcBorders>
              <w:right w:val="single" w:sz="4" w:space="0" w:color="auto"/>
            </w:tcBorders>
          </w:tcPr>
          <w:p w:rsidR="005D2839" w:rsidRPr="00166400" w:rsidRDefault="005D2839" w:rsidP="00DA2956">
            <w:pPr>
              <w:rPr>
                <w:rFonts w:cs="Arial"/>
              </w:rPr>
            </w:pPr>
            <w:r w:rsidRPr="00166400">
              <w:rPr>
                <w:rFonts w:cs="Arial"/>
              </w:rPr>
              <w:t>DMI_NID_TELEGRAM</w:t>
            </w:r>
          </w:p>
        </w:tc>
      </w:tr>
      <w:tr w:rsidR="005D2839" w:rsidRPr="00166400" w:rsidTr="00FC4506">
        <w:tblPrEx>
          <w:tblCellMar>
            <w:top w:w="0" w:type="dxa"/>
            <w:bottom w:w="0" w:type="dxa"/>
          </w:tblCellMar>
        </w:tblPrEx>
        <w:trPr>
          <w:cantSplit/>
        </w:trPr>
        <w:tc>
          <w:tcPr>
            <w:tcW w:w="2268" w:type="dxa"/>
            <w:tcBorders>
              <w:top w:val="nil"/>
              <w:left w:val="single" w:sz="4" w:space="0" w:color="auto"/>
              <w:bottom w:val="nil"/>
            </w:tcBorders>
          </w:tcPr>
          <w:p w:rsidR="005D2839" w:rsidRPr="00166400" w:rsidRDefault="005D2839" w:rsidP="00DA2956">
            <w:pPr>
              <w:rPr>
                <w:rFonts w:cs="Arial"/>
                <w:i/>
              </w:rPr>
            </w:pPr>
          </w:p>
        </w:tc>
        <w:tc>
          <w:tcPr>
            <w:tcW w:w="3048" w:type="dxa"/>
            <w:vMerge/>
          </w:tcPr>
          <w:p w:rsidR="005D2839" w:rsidRPr="00166400" w:rsidRDefault="005D2839" w:rsidP="00DA2956">
            <w:pPr>
              <w:rPr>
                <w:rFonts w:cs="Arial"/>
              </w:rPr>
            </w:pPr>
          </w:p>
        </w:tc>
        <w:tc>
          <w:tcPr>
            <w:tcW w:w="3685" w:type="dxa"/>
            <w:tcBorders>
              <w:right w:val="single" w:sz="4" w:space="0" w:color="auto"/>
            </w:tcBorders>
          </w:tcPr>
          <w:p w:rsidR="005D2839" w:rsidRPr="00166400" w:rsidRDefault="005D2839" w:rsidP="00DA2956">
            <w:pPr>
              <w:rPr>
                <w:rFonts w:cs="Arial"/>
              </w:rPr>
            </w:pPr>
            <w:r w:rsidRPr="00166400">
              <w:rPr>
                <w:rFonts w:cs="Arial"/>
              </w:rPr>
              <w:t>DMI_L_TELEGRAM</w:t>
            </w:r>
          </w:p>
        </w:tc>
      </w:tr>
      <w:tr w:rsidR="005D2839" w:rsidRPr="00166400" w:rsidTr="00FC4506">
        <w:tblPrEx>
          <w:tblCellMar>
            <w:top w:w="0" w:type="dxa"/>
            <w:bottom w:w="0" w:type="dxa"/>
          </w:tblCellMar>
        </w:tblPrEx>
        <w:trPr>
          <w:cantSplit/>
        </w:trPr>
        <w:tc>
          <w:tcPr>
            <w:tcW w:w="2268" w:type="dxa"/>
            <w:tcBorders>
              <w:top w:val="nil"/>
              <w:left w:val="single" w:sz="4" w:space="0" w:color="auto"/>
              <w:bottom w:val="nil"/>
            </w:tcBorders>
          </w:tcPr>
          <w:p w:rsidR="005D2839" w:rsidRPr="00166400" w:rsidRDefault="005D2839" w:rsidP="00DA2956">
            <w:pPr>
              <w:rPr>
                <w:rFonts w:cs="Arial"/>
                <w:i/>
              </w:rPr>
            </w:pPr>
          </w:p>
        </w:tc>
        <w:tc>
          <w:tcPr>
            <w:tcW w:w="3048" w:type="dxa"/>
          </w:tcPr>
          <w:p w:rsidR="005D2839" w:rsidRPr="00166400" w:rsidRDefault="005D2839" w:rsidP="00DA2956">
            <w:pPr>
              <w:rPr>
                <w:rFonts w:cs="Arial"/>
              </w:rPr>
            </w:pPr>
            <w:r w:rsidRPr="00166400">
              <w:rPr>
                <w:rFonts w:cs="Arial"/>
              </w:rPr>
              <w:t>Packet(s)</w:t>
            </w:r>
          </w:p>
        </w:tc>
        <w:tc>
          <w:tcPr>
            <w:tcW w:w="3685" w:type="dxa"/>
            <w:tcBorders>
              <w:right w:val="single" w:sz="4" w:space="0" w:color="auto"/>
            </w:tcBorders>
          </w:tcPr>
          <w:p w:rsidR="005D2839" w:rsidRPr="00166400" w:rsidRDefault="005D2839" w:rsidP="00DA2956">
            <w:pPr>
              <w:rPr>
                <w:rFonts w:cs="Arial"/>
              </w:rPr>
            </w:pPr>
            <w:r w:rsidRPr="00166400">
              <w:rPr>
                <w:rFonts w:cs="Arial"/>
              </w:rPr>
              <w:t xml:space="preserve">Optional packets (0 to N packets) as needed by application </w:t>
            </w:r>
          </w:p>
          <w:p w:rsidR="005D2839" w:rsidRPr="00166400" w:rsidRDefault="005D2839" w:rsidP="00DA2956">
            <w:pPr>
              <w:rPr>
                <w:rFonts w:cs="Arial"/>
              </w:rPr>
            </w:pPr>
          </w:p>
        </w:tc>
      </w:tr>
      <w:tr w:rsidR="005D2839" w:rsidRPr="00166400" w:rsidTr="00FC4506">
        <w:tblPrEx>
          <w:tblCellMar>
            <w:top w:w="0" w:type="dxa"/>
            <w:bottom w:w="0" w:type="dxa"/>
          </w:tblCellMar>
        </w:tblPrEx>
        <w:trPr>
          <w:cantSplit/>
        </w:trPr>
        <w:tc>
          <w:tcPr>
            <w:tcW w:w="2268" w:type="dxa"/>
            <w:tcBorders>
              <w:top w:val="nil"/>
              <w:left w:val="single" w:sz="4" w:space="0" w:color="auto"/>
              <w:bottom w:val="single" w:sz="4" w:space="0" w:color="auto"/>
            </w:tcBorders>
          </w:tcPr>
          <w:p w:rsidR="005D2839" w:rsidRPr="00166400" w:rsidRDefault="005D2839" w:rsidP="00DA2956">
            <w:pPr>
              <w:rPr>
                <w:rFonts w:cs="Arial"/>
                <w:i/>
              </w:rPr>
            </w:pPr>
          </w:p>
        </w:tc>
        <w:tc>
          <w:tcPr>
            <w:tcW w:w="3048" w:type="dxa"/>
            <w:tcBorders>
              <w:bottom w:val="single" w:sz="4" w:space="0" w:color="auto"/>
            </w:tcBorders>
          </w:tcPr>
          <w:p w:rsidR="005D2839" w:rsidRPr="00166400" w:rsidRDefault="005D2839" w:rsidP="00DA2956">
            <w:pPr>
              <w:rPr>
                <w:rFonts w:cs="Arial"/>
              </w:rPr>
            </w:pPr>
            <w:r w:rsidRPr="00166400">
              <w:rPr>
                <w:rFonts w:cs="Arial"/>
              </w:rPr>
              <w:t>Padding</w:t>
            </w:r>
          </w:p>
        </w:tc>
        <w:tc>
          <w:tcPr>
            <w:tcW w:w="3685"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0 to 7 bits when required.</w:t>
            </w:r>
          </w:p>
          <w:p w:rsidR="005D2839" w:rsidRPr="00166400" w:rsidRDefault="005D2839" w:rsidP="00DA2956">
            <w:pPr>
              <w:rPr>
                <w:rFonts w:cs="Arial"/>
              </w:rPr>
            </w:pPr>
            <w:r w:rsidRPr="00166400">
              <w:rPr>
                <w:rFonts w:cs="Arial"/>
              </w:rPr>
              <w:t>Padding bits values are always set to 1.</w:t>
            </w:r>
          </w:p>
        </w:tc>
      </w:tr>
    </w:tbl>
    <w:p w:rsidR="005D2839" w:rsidRPr="00166400" w:rsidRDefault="005D2839" w:rsidP="00DA2956"/>
    <w:p w:rsidR="005D2839" w:rsidRPr="00166400" w:rsidRDefault="005D2839" w:rsidP="00DA2956">
      <w:pPr>
        <w:rPr>
          <w:rStyle w:val="ReqText"/>
          <w:color w:val="auto"/>
        </w:rPr>
      </w:pPr>
      <w:bookmarkStart w:id="359" w:name="_Toc9132634"/>
      <w:bookmarkStart w:id="360" w:name="_Toc9132649"/>
      <w:r w:rsidRPr="00166400">
        <w:rPr>
          <w:rStyle w:val="ReqText"/>
          <w:color w:val="auto"/>
        </w:rPr>
        <w:t>The same packet may be present more than one time in a telegram.</w:t>
      </w:r>
      <w:bookmarkEnd w:id="360"/>
    </w:p>
    <w:p w:rsidR="005D2839" w:rsidRPr="00166400" w:rsidRDefault="005D2839" w:rsidP="00DA2956"/>
    <w:p w:rsidR="005D2839" w:rsidRPr="00166400" w:rsidRDefault="005D2839" w:rsidP="00DA2956">
      <w:pPr>
        <w:rPr>
          <w:rStyle w:val="ReqText"/>
          <w:color w:val="auto"/>
        </w:rPr>
      </w:pPr>
      <w:bookmarkStart w:id="361" w:name="_Toc9132650"/>
      <w:r w:rsidRPr="00166400">
        <w:rPr>
          <w:rStyle w:val="ReqText"/>
          <w:color w:val="auto"/>
        </w:rPr>
        <w:t>If needed to obtain an integer number of bytes, padding shall be added at the end of the telegram.</w:t>
      </w:r>
      <w:bookmarkEnd w:id="361"/>
    </w:p>
    <w:p w:rsidR="005D2839" w:rsidRPr="00166400" w:rsidRDefault="005D2839" w:rsidP="00DA2956"/>
    <w:p w:rsidR="005D2839" w:rsidRPr="00166400" w:rsidRDefault="005D2839" w:rsidP="00DA2956">
      <w:pPr>
        <w:rPr>
          <w:rStyle w:val="ReqText"/>
          <w:color w:val="auto"/>
        </w:rPr>
      </w:pPr>
      <w:r w:rsidRPr="00166400">
        <w:rPr>
          <w:rStyle w:val="ReqText"/>
          <w:color w:val="auto"/>
        </w:rPr>
        <w:t>The padding bits value shall always be set to 1.</w:t>
      </w:r>
    </w:p>
    <w:p w:rsidR="005D2839" w:rsidRPr="00166400" w:rsidRDefault="005D2839" w:rsidP="00DA2956">
      <w:r w:rsidRPr="00166400">
        <w:t xml:space="preserve">Each packet and the header are composed of several variables. </w:t>
      </w:r>
    </w:p>
    <w:p w:rsidR="00DA2956" w:rsidRPr="00166400" w:rsidRDefault="00DA2956" w:rsidP="00DA2956">
      <w:pPr>
        <w:pStyle w:val="Corpsdetexte"/>
      </w:pPr>
    </w:p>
    <w:p w:rsidR="005D2839" w:rsidRPr="00166400" w:rsidRDefault="005D2839" w:rsidP="00DA2956">
      <w:pPr>
        <w:pStyle w:val="Titre2"/>
      </w:pPr>
      <w:bookmarkStart w:id="362" w:name="_Toc373244437"/>
      <w:bookmarkStart w:id="363" w:name="_Toc65307454"/>
      <w:bookmarkStart w:id="364" w:name="_Toc286739327"/>
      <w:bookmarkStart w:id="365" w:name="_Toc373391874"/>
      <w:bookmarkStart w:id="366" w:name="_Toc375236380"/>
      <w:bookmarkStart w:id="367" w:name="_Toc392147241"/>
      <w:bookmarkEnd w:id="351"/>
      <w:bookmarkEnd w:id="359"/>
      <w:bookmarkEnd w:id="362"/>
      <w:r w:rsidRPr="00166400">
        <w:t>telegram header</w:t>
      </w:r>
      <w:bookmarkEnd w:id="365"/>
      <w:bookmarkEnd w:id="366"/>
      <w:bookmarkEnd w:id="367"/>
    </w:p>
    <w:p w:rsidR="005D2839" w:rsidRPr="00166400" w:rsidRDefault="005D2839" w:rsidP="00DA2956"/>
    <w:p w:rsidR="005D2839" w:rsidRPr="00166400" w:rsidRDefault="005D2839" w:rsidP="00DA2956">
      <w:pPr>
        <w:rPr>
          <w:rStyle w:val="ReqText"/>
          <w:color w:val="auto"/>
        </w:rPr>
      </w:pPr>
      <w:bookmarkStart w:id="368" w:name="_Toc9132648"/>
      <w:r w:rsidRPr="00166400">
        <w:rPr>
          <w:rStyle w:val="ReqText"/>
          <w:color w:val="auto"/>
        </w:rPr>
        <w:t>The header shall be built as following.</w:t>
      </w:r>
      <w:bookmarkEnd w:id="368"/>
    </w:p>
    <w:p w:rsidR="005D2839" w:rsidRPr="00166400" w:rsidRDefault="005D2839" w:rsidP="00DA295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481"/>
        <w:gridCol w:w="992"/>
        <w:gridCol w:w="4259"/>
      </w:tblGrid>
      <w:tr w:rsidR="005D2839" w:rsidRPr="00166400" w:rsidTr="00FC4506">
        <w:tblPrEx>
          <w:tblCellMar>
            <w:top w:w="0" w:type="dxa"/>
            <w:bottom w:w="0" w:type="dxa"/>
          </w:tblCellMar>
        </w:tblPrEx>
        <w:trPr>
          <w:cantSplit/>
        </w:trPr>
        <w:tc>
          <w:tcPr>
            <w:tcW w:w="2268" w:type="dxa"/>
            <w:tcBorders>
              <w:top w:val="single" w:sz="4" w:space="0" w:color="auto"/>
              <w:left w:val="single" w:sz="4" w:space="0" w:color="auto"/>
              <w:bottom w:val="single" w:sz="6" w:space="0" w:color="auto"/>
            </w:tcBorders>
          </w:tcPr>
          <w:p w:rsidR="005D2839" w:rsidRPr="00166400" w:rsidRDefault="005D2839" w:rsidP="00DA2956">
            <w:pPr>
              <w:rPr>
                <w:rFonts w:cs="Arial"/>
              </w:rPr>
            </w:pPr>
            <w:r w:rsidRPr="00166400">
              <w:rPr>
                <w:rFonts w:cs="Arial"/>
                <w:b/>
              </w:rPr>
              <w:t>Description</w:t>
            </w:r>
          </w:p>
        </w:tc>
        <w:tc>
          <w:tcPr>
            <w:tcW w:w="7732"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General telegram header between DMI and EVC</w:t>
            </w:r>
          </w:p>
        </w:tc>
      </w:tr>
      <w:tr w:rsidR="005D2839" w:rsidRPr="00166400" w:rsidTr="00FC4506">
        <w:tblPrEx>
          <w:tblCellMar>
            <w:top w:w="0" w:type="dxa"/>
            <w:bottom w:w="0" w:type="dxa"/>
          </w:tblCellMar>
        </w:tblPrEx>
        <w:trPr>
          <w:cantSplit/>
        </w:trPr>
        <w:tc>
          <w:tcPr>
            <w:tcW w:w="2268" w:type="dxa"/>
            <w:vMerge w:val="restart"/>
            <w:tcBorders>
              <w:top w:val="single" w:sz="6" w:space="0" w:color="auto"/>
              <w:left w:val="single" w:sz="4" w:space="0" w:color="auto"/>
              <w:bottom w:val="single" w:sz="6" w:space="0" w:color="auto"/>
            </w:tcBorders>
          </w:tcPr>
          <w:p w:rsidR="005D2839" w:rsidRPr="00166400" w:rsidRDefault="005D2839" w:rsidP="00DA2956">
            <w:pPr>
              <w:rPr>
                <w:rFonts w:cs="Arial"/>
                <w:b/>
                <w:i/>
              </w:rPr>
            </w:pPr>
            <w:r w:rsidRPr="00166400">
              <w:rPr>
                <w:rFonts w:cs="Arial"/>
                <w:b/>
                <w:i/>
              </w:rPr>
              <w:t>Content</w:t>
            </w:r>
          </w:p>
        </w:tc>
        <w:tc>
          <w:tcPr>
            <w:tcW w:w="2481"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b/>
              </w:rPr>
            </w:pPr>
            <w:r w:rsidRPr="00166400">
              <w:rPr>
                <w:rFonts w:cs="Arial"/>
                <w:b/>
              </w:rPr>
              <w:t>Length</w:t>
            </w:r>
          </w:p>
        </w:tc>
        <w:tc>
          <w:tcPr>
            <w:tcW w:w="4259"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2268" w:type="dxa"/>
            <w:vMerge/>
            <w:tcBorders>
              <w:top w:val="single" w:sz="6" w:space="0" w:color="auto"/>
              <w:left w:val="single" w:sz="4" w:space="0" w:color="auto"/>
              <w:bottom w:val="single" w:sz="6" w:space="0" w:color="auto"/>
            </w:tcBorders>
          </w:tcPr>
          <w:p w:rsidR="005D2839" w:rsidRPr="00166400" w:rsidRDefault="005D2839" w:rsidP="00DA2956">
            <w:pPr>
              <w:rPr>
                <w:rFonts w:cs="Arial"/>
                <w:i/>
              </w:rPr>
            </w:pPr>
          </w:p>
        </w:tc>
        <w:tc>
          <w:tcPr>
            <w:tcW w:w="2481" w:type="dxa"/>
            <w:tcBorders>
              <w:bottom w:val="single" w:sz="6" w:space="0" w:color="auto"/>
            </w:tcBorders>
          </w:tcPr>
          <w:p w:rsidR="005D2839" w:rsidRPr="00166400" w:rsidRDefault="005D2839" w:rsidP="00DA2956">
            <w:pPr>
              <w:rPr>
                <w:rFonts w:cs="Arial"/>
              </w:rPr>
            </w:pPr>
            <w:r w:rsidRPr="00166400">
              <w:rPr>
                <w:rFonts w:cs="Arial"/>
              </w:rPr>
              <w:t>DMI_NID_TELEGRAM</w:t>
            </w:r>
          </w:p>
        </w:tc>
        <w:tc>
          <w:tcPr>
            <w:tcW w:w="992" w:type="dxa"/>
            <w:tcBorders>
              <w:bottom w:val="single" w:sz="6" w:space="0" w:color="auto"/>
            </w:tcBorders>
          </w:tcPr>
          <w:p w:rsidR="005D2839" w:rsidRPr="00166400" w:rsidRDefault="005D2839" w:rsidP="00DA2956">
            <w:pPr>
              <w:rPr>
                <w:rFonts w:cs="Arial"/>
              </w:rPr>
            </w:pPr>
            <w:r w:rsidRPr="00166400">
              <w:rPr>
                <w:rFonts w:cs="Arial"/>
              </w:rPr>
              <w:t>8</w:t>
            </w:r>
          </w:p>
        </w:tc>
        <w:tc>
          <w:tcPr>
            <w:tcW w:w="4259" w:type="dxa"/>
            <w:tcBorders>
              <w:bottom w:val="single" w:sz="6" w:space="0" w:color="auto"/>
              <w:right w:val="single" w:sz="4" w:space="0" w:color="auto"/>
            </w:tcBorders>
          </w:tcPr>
          <w:p w:rsidR="005D2839" w:rsidRPr="00166400" w:rsidRDefault="005D2839" w:rsidP="00DA2956">
            <w:pPr>
              <w:rPr>
                <w:rFonts w:cs="Arial"/>
              </w:rPr>
            </w:pPr>
            <w:r w:rsidRPr="00166400">
              <w:rPr>
                <w:rFonts w:cs="Arial"/>
              </w:rPr>
              <w:t>Telegram Identification Number:</w:t>
            </w:r>
          </w:p>
          <w:p w:rsidR="005D2839" w:rsidRPr="00166400" w:rsidRDefault="005D2839" w:rsidP="00DA2956">
            <w:pPr>
              <w:rPr>
                <w:rFonts w:cs="Arial"/>
              </w:rPr>
            </w:pPr>
            <w:r w:rsidRPr="00166400">
              <w:rPr>
                <w:rFonts w:cs="Arial"/>
              </w:rPr>
              <w:t>1: Telegram from EVC (ETCS application) to DMI</w:t>
            </w:r>
          </w:p>
          <w:p w:rsidR="005D2839" w:rsidRPr="00166400" w:rsidRDefault="005D2839" w:rsidP="00DA2956">
            <w:pPr>
              <w:rPr>
                <w:rFonts w:cs="Arial"/>
              </w:rPr>
            </w:pPr>
            <w:r w:rsidRPr="00166400">
              <w:rPr>
                <w:rFonts w:cs="Arial"/>
              </w:rPr>
              <w:t>3: Telegram from DMI to EVC (ETCS application)</w:t>
            </w:r>
          </w:p>
        </w:tc>
      </w:tr>
      <w:tr w:rsidR="005D2839" w:rsidRPr="00166400" w:rsidTr="00FC4506">
        <w:tblPrEx>
          <w:tblCellMar>
            <w:top w:w="0" w:type="dxa"/>
            <w:bottom w:w="0" w:type="dxa"/>
          </w:tblCellMar>
        </w:tblPrEx>
        <w:trPr>
          <w:cantSplit/>
        </w:trPr>
        <w:tc>
          <w:tcPr>
            <w:tcW w:w="2268" w:type="dxa"/>
            <w:vMerge/>
            <w:tcBorders>
              <w:top w:val="single" w:sz="6" w:space="0" w:color="auto"/>
              <w:left w:val="single" w:sz="4" w:space="0" w:color="auto"/>
              <w:bottom w:val="single" w:sz="6" w:space="0" w:color="auto"/>
            </w:tcBorders>
          </w:tcPr>
          <w:p w:rsidR="005D2839" w:rsidRPr="00166400" w:rsidRDefault="005D2839" w:rsidP="00DA2956">
            <w:pPr>
              <w:rPr>
                <w:rFonts w:cs="Arial"/>
                <w:i/>
              </w:rPr>
            </w:pPr>
          </w:p>
        </w:tc>
        <w:tc>
          <w:tcPr>
            <w:tcW w:w="2481" w:type="dxa"/>
            <w:tcBorders>
              <w:top w:val="single" w:sz="6" w:space="0" w:color="auto"/>
              <w:bottom w:val="single" w:sz="6" w:space="0" w:color="auto"/>
            </w:tcBorders>
          </w:tcPr>
          <w:p w:rsidR="005D2839" w:rsidRPr="00166400" w:rsidRDefault="005D2839" w:rsidP="00DA2956">
            <w:pPr>
              <w:rPr>
                <w:rFonts w:cs="Arial"/>
              </w:rPr>
            </w:pPr>
            <w:r w:rsidRPr="00166400">
              <w:rPr>
                <w:rFonts w:cs="Arial"/>
              </w:rPr>
              <w:t>DMI_L_TELEGRAM</w:t>
            </w:r>
          </w:p>
        </w:tc>
        <w:tc>
          <w:tcPr>
            <w:tcW w:w="992" w:type="dxa"/>
            <w:tcBorders>
              <w:top w:val="single" w:sz="6" w:space="0" w:color="auto"/>
              <w:bottom w:val="single" w:sz="6" w:space="0" w:color="auto"/>
            </w:tcBorders>
          </w:tcPr>
          <w:p w:rsidR="005D2839" w:rsidRPr="00166400" w:rsidRDefault="005D2839" w:rsidP="00DA2956">
            <w:pPr>
              <w:rPr>
                <w:rFonts w:cs="Arial"/>
              </w:rPr>
            </w:pPr>
            <w:r w:rsidRPr="00166400">
              <w:rPr>
                <w:rFonts w:cs="Arial"/>
              </w:rPr>
              <w:t>16</w:t>
            </w:r>
          </w:p>
        </w:tc>
        <w:tc>
          <w:tcPr>
            <w:tcW w:w="4259" w:type="dxa"/>
            <w:tcBorders>
              <w:top w:val="single" w:sz="6" w:space="0" w:color="auto"/>
              <w:bottom w:val="single" w:sz="6" w:space="0" w:color="auto"/>
              <w:right w:val="single" w:sz="4" w:space="0" w:color="auto"/>
            </w:tcBorders>
          </w:tcPr>
          <w:p w:rsidR="005D2839" w:rsidRPr="00166400" w:rsidRDefault="005D2839" w:rsidP="00DA2956">
            <w:pPr>
              <w:rPr>
                <w:rFonts w:cs="Arial"/>
              </w:rPr>
            </w:pPr>
            <w:r w:rsidRPr="00166400">
              <w:rPr>
                <w:rFonts w:cs="Arial"/>
              </w:rPr>
              <w:t>Telegram length in bytes including everything (from DMI_NID_TELEGRAM to padding).</w:t>
            </w:r>
          </w:p>
        </w:tc>
      </w:tr>
    </w:tbl>
    <w:p w:rsidR="005D2839" w:rsidRPr="00166400" w:rsidRDefault="005D2839" w:rsidP="00DA2956"/>
    <w:p w:rsidR="005D2839" w:rsidRPr="00166400" w:rsidRDefault="005D2839" w:rsidP="00DA2956">
      <w:pPr>
        <w:rPr>
          <w:rStyle w:val="ReqText"/>
          <w:color w:val="auto"/>
        </w:rPr>
      </w:pPr>
      <w:r w:rsidRPr="00166400">
        <w:rPr>
          <w:rStyle w:val="ReqText"/>
          <w:color w:val="auto"/>
        </w:rPr>
        <w:t>In case the telegram length is not as expected in the header, the DMI shall reject the telegram.</w:t>
      </w:r>
    </w:p>
    <w:p w:rsidR="005D2839" w:rsidRPr="00166400" w:rsidRDefault="005D2839" w:rsidP="00DA2956"/>
    <w:p w:rsidR="005D2839" w:rsidRPr="00166400" w:rsidRDefault="005D2839" w:rsidP="00DA2956">
      <w:pPr>
        <w:rPr>
          <w:rStyle w:val="ReqText"/>
          <w:color w:val="auto"/>
        </w:rPr>
      </w:pPr>
      <w:r w:rsidRPr="00166400">
        <w:rPr>
          <w:rStyle w:val="ReqText"/>
          <w:color w:val="auto"/>
        </w:rPr>
        <w:t>In case the packet length is not as expected in the packet, the DMI shall reject the telegram.</w:t>
      </w:r>
    </w:p>
    <w:p w:rsidR="005D2839" w:rsidRPr="00166400" w:rsidRDefault="005D2839" w:rsidP="00DA2956"/>
    <w:p w:rsidR="005D2839" w:rsidRPr="00166400" w:rsidRDefault="005D2839" w:rsidP="00DA2956">
      <w:pPr>
        <w:rPr>
          <w:rStyle w:val="ReqText"/>
          <w:color w:val="auto"/>
        </w:rPr>
      </w:pPr>
      <w:r w:rsidRPr="00166400">
        <w:rPr>
          <w:rStyle w:val="ReqText"/>
          <w:color w:val="auto"/>
        </w:rPr>
        <w:t>In case the packet identifier is not not known by the DMI, the DMI shall skip the packet based on the packet length, without rejecting the whole telegram.</w:t>
      </w:r>
    </w:p>
    <w:p w:rsidR="005D2839" w:rsidRPr="00166400" w:rsidRDefault="005D2839" w:rsidP="00DA2956"/>
    <w:p w:rsidR="005D2839" w:rsidRPr="00166400" w:rsidRDefault="005D2839" w:rsidP="00DA2956">
      <w:pPr>
        <w:pStyle w:val="Titre2"/>
      </w:pPr>
      <w:bookmarkStart w:id="369" w:name="_Ref373149925"/>
      <w:bookmarkStart w:id="370" w:name="_Toc373391875"/>
      <w:bookmarkStart w:id="371" w:name="_Toc375236381"/>
      <w:bookmarkStart w:id="372" w:name="_Toc392147242"/>
      <w:r w:rsidRPr="00166400">
        <w:t>Packets</w:t>
      </w:r>
      <w:bookmarkEnd w:id="372"/>
      <w:r w:rsidRPr="00166400">
        <w:t xml:space="preserve"> </w:t>
      </w:r>
      <w:bookmarkEnd w:id="363"/>
      <w:bookmarkEnd w:id="364"/>
      <w:bookmarkEnd w:id="369"/>
      <w:bookmarkEnd w:id="370"/>
      <w:bookmarkEnd w:id="371"/>
    </w:p>
    <w:p w:rsidR="005D2839" w:rsidRPr="00166400" w:rsidRDefault="005D2839" w:rsidP="00DA2956"/>
    <w:p w:rsidR="005D2839" w:rsidRPr="00166400" w:rsidRDefault="005D2839" w:rsidP="00DA2956">
      <w:pPr>
        <w:rPr>
          <w:noProof/>
          <w:sz w:val="24"/>
          <w:lang w:eastAsia="en-US"/>
        </w:rPr>
      </w:pPr>
      <w:bookmarkStart w:id="373" w:name="_Ref8443191"/>
      <w:bookmarkStart w:id="374" w:name="_Toc9132696"/>
      <w:bookmarkStart w:id="375" w:name="_Toc65307503"/>
      <w:bookmarkStart w:id="376" w:name="_Ref359497397"/>
      <w:bookmarkStart w:id="377" w:name="_Toc373391876"/>
      <w:bookmarkStart w:id="378" w:name="_Toc375236382"/>
      <w:r w:rsidRPr="00166400">
        <w:rPr>
          <w:rStyle w:val="ReqText"/>
          <w:color w:val="auto"/>
        </w:rPr>
        <w:t>Packet 02: Delete text message (from EVC to DMI)</w:t>
      </w:r>
      <w:bookmarkEnd w:id="373"/>
      <w:bookmarkEnd w:id="374"/>
      <w:bookmarkEnd w:id="375"/>
      <w:bookmarkEnd w:id="376"/>
      <w:bookmarkEnd w:id="377"/>
      <w:bookmarkEnd w:id="37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EVC commands the deletion of text message.</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2</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DMI_NID_EVC_MESSAGE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message</w:t>
            </w:r>
          </w:p>
        </w:tc>
      </w:tr>
    </w:tbl>
    <w:p w:rsidR="005D2839" w:rsidRPr="00166400" w:rsidRDefault="005D2839" w:rsidP="00DA2956"/>
    <w:p w:rsidR="005D2839" w:rsidRPr="00166400" w:rsidRDefault="005D2839" w:rsidP="00DA2956">
      <w:bookmarkStart w:id="379" w:name="_Ref8443131"/>
      <w:bookmarkStart w:id="380" w:name="_Toc9132656"/>
      <w:bookmarkStart w:id="381" w:name="_Toc65307458"/>
    </w:p>
    <w:p w:rsidR="005D2839" w:rsidRPr="00166400" w:rsidRDefault="005D2839" w:rsidP="00DA2956">
      <w:pPr>
        <w:rPr>
          <w:rStyle w:val="ReqText"/>
          <w:color w:val="auto"/>
        </w:rPr>
      </w:pPr>
      <w:bookmarkStart w:id="382" w:name="_Toc65307495"/>
      <w:bookmarkStart w:id="383" w:name="_Ref359497243"/>
      <w:bookmarkStart w:id="384" w:name="_Toc373391877"/>
      <w:bookmarkStart w:id="385" w:name="_Toc375236383"/>
      <w:r w:rsidRPr="00166400">
        <w:rPr>
          <w:rStyle w:val="ReqText"/>
          <w:color w:val="auto"/>
        </w:rPr>
        <w:t>Packet 03: Confirmation request (from EVC to DMI)</w:t>
      </w:r>
      <w:bookmarkEnd w:id="382"/>
      <w:bookmarkEnd w:id="383"/>
      <w:bookmarkEnd w:id="384"/>
      <w:bookmarkEnd w:id="38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is sent from the EVC to the DMI when a confirmation screen has to be displayed.</w:t>
            </w:r>
          </w:p>
        </w:tc>
      </w:tr>
      <w:tr w:rsidR="005D2839" w:rsidRPr="00166400" w:rsidTr="00FC4506">
        <w:tblPrEx>
          <w:tblCellMar>
            <w:top w:w="0" w:type="dxa"/>
            <w:bottom w:w="0" w:type="dxa"/>
          </w:tblCellMar>
        </w:tblPrEx>
        <w:trPr>
          <w:cantSplit/>
        </w:trPr>
        <w:tc>
          <w:tcPr>
            <w:tcW w:w="1489" w:type="dxa"/>
            <w:vMerge w:val="restart"/>
            <w:tcBorders>
              <w:left w:val="single" w:sz="4" w:space="0" w:color="auto"/>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3</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Packet length</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DMI_Q_SCREEN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Destination Window</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DMI_M_CONFIRMATION_SCREEN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confirmation screen</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DMI_N_ITER_TEXT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Number of iteration for DMI_Q_TEXT_CONFIRM, DMI_L_TEXT, DMI_X_TEXT</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b/>
                <w:snapToGrid w:val="0"/>
              </w:rPr>
            </w:pPr>
            <w:r w:rsidRPr="00166400">
              <w:rPr>
                <w:rFonts w:cs="Arial"/>
                <w:snapToGrid w:val="0"/>
              </w:rPr>
              <w:t>DMI_Q_TEXT_CONFIRM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predefined text for confirmation</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 xml:space="preserve">   DMI_L_TEXT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Number of characters in text field. Length of free text to be added at the end of the predefined text.</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pl-PL"/>
              </w:rPr>
            </w:pPr>
            <w:r w:rsidRPr="00166400">
              <w:rPr>
                <w:rFonts w:cs="Arial"/>
                <w:snapToGrid w:val="0"/>
                <w:lang w:val="pl-PL"/>
              </w:rPr>
              <w:t xml:space="preserve">   DMI_X_TEXT (i,j)</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Characters of text field to be added at the end of the predefined text.</w:t>
            </w:r>
          </w:p>
          <w:p w:rsidR="005D2839" w:rsidRPr="00166400" w:rsidRDefault="005D2839" w:rsidP="00DA2956">
            <w:pPr>
              <w:rPr>
                <w:rFonts w:cs="Arial"/>
              </w:rPr>
            </w:pPr>
            <w:r w:rsidRPr="00166400">
              <w:t>The number of iterations is equal to the value of DMI</w:t>
            </w:r>
            <w:r w:rsidRPr="00166400">
              <w:rPr>
                <w:snapToGrid w:val="0"/>
              </w:rPr>
              <w:t>_L_TEXT.</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bookmarkStart w:id="386" w:name="_Toc9132689"/>
            <w:r w:rsidRPr="00166400">
              <w:rPr>
                <w:rFonts w:cs="Arial"/>
                <w:snapToGrid w:val="0"/>
                <w:lang w:val="pt-BR"/>
              </w:rPr>
              <w:t>DMI_N_ITER</w:t>
            </w:r>
            <w:bookmarkEnd w:id="386"/>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Number of iteration for (DMI_NID_DATA,DMI_Q_VALUE, DMI_L_VALUE, DMI_X_VALUE,  DMI_NID_VALUE)</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DMI_NID_DATA (k)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data</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DMI_Q_VALUE_TYPE (k)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0 : no value</w:t>
            </w:r>
          </w:p>
          <w:p w:rsidR="005D2839" w:rsidRPr="00166400" w:rsidRDefault="005D2839" w:rsidP="00DA2956">
            <w:r w:rsidRPr="00166400">
              <w:t>1 : Character string</w:t>
            </w:r>
          </w:p>
          <w:p w:rsidR="005D2839" w:rsidRPr="00166400" w:rsidRDefault="005D2839" w:rsidP="00DA2956">
            <w:pPr>
              <w:rPr>
                <w:rFonts w:cs="Arial"/>
              </w:rPr>
            </w:pPr>
            <w:r w:rsidRPr="00166400">
              <w:rPr>
                <w:rFonts w:cs="Arial"/>
              </w:rPr>
              <w:t>2 : value identifier</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DMI_L_VALUE (k)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r w:rsidRPr="00166400">
              <w:t xml:space="preserve">If DMI_Q_VALUE_TYPE = 1 :    </w:t>
            </w:r>
            <w:r w:rsidRPr="00166400">
              <w:br/>
              <w:t xml:space="preserve">   Number of DMI_X_VALUE</w:t>
            </w:r>
          </w:p>
          <w:p w:rsidR="005D2839" w:rsidRPr="00166400" w:rsidRDefault="005D2839" w:rsidP="00DA2956">
            <w:r w:rsidRPr="00166400">
              <w:t xml:space="preserve">If DMI_Q_VALUE_TYPE </w:t>
            </w:r>
            <w:r w:rsidRPr="00166400">
              <w:sym w:font="Symbol" w:char="F0B9"/>
            </w:r>
            <w:r w:rsidRPr="00166400">
              <w:t xml:space="preserve"> 1</w:t>
            </w:r>
          </w:p>
          <w:p w:rsidR="005D2839" w:rsidRPr="00166400" w:rsidRDefault="005D2839" w:rsidP="00DA2956">
            <w:r w:rsidRPr="00166400">
              <w:t xml:space="preserve">   the variable is not transmitted</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6"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DMI_X_VALUE (k,l)</w:t>
            </w:r>
          </w:p>
        </w:tc>
        <w:tc>
          <w:tcPr>
            <w:tcW w:w="992" w:type="dxa"/>
            <w:tcBorders>
              <w:bottom w:val="single" w:sz="6"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6" w:space="0" w:color="auto"/>
              <w:right w:val="single" w:sz="4" w:space="0" w:color="auto"/>
            </w:tcBorders>
          </w:tcPr>
          <w:p w:rsidR="005D2839" w:rsidRPr="00166400" w:rsidRDefault="005D2839" w:rsidP="00DA2956">
            <w:r w:rsidRPr="00166400">
              <w:t>If DMI_Q_VALUE_TYPE = 1 :</w:t>
            </w:r>
          </w:p>
          <w:p w:rsidR="005D2839" w:rsidRPr="00166400" w:rsidRDefault="005D2839" w:rsidP="00DA2956">
            <w:r w:rsidRPr="00166400">
              <w:t xml:space="preserve">   Data Value Text String Element</w:t>
            </w:r>
          </w:p>
          <w:p w:rsidR="005D2839" w:rsidRPr="00166400" w:rsidRDefault="005D2839" w:rsidP="00DA2956">
            <w:r w:rsidRPr="00166400">
              <w:t xml:space="preserve">If DMI_Q_VALUE_TYPE </w:t>
            </w:r>
            <w:r w:rsidRPr="00166400">
              <w:sym w:font="Symbol" w:char="F0B9"/>
            </w:r>
            <w:r w:rsidRPr="00166400">
              <w:t xml:space="preserve"> 1</w:t>
            </w:r>
          </w:p>
          <w:p w:rsidR="005D2839" w:rsidRPr="00166400" w:rsidRDefault="005D2839" w:rsidP="00DA2956">
            <w:r w:rsidRPr="00166400">
              <w:t xml:space="preserve">   the variable is not transmitted.</w:t>
            </w:r>
          </w:p>
          <w:p w:rsidR="005D2839" w:rsidRPr="00166400" w:rsidRDefault="005D2839" w:rsidP="00DA2956">
            <w:r w:rsidRPr="00166400">
              <w:t>The number of iterations is equal to the value of DMI</w:t>
            </w:r>
            <w:r w:rsidRPr="00166400">
              <w:rPr>
                <w:snapToGrid w:val="0"/>
              </w:rPr>
              <w:t>_L_VALUE.</w:t>
            </w:r>
          </w:p>
        </w:tc>
      </w:tr>
      <w:tr w:rsidR="005D2839" w:rsidRPr="00166400" w:rsidTr="00FC4506">
        <w:tblPrEx>
          <w:tblCellMar>
            <w:top w:w="0" w:type="dxa"/>
            <w:bottom w:w="0" w:type="dxa"/>
          </w:tblCellMar>
        </w:tblPrEx>
        <w:trPr>
          <w:cantSplit/>
        </w:trPr>
        <w:tc>
          <w:tcPr>
            <w:tcW w:w="1489" w:type="dxa"/>
            <w:vMerge/>
            <w:tcBorders>
              <w:left w:val="single" w:sz="4" w:space="0" w:color="auto"/>
              <w:bottom w:val="single" w:sz="4" w:space="0" w:color="auto"/>
            </w:tcBorders>
          </w:tcPr>
          <w:p w:rsidR="005D2839" w:rsidRPr="00166400" w:rsidRDefault="005D2839" w:rsidP="00DA2956">
            <w:pPr>
              <w:rPr>
                <w:rFonts w:cs="Arial"/>
                <w:i/>
              </w:rPr>
            </w:pPr>
          </w:p>
        </w:tc>
        <w:tc>
          <w:tcPr>
            <w:tcW w:w="3827" w:type="dxa"/>
            <w:tcBorders>
              <w:top w:val="single" w:sz="6" w:space="0" w:color="auto"/>
              <w:bottom w:val="single" w:sz="6"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DMI_NID_VALUE (k)</w:t>
            </w:r>
          </w:p>
        </w:tc>
        <w:tc>
          <w:tcPr>
            <w:tcW w:w="992" w:type="dxa"/>
            <w:tcBorders>
              <w:top w:val="single" w:sz="6" w:space="0" w:color="auto"/>
              <w:bottom w:val="single" w:sz="6"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top w:val="single" w:sz="6" w:space="0" w:color="auto"/>
              <w:bottom w:val="single" w:sz="6" w:space="0" w:color="auto"/>
              <w:right w:val="single" w:sz="4" w:space="0" w:color="auto"/>
            </w:tcBorders>
          </w:tcPr>
          <w:p w:rsidR="005D2839" w:rsidRPr="00166400" w:rsidRDefault="005D2839" w:rsidP="00DA2956">
            <w:pPr>
              <w:rPr>
                <w:snapToGrid w:val="0"/>
              </w:rPr>
            </w:pPr>
            <w:r w:rsidRPr="00166400">
              <w:t>If DMI_Q_VALUE_TYPE = 2 :</w:t>
            </w:r>
          </w:p>
          <w:p w:rsidR="005D2839" w:rsidRPr="00166400" w:rsidRDefault="005D2839" w:rsidP="00DA2956">
            <w:pPr>
              <w:rPr>
                <w:snapToGrid w:val="0"/>
              </w:rPr>
            </w:pPr>
            <w:r w:rsidRPr="00166400">
              <w:rPr>
                <w:snapToGrid w:val="0"/>
              </w:rPr>
              <w:t xml:space="preserve">   Identifier of a value</w:t>
            </w:r>
          </w:p>
          <w:p w:rsidR="005D2839" w:rsidRPr="00166400" w:rsidRDefault="005D2839" w:rsidP="00DA2956">
            <w:r w:rsidRPr="00166400">
              <w:t xml:space="preserve">If DMI_Q_VALUE_TYPE </w:t>
            </w:r>
            <w:r w:rsidRPr="00166400">
              <w:sym w:font="Symbol" w:char="F0B9"/>
            </w:r>
            <w:r w:rsidRPr="00166400">
              <w:t xml:space="preserve"> 2</w:t>
            </w:r>
          </w:p>
          <w:p w:rsidR="005D2839" w:rsidRPr="00166400" w:rsidRDefault="005D2839" w:rsidP="00DA2956">
            <w:r w:rsidRPr="00166400">
              <w:t xml:space="preserve">   the variable is not transmitted</w:t>
            </w:r>
          </w:p>
        </w:tc>
      </w:tr>
    </w:tbl>
    <w:p w:rsidR="005D2839" w:rsidRPr="00166400" w:rsidRDefault="005D2839" w:rsidP="00DA2956"/>
    <w:p w:rsidR="005D2839" w:rsidRPr="00166400" w:rsidRDefault="005D2839" w:rsidP="00DA2956"/>
    <w:p w:rsidR="005D2839" w:rsidRPr="00166400" w:rsidRDefault="005D2839" w:rsidP="00DA2956">
      <w:pPr>
        <w:rPr>
          <w:rStyle w:val="ReqText"/>
          <w:color w:val="auto"/>
        </w:rPr>
      </w:pPr>
      <w:bookmarkStart w:id="387" w:name="_Ref359497416"/>
      <w:bookmarkStart w:id="388" w:name="_Toc373391878"/>
      <w:bookmarkStart w:id="389" w:name="_Toc375236384"/>
      <w:r w:rsidRPr="00166400">
        <w:rPr>
          <w:rStyle w:val="ReqText"/>
          <w:color w:val="auto"/>
        </w:rPr>
        <w:t>Packet 04 : Screen control (From EVC to DMI)</w:t>
      </w:r>
      <w:bookmarkEnd w:id="379"/>
      <w:bookmarkEnd w:id="380"/>
      <w:bookmarkEnd w:id="381"/>
      <w:bookmarkEnd w:id="387"/>
      <w:bookmarkEnd w:id="388"/>
      <w:bookmarkEnd w:id="389"/>
    </w:p>
    <w:tbl>
      <w:tblPr>
        <w:tblW w:w="99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86"/>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05"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sends to the DMI information to manage each display unit.</w:t>
            </w:r>
          </w:p>
        </w:tc>
      </w:tr>
      <w:tr w:rsidR="005D2839" w:rsidRPr="00166400" w:rsidTr="00FC4506">
        <w:tblPrEx>
          <w:tblCellMar>
            <w:top w:w="0" w:type="dxa"/>
            <w:bottom w:w="0" w:type="dxa"/>
          </w:tblCellMar>
        </w:tblPrEx>
        <w:trPr>
          <w:cantSplit/>
        </w:trPr>
        <w:tc>
          <w:tcPr>
            <w:tcW w:w="1489" w:type="dxa"/>
            <w:vMerge w:val="restart"/>
            <w:tcBorders>
              <w:left w:val="single" w:sz="4" w:space="0" w:color="auto"/>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86"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4</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lang w:val="en-US"/>
              </w:rPr>
              <w:t>BUILD_IMAGE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lang w:val="en-US"/>
              </w:rPr>
              <w:t>1</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DMI activity</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PRIMARY_DISPLAY_OTHER</w:t>
            </w:r>
          </w:p>
        </w:tc>
        <w:tc>
          <w:tcPr>
            <w:tcW w:w="992"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1</w:t>
            </w:r>
          </w:p>
        </w:tc>
        <w:tc>
          <w:tcPr>
            <w:tcW w:w="3686" w:type="dxa"/>
            <w:tcBorders>
              <w:bottom w:val="single" w:sz="4" w:space="0" w:color="auto"/>
              <w:right w:val="single" w:sz="4" w:space="0" w:color="auto"/>
            </w:tcBorders>
          </w:tcPr>
          <w:p w:rsidR="005D2839" w:rsidRPr="00166400" w:rsidRDefault="005D2839" w:rsidP="00DA2956">
            <w:pPr>
              <w:rPr>
                <w:rFonts w:cs="Arial"/>
                <w:lang w:val="en-US"/>
              </w:rPr>
            </w:pPr>
            <w:r w:rsidRPr="00166400">
              <w:rPr>
                <w:rFonts w:cs="Arial"/>
                <w:lang w:val="en-US"/>
              </w:rPr>
              <w:t>Function allocation for primary display</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PRIMARY_DISPLAY_PA</w:t>
            </w:r>
            <w:r w:rsidRPr="00166400">
              <w:rPr>
                <w:rFonts w:cs="Arial"/>
                <w:lang w:val="en-US"/>
              </w:rPr>
              <w:tab/>
            </w:r>
          </w:p>
        </w:tc>
        <w:tc>
          <w:tcPr>
            <w:tcW w:w="992"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1</w:t>
            </w:r>
          </w:p>
        </w:tc>
        <w:tc>
          <w:tcPr>
            <w:tcW w:w="3686" w:type="dxa"/>
            <w:tcBorders>
              <w:bottom w:val="single" w:sz="4" w:space="0" w:color="auto"/>
              <w:right w:val="single" w:sz="4" w:space="0" w:color="auto"/>
            </w:tcBorders>
          </w:tcPr>
          <w:p w:rsidR="005D2839" w:rsidRPr="00166400" w:rsidRDefault="005D2839" w:rsidP="00DA2956">
            <w:pPr>
              <w:rPr>
                <w:rFonts w:cs="Arial"/>
                <w:lang w:val="en-US"/>
              </w:rPr>
            </w:pPr>
            <w:r w:rsidRPr="00166400">
              <w:rPr>
                <w:rFonts w:cs="Arial"/>
                <w:lang w:val="en-US"/>
              </w:rPr>
              <w:t>Function allocation for primary display</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PRIMARY_DISPLAY_SPEEDO</w:t>
            </w:r>
          </w:p>
        </w:tc>
        <w:tc>
          <w:tcPr>
            <w:tcW w:w="992"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1</w:t>
            </w:r>
          </w:p>
        </w:tc>
        <w:tc>
          <w:tcPr>
            <w:tcW w:w="3686" w:type="dxa"/>
            <w:tcBorders>
              <w:bottom w:val="single" w:sz="4" w:space="0" w:color="auto"/>
              <w:right w:val="single" w:sz="4" w:space="0" w:color="auto"/>
            </w:tcBorders>
          </w:tcPr>
          <w:p w:rsidR="005D2839" w:rsidRPr="00166400" w:rsidRDefault="005D2839" w:rsidP="00DA2956">
            <w:pPr>
              <w:rPr>
                <w:rFonts w:cs="Arial"/>
                <w:lang w:val="en-US"/>
              </w:rPr>
            </w:pPr>
            <w:r w:rsidRPr="00166400">
              <w:rPr>
                <w:rFonts w:cs="Arial"/>
                <w:lang w:val="en-US"/>
              </w:rPr>
              <w:t>Function allocation for primary display</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PRIMARY_DISPLAY_SPARE</w:t>
            </w:r>
          </w:p>
        </w:tc>
        <w:tc>
          <w:tcPr>
            <w:tcW w:w="992"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1</w:t>
            </w:r>
          </w:p>
        </w:tc>
        <w:tc>
          <w:tcPr>
            <w:tcW w:w="3686" w:type="dxa"/>
            <w:tcBorders>
              <w:bottom w:val="single" w:sz="4" w:space="0" w:color="auto"/>
              <w:right w:val="single" w:sz="4" w:space="0" w:color="auto"/>
            </w:tcBorders>
          </w:tcPr>
          <w:p w:rsidR="005D2839" w:rsidRPr="00166400" w:rsidRDefault="005D2839" w:rsidP="00DA2956">
            <w:pPr>
              <w:rPr>
                <w:rFonts w:cs="Arial"/>
                <w:lang w:val="en-US"/>
              </w:rPr>
            </w:pPr>
            <w:r w:rsidRPr="00166400">
              <w:rPr>
                <w:lang w:val="en-US"/>
              </w:rPr>
              <w:t>Spare (defined for any possible future use not to impact the interface)</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SECONDARY_DISPLAY_OTHER</w:t>
            </w:r>
          </w:p>
        </w:tc>
        <w:tc>
          <w:tcPr>
            <w:tcW w:w="992"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1</w:t>
            </w:r>
          </w:p>
        </w:tc>
        <w:tc>
          <w:tcPr>
            <w:tcW w:w="3686" w:type="dxa"/>
            <w:tcBorders>
              <w:bottom w:val="single" w:sz="4" w:space="0" w:color="auto"/>
              <w:right w:val="single" w:sz="4" w:space="0" w:color="auto"/>
            </w:tcBorders>
          </w:tcPr>
          <w:p w:rsidR="005D2839" w:rsidRPr="00166400" w:rsidRDefault="005D2839" w:rsidP="00DA2956">
            <w:pPr>
              <w:rPr>
                <w:rFonts w:cs="Arial"/>
                <w:lang w:val="en-US"/>
              </w:rPr>
            </w:pPr>
            <w:r w:rsidRPr="00166400">
              <w:rPr>
                <w:rFonts w:cs="Arial"/>
                <w:lang w:val="en-US"/>
              </w:rPr>
              <w:t>Function allocation for secondary display</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lang w:val="en-US"/>
              </w:rPr>
            </w:pPr>
            <w:r w:rsidRPr="00166400">
              <w:rPr>
                <w:rFonts w:cs="Arial"/>
                <w:lang w:val="en-US"/>
              </w:rPr>
              <w:t>SECOND</w:t>
            </w:r>
            <w:r w:rsidRPr="00166400">
              <w:rPr>
                <w:rFonts w:cs="Arial"/>
                <w:lang w:val="en-US"/>
              </w:rPr>
              <w:t>ARY_DISPLAY_PA</w:t>
            </w:r>
          </w:p>
        </w:tc>
        <w:tc>
          <w:tcPr>
            <w:tcW w:w="992" w:type="dxa"/>
            <w:vAlign w:val="center"/>
          </w:tcPr>
          <w:p w:rsidR="005D2839" w:rsidRPr="00166400" w:rsidRDefault="005D2839" w:rsidP="00DA2956">
            <w:pPr>
              <w:rPr>
                <w:rFonts w:cs="Arial"/>
                <w:lang w:val="en-US"/>
              </w:rPr>
            </w:pPr>
            <w:r w:rsidRPr="00166400">
              <w:rPr>
                <w:rFonts w:cs="Arial"/>
                <w:lang w:val="en-US"/>
              </w:rPr>
              <w:t>1</w:t>
            </w:r>
          </w:p>
        </w:tc>
        <w:tc>
          <w:tcPr>
            <w:tcW w:w="3686" w:type="dxa"/>
            <w:tcBorders>
              <w:right w:val="single" w:sz="4" w:space="0" w:color="auto"/>
            </w:tcBorders>
          </w:tcPr>
          <w:p w:rsidR="005D2839" w:rsidRPr="00166400" w:rsidRDefault="005D2839" w:rsidP="00DA2956">
            <w:pPr>
              <w:rPr>
                <w:rFonts w:cs="Arial"/>
                <w:lang w:val="en-US"/>
              </w:rPr>
            </w:pPr>
            <w:r w:rsidRPr="00166400">
              <w:rPr>
                <w:rFonts w:cs="Arial"/>
                <w:lang w:val="en-US"/>
              </w:rPr>
              <w:t>Function allocation for secondary display</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lang w:val="en-US"/>
              </w:rPr>
            </w:pPr>
            <w:r w:rsidRPr="00166400">
              <w:rPr>
                <w:rFonts w:cs="Arial"/>
                <w:lang w:val="en-US"/>
              </w:rPr>
              <w:t>SECONDARY_DISPLAY_SPEEDO</w:t>
            </w:r>
          </w:p>
        </w:tc>
        <w:tc>
          <w:tcPr>
            <w:tcW w:w="992" w:type="dxa"/>
            <w:vAlign w:val="center"/>
          </w:tcPr>
          <w:p w:rsidR="005D2839" w:rsidRPr="00166400" w:rsidRDefault="005D2839" w:rsidP="00DA2956">
            <w:pPr>
              <w:rPr>
                <w:rFonts w:cs="Arial"/>
                <w:lang w:val="en-US"/>
              </w:rPr>
            </w:pPr>
            <w:r w:rsidRPr="00166400">
              <w:rPr>
                <w:rFonts w:cs="Arial"/>
                <w:lang w:val="en-US"/>
              </w:rPr>
              <w:t>1</w:t>
            </w:r>
          </w:p>
        </w:tc>
        <w:tc>
          <w:tcPr>
            <w:tcW w:w="3686" w:type="dxa"/>
            <w:tcBorders>
              <w:right w:val="single" w:sz="4" w:space="0" w:color="auto"/>
            </w:tcBorders>
          </w:tcPr>
          <w:p w:rsidR="005D2839" w:rsidRPr="00166400" w:rsidRDefault="005D2839" w:rsidP="00DA2956">
            <w:pPr>
              <w:rPr>
                <w:rFonts w:cs="Arial"/>
                <w:lang w:val="en-US"/>
              </w:rPr>
            </w:pPr>
            <w:r w:rsidRPr="00166400">
              <w:rPr>
                <w:rFonts w:cs="Arial"/>
                <w:lang w:val="en-US"/>
              </w:rPr>
              <w:t>Function allocation for secondary display</w:t>
            </w:r>
          </w:p>
        </w:tc>
      </w:tr>
      <w:tr w:rsidR="005D2839" w:rsidRPr="00166400" w:rsidTr="00FC4506">
        <w:tblPrEx>
          <w:tblCellMar>
            <w:top w:w="0" w:type="dxa"/>
            <w:bottom w:w="0" w:type="dxa"/>
          </w:tblCellMar>
        </w:tblPrEx>
        <w:trPr>
          <w:cantSplit/>
        </w:trPr>
        <w:tc>
          <w:tcPr>
            <w:tcW w:w="1489" w:type="dxa"/>
            <w:vMerge/>
            <w:tcBorders>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SECONDARY_DISPLAY_SPARE</w:t>
            </w:r>
          </w:p>
        </w:tc>
        <w:tc>
          <w:tcPr>
            <w:tcW w:w="992" w:type="dxa"/>
            <w:tcBorders>
              <w:bottom w:val="single" w:sz="4" w:space="0" w:color="auto"/>
            </w:tcBorders>
            <w:vAlign w:val="center"/>
          </w:tcPr>
          <w:p w:rsidR="005D2839" w:rsidRPr="00166400" w:rsidRDefault="005D2839" w:rsidP="00DA2956">
            <w:pPr>
              <w:rPr>
                <w:rFonts w:cs="Arial"/>
                <w:lang w:val="en-US"/>
              </w:rPr>
            </w:pPr>
            <w:r w:rsidRPr="00166400">
              <w:rPr>
                <w:rFonts w:cs="Arial"/>
                <w:lang w:val="en-US"/>
              </w:rPr>
              <w:t>1</w:t>
            </w:r>
          </w:p>
        </w:tc>
        <w:tc>
          <w:tcPr>
            <w:tcW w:w="3686" w:type="dxa"/>
            <w:tcBorders>
              <w:bottom w:val="single" w:sz="4" w:space="0" w:color="auto"/>
              <w:right w:val="single" w:sz="4" w:space="0" w:color="auto"/>
            </w:tcBorders>
          </w:tcPr>
          <w:p w:rsidR="005D2839" w:rsidRPr="00166400" w:rsidRDefault="005D2839" w:rsidP="00DA2956">
            <w:pPr>
              <w:rPr>
                <w:rFonts w:cs="Arial"/>
                <w:lang w:val="en-US"/>
              </w:rPr>
            </w:pPr>
            <w:r w:rsidRPr="00166400">
              <w:rPr>
                <w:lang w:val="en-US"/>
              </w:rPr>
              <w:t>Spare (defined for any possible future use not to impact the interface)</w:t>
            </w:r>
          </w:p>
        </w:tc>
      </w:tr>
    </w:tbl>
    <w:p w:rsidR="005D2839" w:rsidRPr="00166400" w:rsidRDefault="005D2839" w:rsidP="00DA2956">
      <w:bookmarkStart w:id="390" w:name="_Ref8443159"/>
      <w:bookmarkStart w:id="391" w:name="_Toc9132674"/>
      <w:bookmarkStart w:id="392" w:name="_Hlt17775756"/>
      <w:bookmarkEnd w:id="392"/>
    </w:p>
    <w:p w:rsidR="005D2839" w:rsidRPr="00166400" w:rsidRDefault="005D2839" w:rsidP="00DA2956">
      <w:bookmarkStart w:id="393" w:name="_Ref8443164"/>
      <w:bookmarkStart w:id="394" w:name="_Toc9132679"/>
      <w:bookmarkStart w:id="395" w:name="_Toc65307485"/>
      <w:bookmarkEnd w:id="390"/>
      <w:bookmarkEnd w:id="391"/>
    </w:p>
    <w:p w:rsidR="005D2839" w:rsidRPr="00166400" w:rsidRDefault="005D2839" w:rsidP="00DA2956">
      <w:pPr>
        <w:rPr>
          <w:rStyle w:val="ReqText"/>
          <w:color w:val="auto"/>
        </w:rPr>
      </w:pPr>
      <w:bookmarkStart w:id="396" w:name="_Ref359497432"/>
      <w:bookmarkStart w:id="397" w:name="_Toc373391879"/>
      <w:bookmarkStart w:id="398" w:name="_Toc375236385"/>
      <w:r w:rsidRPr="00166400">
        <w:rPr>
          <w:rStyle w:val="ReqText"/>
          <w:color w:val="auto"/>
        </w:rPr>
        <w:t>Packet 05: Menu button accessibility (from EVC to DMI)</w:t>
      </w:r>
      <w:bookmarkEnd w:id="393"/>
      <w:bookmarkEnd w:id="394"/>
      <w:bookmarkEnd w:id="395"/>
      <w:bookmarkEnd w:id="396"/>
      <w:bookmarkEnd w:id="397"/>
      <w:bookmarkEnd w:id="398"/>
      <w:r w:rsidRPr="00166400">
        <w:rPr>
          <w:rStyle w:val="ReqText"/>
          <w:color w:val="auto"/>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Pr>
          <w:p w:rsidR="005D2839" w:rsidRPr="00166400" w:rsidRDefault="005D2839" w:rsidP="00DA2956">
            <w:pPr>
              <w:rPr>
                <w:rFonts w:cs="Arial"/>
                <w:i/>
              </w:rPr>
            </w:pPr>
            <w:r w:rsidRPr="00166400">
              <w:rPr>
                <w:rFonts w:cs="Arial"/>
                <w:b/>
                <w:snapToGrid w:val="0"/>
              </w:rPr>
              <w:t>Description</w:t>
            </w:r>
          </w:p>
        </w:tc>
        <w:tc>
          <w:tcPr>
            <w:tcW w:w="8511" w:type="dxa"/>
            <w:gridSpan w:val="3"/>
          </w:tcPr>
          <w:p w:rsidR="005D2839" w:rsidRPr="00166400" w:rsidRDefault="005D2839" w:rsidP="00DA2956">
            <w:pPr>
              <w:rPr>
                <w:rFonts w:cs="Arial"/>
              </w:rPr>
            </w:pPr>
            <w:r w:rsidRPr="00166400">
              <w:rPr>
                <w:rFonts w:cs="Arial"/>
              </w:rPr>
              <w:t xml:space="preserve">This packet contains information to configure menu button accessibility. </w:t>
            </w:r>
          </w:p>
          <w:p w:rsidR="005D2839" w:rsidRPr="00166400" w:rsidRDefault="005D2839" w:rsidP="00DA2956">
            <w:pPr>
              <w:rPr>
                <w:rFonts w:cs="Arial"/>
              </w:rPr>
            </w:pPr>
            <w:r w:rsidRPr="00166400">
              <w:rPr>
                <w:rFonts w:cs="Arial"/>
              </w:rPr>
              <w:t>This packet is sent only when the button accessibility change.</w:t>
            </w:r>
          </w:p>
          <w:p w:rsidR="005D2839" w:rsidRPr="00166400" w:rsidRDefault="005D2839" w:rsidP="00DA2956">
            <w:pPr>
              <w:rPr>
                <w:rFonts w:cs="Arial"/>
              </w:rPr>
            </w:pPr>
            <w:r w:rsidRPr="00166400">
              <w:rPr>
                <w:rFonts w:cs="Arial"/>
              </w:rPr>
              <w:t>This packet contains only buttons concerned by the modification of button accessibility.</w:t>
            </w:r>
          </w:p>
        </w:tc>
      </w:tr>
      <w:tr w:rsidR="005D2839" w:rsidRPr="00166400" w:rsidTr="00FC4506">
        <w:tblPrEx>
          <w:tblCellMar>
            <w:top w:w="0" w:type="dxa"/>
            <w:bottom w:w="0" w:type="dxa"/>
          </w:tblCellMar>
        </w:tblPrEx>
        <w:trPr>
          <w:cantSplit/>
        </w:trPr>
        <w:tc>
          <w:tcPr>
            <w:tcW w:w="1489" w:type="dxa"/>
            <w:vMerge w:val="restart"/>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rPr>
              <w:t>DMI_NID_PACKET</w:t>
            </w:r>
          </w:p>
        </w:tc>
        <w:tc>
          <w:tcPr>
            <w:tcW w:w="992" w:type="dxa"/>
            <w:vAlign w:val="center"/>
          </w:tcPr>
          <w:p w:rsidR="005D2839" w:rsidRPr="00166400" w:rsidRDefault="005D2839" w:rsidP="00DA2956">
            <w:pPr>
              <w:rPr>
                <w:rFonts w:cs="Arial"/>
                <w:snapToGrid w:val="0"/>
              </w:rPr>
            </w:pPr>
            <w:r w:rsidRPr="00166400">
              <w:rPr>
                <w:rFonts w:cs="Arial"/>
                <w:snapToGrid w:val="0"/>
              </w:rPr>
              <w:t>8</w:t>
            </w:r>
          </w:p>
        </w:tc>
        <w:tc>
          <w:tcPr>
            <w:tcW w:w="3692" w:type="dxa"/>
          </w:tcPr>
          <w:p w:rsidR="005D2839" w:rsidRPr="00166400" w:rsidRDefault="005D2839" w:rsidP="00DA2956">
            <w:pPr>
              <w:rPr>
                <w:rFonts w:cs="Arial"/>
              </w:rPr>
            </w:pPr>
            <w:r w:rsidRPr="00166400">
              <w:rPr>
                <w:rFonts w:cs="Arial"/>
                <w:snapToGrid w:val="0"/>
              </w:rPr>
              <w:t>DMI_NID_PACKET = 5</w:t>
            </w:r>
          </w:p>
        </w:tc>
      </w:tr>
      <w:tr w:rsidR="005D2839" w:rsidRPr="00166400" w:rsidTr="00FC4506">
        <w:tblPrEx>
          <w:tblCellMar>
            <w:top w:w="0" w:type="dxa"/>
            <w:bottom w:w="0" w:type="dxa"/>
          </w:tblCellMar>
        </w:tblPrEx>
        <w:trPr>
          <w:cantSplit/>
        </w:trPr>
        <w:tc>
          <w:tcPr>
            <w:tcW w:w="1489" w:type="dxa"/>
            <w:vMerge/>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rPr>
              <w:t>DMI_L_PACKET</w:t>
            </w:r>
          </w:p>
        </w:tc>
        <w:tc>
          <w:tcPr>
            <w:tcW w:w="992" w:type="dxa"/>
            <w:vAlign w:val="center"/>
          </w:tcPr>
          <w:p w:rsidR="005D2839" w:rsidRPr="00166400" w:rsidRDefault="005D2839" w:rsidP="00DA2956">
            <w:pPr>
              <w:rPr>
                <w:rFonts w:cs="Arial"/>
                <w:snapToGrid w:val="0"/>
              </w:rPr>
            </w:pPr>
            <w:r w:rsidRPr="00166400">
              <w:rPr>
                <w:rFonts w:cs="Arial"/>
                <w:snapToGrid w:val="0"/>
              </w:rPr>
              <w:t>13</w:t>
            </w:r>
          </w:p>
        </w:tc>
        <w:tc>
          <w:tcPr>
            <w:tcW w:w="3692" w:type="dxa"/>
          </w:tcPr>
          <w:p w:rsidR="005D2839" w:rsidRPr="00166400" w:rsidRDefault="005D2839" w:rsidP="00DA2956">
            <w:pPr>
              <w:rPr>
                <w:rFonts w:cs="Arial"/>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vMerge/>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rPr>
              <w:t>DMI_N_ITER_BUTTON</w:t>
            </w:r>
          </w:p>
        </w:tc>
        <w:tc>
          <w:tcPr>
            <w:tcW w:w="992" w:type="dxa"/>
            <w:vAlign w:val="center"/>
          </w:tcPr>
          <w:p w:rsidR="005D2839" w:rsidRPr="00166400" w:rsidRDefault="005D2839" w:rsidP="00DA2956">
            <w:pPr>
              <w:rPr>
                <w:rFonts w:cs="Arial"/>
                <w:snapToGrid w:val="0"/>
              </w:rPr>
            </w:pPr>
            <w:r w:rsidRPr="00166400">
              <w:rPr>
                <w:rFonts w:cs="Arial"/>
                <w:snapToGrid w:val="0"/>
              </w:rPr>
              <w:t>8</w:t>
            </w:r>
          </w:p>
        </w:tc>
        <w:tc>
          <w:tcPr>
            <w:tcW w:w="3692" w:type="dxa"/>
          </w:tcPr>
          <w:p w:rsidR="005D2839" w:rsidRPr="00166400" w:rsidRDefault="005D2839" w:rsidP="00DA2956">
            <w:pPr>
              <w:rPr>
                <w:rFonts w:cs="Arial"/>
              </w:rPr>
            </w:pPr>
            <w:r w:rsidRPr="00166400">
              <w:rPr>
                <w:rFonts w:cs="Arial"/>
              </w:rPr>
              <w:t>Number of iteration for (DMI_NID_BUTTON, DMI_M_BUTTON_STATUS)</w:t>
            </w:r>
          </w:p>
        </w:tc>
      </w:tr>
      <w:tr w:rsidR="005D2839" w:rsidRPr="00166400" w:rsidTr="00FC4506">
        <w:tblPrEx>
          <w:tblCellMar>
            <w:top w:w="0" w:type="dxa"/>
            <w:bottom w:w="0" w:type="dxa"/>
          </w:tblCellMar>
        </w:tblPrEx>
        <w:trPr>
          <w:cantSplit/>
        </w:trPr>
        <w:tc>
          <w:tcPr>
            <w:tcW w:w="1489" w:type="dxa"/>
            <w:vMerge/>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rPr>
              <w:t xml:space="preserve">   DMI_NID_BUTTON (i)</w:t>
            </w:r>
          </w:p>
        </w:tc>
        <w:tc>
          <w:tcPr>
            <w:tcW w:w="992" w:type="dxa"/>
            <w:vAlign w:val="center"/>
          </w:tcPr>
          <w:p w:rsidR="005D2839" w:rsidRPr="00166400" w:rsidRDefault="005D2839" w:rsidP="00DA2956">
            <w:pPr>
              <w:rPr>
                <w:rFonts w:cs="Arial"/>
                <w:snapToGrid w:val="0"/>
              </w:rPr>
            </w:pPr>
            <w:r w:rsidRPr="00166400">
              <w:rPr>
                <w:rFonts w:cs="Arial"/>
                <w:snapToGrid w:val="0"/>
              </w:rPr>
              <w:t>10</w:t>
            </w:r>
          </w:p>
        </w:tc>
        <w:tc>
          <w:tcPr>
            <w:tcW w:w="3692" w:type="dxa"/>
          </w:tcPr>
          <w:p w:rsidR="005D2839" w:rsidRPr="00166400" w:rsidRDefault="005D2839" w:rsidP="00DA2956">
            <w:pPr>
              <w:rPr>
                <w:rFonts w:cs="Arial"/>
              </w:rPr>
            </w:pPr>
            <w:r w:rsidRPr="00166400">
              <w:rPr>
                <w:rFonts w:cs="Arial"/>
              </w:rPr>
              <w:t>Identifier of button</w:t>
            </w:r>
          </w:p>
        </w:tc>
      </w:tr>
      <w:tr w:rsidR="005D2839" w:rsidRPr="00166400" w:rsidTr="00FC4506">
        <w:tblPrEx>
          <w:tblCellMar>
            <w:top w:w="0" w:type="dxa"/>
            <w:bottom w:w="0" w:type="dxa"/>
          </w:tblCellMar>
        </w:tblPrEx>
        <w:trPr>
          <w:cantSplit/>
        </w:trPr>
        <w:tc>
          <w:tcPr>
            <w:tcW w:w="1489" w:type="dxa"/>
            <w:vMerge/>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DMI_M_BUTTON_STATUS (i)</w:t>
            </w:r>
          </w:p>
        </w:tc>
        <w:tc>
          <w:tcPr>
            <w:tcW w:w="992" w:type="dxa"/>
            <w:vAlign w:val="center"/>
          </w:tcPr>
          <w:p w:rsidR="005D2839" w:rsidRPr="00166400" w:rsidRDefault="005D2839" w:rsidP="00DA2956">
            <w:pPr>
              <w:rPr>
                <w:rFonts w:cs="Arial"/>
                <w:snapToGrid w:val="0"/>
              </w:rPr>
            </w:pPr>
            <w:r w:rsidRPr="00166400">
              <w:rPr>
                <w:rFonts w:cs="Arial"/>
                <w:snapToGrid w:val="0"/>
              </w:rPr>
              <w:t>1</w:t>
            </w:r>
          </w:p>
        </w:tc>
        <w:tc>
          <w:tcPr>
            <w:tcW w:w="3692" w:type="dxa"/>
          </w:tcPr>
          <w:p w:rsidR="005D2839" w:rsidRPr="00166400" w:rsidRDefault="005D2839" w:rsidP="00DA2956">
            <w:pPr>
              <w:rPr>
                <w:rFonts w:cs="Arial"/>
              </w:rPr>
            </w:pPr>
            <w:r w:rsidRPr="00166400">
              <w:rPr>
                <w:rFonts w:cs="Arial"/>
              </w:rPr>
              <w:t>Status of button</w:t>
            </w:r>
          </w:p>
        </w:tc>
      </w:tr>
    </w:tbl>
    <w:p w:rsidR="005D2839" w:rsidRPr="00166400" w:rsidRDefault="005D2839" w:rsidP="00DA2956"/>
    <w:p w:rsidR="005D2839" w:rsidRPr="00166400" w:rsidRDefault="005D2839" w:rsidP="00DA2956">
      <w:pPr>
        <w:rPr>
          <w:rStyle w:val="ReqText"/>
          <w:color w:val="auto"/>
        </w:rPr>
      </w:pPr>
      <w:bookmarkStart w:id="399" w:name="_Ref8443168"/>
      <w:bookmarkStart w:id="400" w:name="_Toc9132682"/>
      <w:bookmarkStart w:id="401" w:name="_Toc65307488"/>
      <w:bookmarkStart w:id="402" w:name="_Ref359498382"/>
      <w:bookmarkStart w:id="403" w:name="_Toc373391880"/>
      <w:bookmarkStart w:id="404" w:name="_Toc375236386"/>
      <w:r w:rsidRPr="00166400">
        <w:rPr>
          <w:rStyle w:val="ReqText"/>
          <w:color w:val="auto"/>
        </w:rPr>
        <w:t>Packet 06: Screen request (From EVC to DMI)</w:t>
      </w:r>
      <w:bookmarkEnd w:id="399"/>
      <w:bookmarkEnd w:id="400"/>
      <w:bookmarkEnd w:id="401"/>
      <w:bookmarkEnd w:id="402"/>
      <w:bookmarkEnd w:id="403"/>
      <w:bookmarkEnd w:id="4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is used when a screen shall be displayed</w:t>
            </w:r>
          </w:p>
          <w:p w:rsidR="005D2839" w:rsidRPr="00166400" w:rsidRDefault="005D2839" w:rsidP="00DA2956">
            <w:pPr>
              <w:rPr>
                <w:rFonts w:cs="Arial"/>
              </w:rPr>
            </w:pPr>
            <w:r w:rsidRPr="00166400">
              <w:rPr>
                <w:rFonts w:cs="Arial"/>
              </w:rPr>
              <w:t>All the leafs are always listed in the packet.</w:t>
            </w:r>
          </w:p>
          <w:p w:rsidR="005D2839" w:rsidRPr="00166400" w:rsidRDefault="005D2839" w:rsidP="00DA2956">
            <w:pPr>
              <w:rPr>
                <w:rFonts w:cs="Arial"/>
              </w:rPr>
            </w:pPr>
            <w:r w:rsidRPr="00166400">
              <w:rPr>
                <w:rFonts w:cs="Arial"/>
              </w:rPr>
              <w:t>DMI_Q_VALUE_TYPE(1) corresponds to the default value sent by EVC.</w:t>
            </w:r>
          </w:p>
          <w:p w:rsidR="005D2839" w:rsidRPr="00166400" w:rsidRDefault="005D2839" w:rsidP="00DA2956">
            <w:pPr>
              <w:rPr>
                <w:rFonts w:cs="Arial"/>
              </w:rPr>
            </w:pPr>
            <w:r w:rsidRPr="00166400">
              <w:rPr>
                <w:rFonts w:cs="Arial"/>
              </w:rPr>
              <w:t>DMI_Q_VALUE_TYPE(2) corresponds to a predefined choice sent by EVC</w:t>
            </w:r>
          </w:p>
        </w:tc>
      </w:tr>
      <w:tr w:rsidR="005D2839" w:rsidRPr="00166400" w:rsidTr="00FC4506">
        <w:tblPrEx>
          <w:tblCellMar>
            <w:top w:w="0" w:type="dxa"/>
            <w:bottom w:w="0" w:type="dxa"/>
          </w:tblCellMar>
        </w:tblPrEx>
        <w:trPr>
          <w:cantSplit/>
        </w:trPr>
        <w:tc>
          <w:tcPr>
            <w:tcW w:w="1489" w:type="dxa"/>
            <w:vMerge w:val="restart"/>
            <w:tcBorders>
              <w:left w:val="single" w:sz="4" w:space="0" w:color="auto"/>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6</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Packet length</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DMI_Q_SCREEN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Destination Window</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DMI_M_SCREEN</w:t>
            </w:r>
          </w:p>
        </w:tc>
        <w:tc>
          <w:tcPr>
            <w:tcW w:w="992"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8</w:t>
            </w:r>
          </w:p>
        </w:tc>
        <w:tc>
          <w:tcPr>
            <w:tcW w:w="3692" w:type="dxa"/>
            <w:tcBorders>
              <w:bottom w:val="single" w:sz="4" w:space="0" w:color="auto"/>
              <w:right w:val="single" w:sz="4" w:space="0" w:color="auto"/>
            </w:tcBorders>
          </w:tcPr>
          <w:p w:rsidR="005D2839" w:rsidRPr="00166400" w:rsidRDefault="005D2839" w:rsidP="00DA2956">
            <w:pPr>
              <w:rPr>
                <w:rFonts w:cs="Arial"/>
                <w:lang w:val="pt-BR"/>
              </w:rPr>
            </w:pPr>
            <w:r w:rsidRPr="00166400">
              <w:rPr>
                <w:rFonts w:cs="Arial"/>
                <w:lang w:val="pt-BR"/>
              </w:rPr>
              <w:t>Screen request identifier</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DMI_N_ITER</w:t>
            </w:r>
          </w:p>
        </w:tc>
        <w:tc>
          <w:tcPr>
            <w:tcW w:w="992"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5</w:t>
            </w:r>
          </w:p>
        </w:tc>
        <w:tc>
          <w:tcPr>
            <w:tcW w:w="3692" w:type="dxa"/>
            <w:tcBorders>
              <w:bottom w:val="single" w:sz="4" w:space="0" w:color="auto"/>
              <w:right w:val="single" w:sz="4" w:space="0" w:color="auto"/>
            </w:tcBorders>
          </w:tcPr>
          <w:p w:rsidR="005D2839" w:rsidRPr="00166400" w:rsidRDefault="005D2839" w:rsidP="00DA2956">
            <w:pPr>
              <w:rPr>
                <w:rFonts w:cs="Arial"/>
                <w:lang w:val="pt-BR"/>
              </w:rPr>
            </w:pPr>
            <w:r w:rsidRPr="00166400">
              <w:rPr>
                <w:rFonts w:cs="Arial"/>
                <w:lang w:val="pt-BR"/>
              </w:rPr>
              <w:t xml:space="preserve">Number of i-iterations for (DMI_NID_DATA, </w:t>
            </w:r>
            <w:r w:rsidRPr="00166400">
              <w:rPr>
                <w:rFonts w:cs="Arial"/>
                <w:snapToGrid w:val="0"/>
                <w:lang w:val="pt-BR"/>
              </w:rPr>
              <w:t>DMI_Q_VALUE_TYPE</w:t>
            </w:r>
            <w:r w:rsidRPr="00166400">
              <w:rPr>
                <w:rFonts w:cs="Arial"/>
                <w:lang w:val="pt-BR"/>
              </w:rPr>
              <w:t xml:space="preserve"> </w:t>
            </w:r>
            <w:r w:rsidRPr="00166400">
              <w:rPr>
                <w:rFonts w:cs="Arial"/>
                <w:snapToGrid w:val="0"/>
                <w:lang w:val="pt-BR"/>
              </w:rPr>
              <w:t xml:space="preserve">(1), </w:t>
            </w:r>
            <w:r w:rsidRPr="00166400">
              <w:rPr>
                <w:rFonts w:cs="Arial"/>
                <w:lang w:val="pt-BR"/>
              </w:rPr>
              <w:t xml:space="preserve"> DMI_L_VALUE, DMI_X_VALUE, DMI_NID_VALUE,</w:t>
            </w:r>
            <w:r w:rsidRPr="00166400">
              <w:rPr>
                <w:rFonts w:cs="Arial"/>
                <w:snapToGrid w:val="0"/>
                <w:lang w:val="pt-BR"/>
              </w:rPr>
              <w:t xml:space="preserve"> DMI_T_CLOCK, DMI_Q_VALUE_TYPE (2), DMI_N_ITER_VALUE, DMI_L_VALUE, DMI_X_VALUE, DMI_NID_VALUE</w:t>
            </w:r>
            <w:r w:rsidRPr="00166400">
              <w:rPr>
                <w:rFonts w:cs="Arial"/>
                <w:lang w:val="pt-BR"/>
              </w:rPr>
              <w:t>)</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DMI_NID_DATA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Identifier of the i</w:t>
            </w:r>
            <w:r w:rsidRPr="00166400">
              <w:rPr>
                <w:rFonts w:cs="Arial"/>
                <w:snapToGrid w:val="0"/>
                <w:vertAlign w:val="superscript"/>
              </w:rPr>
              <w:t>th</w:t>
            </w:r>
            <w:r w:rsidRPr="00166400">
              <w:rPr>
                <w:rFonts w:cs="Arial"/>
                <w:snapToGrid w:val="0"/>
              </w:rPr>
              <w:t xml:space="preserve"> data</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DMI_Q_VALUE_TYPE(1)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lang w:eastAsia="en-GB"/>
              </w:rPr>
            </w:pPr>
            <w:r w:rsidRPr="00166400">
              <w:rPr>
                <w:rFonts w:cs="Arial"/>
                <w:lang w:eastAsia="en-GB"/>
              </w:rPr>
              <w:t>Type of the default value for the i</w:t>
            </w:r>
            <w:r w:rsidRPr="00166400">
              <w:rPr>
                <w:rFonts w:cs="Arial"/>
                <w:vertAlign w:val="superscript"/>
                <w:lang w:eastAsia="en-GB"/>
              </w:rPr>
              <w:t>th</w:t>
            </w:r>
            <w:r w:rsidRPr="00166400">
              <w:rPr>
                <w:rFonts w:cs="Arial"/>
                <w:lang w:eastAsia="en-GB"/>
              </w:rPr>
              <w:t xml:space="preserve"> data.</w:t>
            </w:r>
          </w:p>
          <w:p w:rsidR="005D2839" w:rsidRPr="00166400" w:rsidRDefault="005D2839" w:rsidP="00DA2956">
            <w:pPr>
              <w:rPr>
                <w:rFonts w:cs="Arial"/>
              </w:rPr>
            </w:pPr>
            <w:r w:rsidRPr="00166400">
              <w:rPr>
                <w:rFonts w:cs="Arial"/>
              </w:rPr>
              <w:t>0 : no (default) value</w:t>
            </w:r>
          </w:p>
          <w:p w:rsidR="005D2839" w:rsidRPr="00166400" w:rsidRDefault="005D2839" w:rsidP="00DA2956">
            <w:r w:rsidRPr="00166400">
              <w:t>1 :(default value in) Character string</w:t>
            </w:r>
          </w:p>
          <w:p w:rsidR="005D2839" w:rsidRPr="00166400" w:rsidRDefault="005D2839" w:rsidP="00DA2956">
            <w:pPr>
              <w:rPr>
                <w:rFonts w:cs="Arial"/>
              </w:rPr>
            </w:pPr>
            <w:r w:rsidRPr="00166400">
              <w:rPr>
                <w:rFonts w:cs="Arial"/>
              </w:rPr>
              <w:t>2 : (default value in) value identifier</w:t>
            </w:r>
          </w:p>
          <w:p w:rsidR="005D2839" w:rsidRPr="00166400" w:rsidRDefault="005D2839" w:rsidP="00DA2956">
            <w:r w:rsidRPr="00166400">
              <w:t>3 : (default value in) clock value</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DMI_L_VALUE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lang w:eastAsia="en-GB"/>
              </w:rPr>
            </w:pPr>
            <w:r w:rsidRPr="00166400">
              <w:rPr>
                <w:rFonts w:cs="Arial"/>
                <w:lang w:eastAsia="en-GB"/>
              </w:rPr>
              <w:t>String size for the i</w:t>
            </w:r>
            <w:r w:rsidRPr="00166400">
              <w:rPr>
                <w:rFonts w:cs="Arial"/>
                <w:vertAlign w:val="superscript"/>
                <w:lang w:eastAsia="en-GB"/>
              </w:rPr>
              <w:t>th</w:t>
            </w:r>
            <w:r w:rsidRPr="00166400">
              <w:rPr>
                <w:rFonts w:cs="Arial"/>
                <w:lang w:eastAsia="en-GB"/>
              </w:rPr>
              <w:t xml:space="preserve"> default value (when it is a string)</w:t>
            </w:r>
          </w:p>
          <w:p w:rsidR="005D2839" w:rsidRPr="00166400" w:rsidRDefault="005D2839" w:rsidP="00DA2956">
            <w:pPr>
              <w:rPr>
                <w:rFonts w:cs="Arial"/>
              </w:rPr>
            </w:pPr>
            <w:r w:rsidRPr="00166400">
              <w:rPr>
                <w:rFonts w:cs="Arial"/>
              </w:rPr>
              <w:t xml:space="preserve">If DMI_Q_VALUE_TYPE </w:t>
            </w:r>
            <w:r w:rsidRPr="00166400">
              <w:rPr>
                <w:rFonts w:cs="Arial"/>
                <w:snapToGrid w:val="0"/>
              </w:rPr>
              <w:t>(1)</w:t>
            </w:r>
            <w:r w:rsidRPr="00166400">
              <w:rPr>
                <w:rFonts w:cs="Arial"/>
              </w:rPr>
              <w:t>= 1 :</w:t>
            </w:r>
          </w:p>
          <w:p w:rsidR="005D2839" w:rsidRPr="00166400" w:rsidRDefault="005D2839" w:rsidP="00DA2956">
            <w:pPr>
              <w:rPr>
                <w:rFonts w:cs="Arial"/>
              </w:rPr>
            </w:pPr>
            <w:r w:rsidRPr="00166400">
              <w:rPr>
                <w:rFonts w:cs="Arial"/>
              </w:rPr>
              <w:t xml:space="preserve">   Number of DMI_X_VALUE</w:t>
            </w:r>
          </w:p>
          <w:p w:rsidR="005D2839" w:rsidRPr="00166400" w:rsidRDefault="005D2839" w:rsidP="00DA2956">
            <w:r w:rsidRPr="00166400">
              <w:t xml:space="preserve">If DMI_Q_VALUE_TYPE </w:t>
            </w:r>
            <w:r w:rsidRPr="00166400">
              <w:sym w:font="Symbol" w:char="F0B9"/>
            </w:r>
            <w:r w:rsidRPr="00166400">
              <w:t xml:space="preserve"> 1</w:t>
            </w:r>
          </w:p>
          <w:p w:rsidR="005D2839" w:rsidRPr="00166400" w:rsidRDefault="005D2839" w:rsidP="00DA2956">
            <w:r w:rsidRPr="00166400">
              <w:t xml:space="preserve">   the variable is not transmitted</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DMI_X_VALUE (i,j)</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lang w:eastAsia="en-GB"/>
              </w:rPr>
            </w:pPr>
            <w:r w:rsidRPr="00166400">
              <w:rPr>
                <w:rFonts w:cs="Arial"/>
                <w:lang w:eastAsia="en-GB"/>
              </w:rPr>
              <w:t>j</w:t>
            </w:r>
            <w:r w:rsidRPr="00166400">
              <w:rPr>
                <w:rFonts w:cs="Arial"/>
                <w:vertAlign w:val="superscript"/>
                <w:lang w:eastAsia="en-GB"/>
              </w:rPr>
              <w:t>th</w:t>
            </w:r>
            <w:r w:rsidRPr="00166400">
              <w:rPr>
                <w:rFonts w:cs="Arial"/>
                <w:lang w:eastAsia="en-GB"/>
              </w:rPr>
              <w:t xml:space="preserve"> character of the i</w:t>
            </w:r>
            <w:r w:rsidRPr="00166400">
              <w:rPr>
                <w:rFonts w:cs="Arial"/>
                <w:vertAlign w:val="superscript"/>
                <w:lang w:eastAsia="en-GB"/>
              </w:rPr>
              <w:t>th</w:t>
            </w:r>
            <w:r w:rsidRPr="00166400">
              <w:rPr>
                <w:rFonts w:cs="Arial"/>
                <w:lang w:eastAsia="en-GB"/>
              </w:rPr>
              <w:t xml:space="preserve"> default value (when it is a string)</w:t>
            </w:r>
          </w:p>
          <w:p w:rsidR="005D2839" w:rsidRPr="00166400" w:rsidRDefault="005D2839" w:rsidP="00DA2956">
            <w:pPr>
              <w:rPr>
                <w:rFonts w:cs="Arial"/>
              </w:rPr>
            </w:pPr>
            <w:r w:rsidRPr="00166400">
              <w:rPr>
                <w:rFonts w:cs="Arial"/>
              </w:rPr>
              <w:t xml:space="preserve">If DMI_Q_VALUE_TYPE </w:t>
            </w:r>
            <w:r w:rsidRPr="00166400">
              <w:rPr>
                <w:rFonts w:cs="Arial"/>
                <w:snapToGrid w:val="0"/>
              </w:rPr>
              <w:t>(1)</w:t>
            </w:r>
            <w:r w:rsidRPr="00166400">
              <w:rPr>
                <w:rFonts w:cs="Arial"/>
              </w:rPr>
              <w:t>= 1</w:t>
            </w:r>
          </w:p>
          <w:p w:rsidR="005D2839" w:rsidRPr="00166400" w:rsidRDefault="005D2839" w:rsidP="00DA2956">
            <w:r w:rsidRPr="00166400">
              <w:t xml:space="preserve">   Data Value Text String Element</w:t>
            </w:r>
          </w:p>
          <w:p w:rsidR="005D2839" w:rsidRPr="00166400" w:rsidRDefault="005D2839" w:rsidP="00DA2956">
            <w:r w:rsidRPr="00166400">
              <w:t xml:space="preserve">If DMI_Q_VALUE_TYPE </w:t>
            </w:r>
            <w:r w:rsidRPr="00166400">
              <w:sym w:font="Symbol" w:char="F0B9"/>
            </w:r>
            <w:r w:rsidRPr="00166400">
              <w:t xml:space="preserve"> 1</w:t>
            </w:r>
          </w:p>
          <w:p w:rsidR="005D2839" w:rsidRPr="00166400" w:rsidRDefault="005D2839" w:rsidP="00DA2956">
            <w:r w:rsidRPr="00166400">
              <w:t xml:space="preserve">   the variable is not transmitted</w:t>
            </w:r>
          </w:p>
          <w:p w:rsidR="005D2839" w:rsidRPr="00166400" w:rsidRDefault="005D2839" w:rsidP="00DA2956">
            <w:r w:rsidRPr="00166400">
              <w:t xml:space="preserve">The number of iterations is equal to the value of </w:t>
            </w:r>
            <w:r w:rsidRPr="00166400">
              <w:rPr>
                <w:snapToGrid w:val="0"/>
              </w:rPr>
              <w:t>DMI_L_VALUE.</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DMI_NID_VALUE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lang w:eastAsia="en-GB"/>
              </w:rPr>
            </w:pPr>
            <w:r w:rsidRPr="00166400">
              <w:rPr>
                <w:rFonts w:cs="Arial"/>
                <w:lang w:eastAsia="en-GB"/>
              </w:rPr>
              <w:t>i</w:t>
            </w:r>
            <w:r w:rsidRPr="00166400">
              <w:rPr>
                <w:rFonts w:cs="Arial"/>
                <w:vertAlign w:val="superscript"/>
                <w:lang w:eastAsia="en-GB"/>
              </w:rPr>
              <w:t>th</w:t>
            </w:r>
            <w:r w:rsidRPr="00166400">
              <w:rPr>
                <w:rFonts w:cs="Arial"/>
                <w:lang w:eastAsia="en-GB"/>
              </w:rPr>
              <w:t xml:space="preserve"> default value identifier</w:t>
            </w:r>
          </w:p>
          <w:p w:rsidR="005D2839" w:rsidRPr="00166400" w:rsidRDefault="005D2839" w:rsidP="00DA2956">
            <w:pPr>
              <w:rPr>
                <w:snapToGrid w:val="0"/>
              </w:rPr>
            </w:pPr>
            <w:r w:rsidRPr="00166400">
              <w:t xml:space="preserve">If DMI_Q_VALUE_TYPE </w:t>
            </w:r>
            <w:r w:rsidRPr="00166400">
              <w:rPr>
                <w:snapToGrid w:val="0"/>
              </w:rPr>
              <w:t>(1)</w:t>
            </w:r>
            <w:r w:rsidRPr="00166400">
              <w:t xml:space="preserve"> = 2 :</w:t>
            </w:r>
          </w:p>
          <w:p w:rsidR="005D2839" w:rsidRPr="00166400" w:rsidRDefault="005D2839" w:rsidP="00DA2956">
            <w:pPr>
              <w:rPr>
                <w:snapToGrid w:val="0"/>
              </w:rPr>
            </w:pPr>
            <w:r w:rsidRPr="00166400">
              <w:rPr>
                <w:snapToGrid w:val="0"/>
              </w:rPr>
              <w:t xml:space="preserve">   Identifier of a value</w:t>
            </w:r>
          </w:p>
          <w:p w:rsidR="005D2839" w:rsidRPr="00166400" w:rsidRDefault="005D2839" w:rsidP="00DA2956">
            <w:r w:rsidRPr="00166400">
              <w:t xml:space="preserve">If DMI_Q_VALUE_TYPE </w:t>
            </w:r>
            <w:r w:rsidRPr="00166400">
              <w:sym w:font="Symbol" w:char="F0B9"/>
            </w:r>
            <w:r w:rsidRPr="00166400">
              <w:t xml:space="preserve"> 2</w:t>
            </w:r>
          </w:p>
          <w:p w:rsidR="005D2839" w:rsidRPr="00166400" w:rsidRDefault="005D2839" w:rsidP="00DA2956">
            <w:r w:rsidRPr="00166400">
              <w:t xml:space="preserve">   the variable is not transmitted</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en-US"/>
              </w:rPr>
            </w:pPr>
            <w:r w:rsidRPr="00166400">
              <w:rPr>
                <w:rFonts w:cs="Arial"/>
                <w:snapToGrid w:val="0"/>
                <w:lang w:val="en-US"/>
              </w:rPr>
              <w:t>DMI_T_CLOCK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32</w:t>
            </w:r>
          </w:p>
        </w:tc>
        <w:tc>
          <w:tcPr>
            <w:tcW w:w="3692" w:type="dxa"/>
            <w:tcBorders>
              <w:bottom w:val="single" w:sz="4" w:space="0" w:color="auto"/>
              <w:right w:val="single" w:sz="4" w:space="0" w:color="auto"/>
            </w:tcBorders>
          </w:tcPr>
          <w:p w:rsidR="005D2839" w:rsidRPr="00166400" w:rsidRDefault="005D2839" w:rsidP="00DA2956">
            <w:pPr>
              <w:rPr>
                <w:rFonts w:cs="Arial"/>
                <w:lang w:eastAsia="en-GB"/>
              </w:rPr>
            </w:pPr>
            <w:r w:rsidRPr="00166400">
              <w:rPr>
                <w:rFonts w:cs="Arial"/>
                <w:lang w:eastAsia="en-GB"/>
              </w:rPr>
              <w:t>Value of the i</w:t>
            </w:r>
            <w:r w:rsidRPr="00166400">
              <w:rPr>
                <w:rFonts w:cs="Arial"/>
                <w:vertAlign w:val="superscript"/>
                <w:lang w:eastAsia="en-GB"/>
              </w:rPr>
              <w:t>th</w:t>
            </w:r>
            <w:r w:rsidRPr="00166400">
              <w:rPr>
                <w:rFonts w:cs="Arial"/>
                <w:lang w:eastAsia="en-GB"/>
              </w:rPr>
              <w:t xml:space="preserve"> default value (when it is a clock)</w:t>
            </w:r>
          </w:p>
          <w:p w:rsidR="005D2839" w:rsidRPr="00166400" w:rsidRDefault="005D2839" w:rsidP="00DA2956">
            <w:pPr>
              <w:rPr>
                <w:snapToGrid w:val="0"/>
              </w:rPr>
            </w:pPr>
            <w:r w:rsidRPr="00166400">
              <w:t xml:space="preserve">If DMI_Q_VALUE_TYPE </w:t>
            </w:r>
            <w:r w:rsidRPr="00166400">
              <w:rPr>
                <w:snapToGrid w:val="0"/>
              </w:rPr>
              <w:t>(1)</w:t>
            </w:r>
            <w:r w:rsidRPr="00166400">
              <w:t xml:space="preserve"> = 3 :</w:t>
            </w:r>
          </w:p>
          <w:p w:rsidR="005D2839" w:rsidRPr="00166400" w:rsidRDefault="005D2839" w:rsidP="00DA2956">
            <w:pPr>
              <w:rPr>
                <w:snapToGrid w:val="0"/>
              </w:rPr>
            </w:pPr>
            <w:r w:rsidRPr="00166400">
              <w:rPr>
                <w:snapToGrid w:val="0"/>
              </w:rPr>
              <w:t xml:space="preserve">   Clock value</w:t>
            </w:r>
          </w:p>
          <w:p w:rsidR="005D2839" w:rsidRPr="00166400" w:rsidRDefault="005D2839" w:rsidP="00DA2956">
            <w:r w:rsidRPr="00166400">
              <w:t xml:space="preserve">If DMI_Q_VALUE_TYPE </w:t>
            </w:r>
            <w:r w:rsidRPr="00166400">
              <w:sym w:font="Symbol" w:char="F0B9"/>
            </w:r>
            <w:r w:rsidRPr="00166400">
              <w:t xml:space="preserve"> 3</w:t>
            </w:r>
          </w:p>
          <w:p w:rsidR="005D2839" w:rsidRPr="00166400" w:rsidRDefault="005D2839" w:rsidP="00DA2956">
            <w:r w:rsidRPr="00166400">
              <w:t xml:space="preserve">   the variable is not transmitted</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DMI_Q_VALUE_TYPE(2)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lang w:eastAsia="en-GB"/>
              </w:rPr>
              <w:t>Type of predefined values for the i</w:t>
            </w:r>
            <w:r w:rsidRPr="00166400">
              <w:rPr>
                <w:rFonts w:cs="Arial"/>
                <w:vertAlign w:val="superscript"/>
                <w:lang w:eastAsia="en-GB"/>
              </w:rPr>
              <w:t xml:space="preserve">th </w:t>
            </w:r>
            <w:r w:rsidRPr="00166400">
              <w:rPr>
                <w:rFonts w:cs="Arial"/>
                <w:lang w:eastAsia="en-GB"/>
              </w:rPr>
              <w:t>data.</w:t>
            </w:r>
          </w:p>
          <w:p w:rsidR="005D2839" w:rsidRPr="00166400" w:rsidRDefault="005D2839" w:rsidP="00DA2956">
            <w:pPr>
              <w:rPr>
                <w:rFonts w:cs="Arial"/>
              </w:rPr>
            </w:pPr>
            <w:r w:rsidRPr="00166400">
              <w:rPr>
                <w:rFonts w:cs="Arial"/>
              </w:rPr>
              <w:t>0 : no values (No predefined choices send by EVC)</w:t>
            </w:r>
          </w:p>
          <w:p w:rsidR="005D2839" w:rsidRPr="00166400" w:rsidRDefault="005D2839" w:rsidP="00DA2956">
            <w:pPr>
              <w:rPr>
                <w:rFonts w:cs="Arial"/>
              </w:rPr>
            </w:pPr>
            <w:r w:rsidRPr="00166400">
              <w:rPr>
                <w:rFonts w:cs="Arial"/>
              </w:rPr>
              <w:t>1 : (predefined choices send by EVC in ) Character string</w:t>
            </w:r>
          </w:p>
          <w:p w:rsidR="005D2839" w:rsidRPr="00166400" w:rsidRDefault="005D2839" w:rsidP="00DA2956">
            <w:pPr>
              <w:rPr>
                <w:rFonts w:cs="Arial"/>
              </w:rPr>
            </w:pPr>
            <w:r w:rsidRPr="00166400">
              <w:rPr>
                <w:rFonts w:cs="Arial"/>
              </w:rPr>
              <w:t>2 : (predefined choices send by EVC in ) value identifier</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DMI_N_ITER_VALUE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lang w:eastAsia="en-GB"/>
              </w:rPr>
            </w:pPr>
            <w:r w:rsidRPr="00166400">
              <w:rPr>
                <w:rFonts w:cs="Arial"/>
                <w:lang w:eastAsia="en-GB"/>
              </w:rPr>
              <w:t>Number of predefined values for the i</w:t>
            </w:r>
            <w:r w:rsidRPr="00166400">
              <w:rPr>
                <w:rFonts w:cs="Arial"/>
                <w:vertAlign w:val="superscript"/>
                <w:lang w:eastAsia="en-GB"/>
              </w:rPr>
              <w:t xml:space="preserve">th </w:t>
            </w:r>
            <w:r w:rsidRPr="00166400">
              <w:rPr>
                <w:rFonts w:cs="Arial"/>
                <w:lang w:eastAsia="en-GB"/>
              </w:rPr>
              <w:t>data.</w:t>
            </w:r>
          </w:p>
          <w:p w:rsidR="005D2839" w:rsidRPr="00166400" w:rsidRDefault="005D2839" w:rsidP="00DA2956">
            <w:pPr>
              <w:rPr>
                <w:rFonts w:cs="Arial"/>
              </w:rPr>
            </w:pPr>
            <w:r w:rsidRPr="00166400">
              <w:rPr>
                <w:rFonts w:cs="Arial"/>
              </w:rPr>
              <w:t>If DMI_Q_VALUE_TYPE</w:t>
            </w:r>
            <w:r w:rsidRPr="00166400">
              <w:rPr>
                <w:rFonts w:cs="Arial"/>
                <w:snapToGrid w:val="0"/>
              </w:rPr>
              <w:t>(2)</w:t>
            </w:r>
            <w:r w:rsidRPr="00166400">
              <w:rPr>
                <w:rFonts w:cs="Arial"/>
              </w:rPr>
              <w:t xml:space="preserve"> = 1 or 2</w:t>
            </w:r>
            <w:r w:rsidRPr="00166400">
              <w:rPr>
                <w:rFonts w:cs="Arial"/>
              </w:rPr>
              <w:br/>
              <w:t xml:space="preserve">   Number of iteration for </w:t>
            </w:r>
            <w:r w:rsidRPr="00166400">
              <w:rPr>
                <w:rFonts w:cs="Arial"/>
              </w:rPr>
              <w:br/>
              <w:t xml:space="preserve">   (DMI_L_VALUE, DMI_X_VALUE, </w:t>
            </w:r>
            <w:r w:rsidRPr="00166400">
              <w:rPr>
                <w:rFonts w:cs="Arial"/>
              </w:rPr>
              <w:br/>
              <w:t xml:space="preserve">   DMI_NID_VALUE)</w:t>
            </w:r>
          </w:p>
          <w:p w:rsidR="005D2839" w:rsidRPr="00166400" w:rsidRDefault="005D2839" w:rsidP="00DA2956">
            <w:r w:rsidRPr="00166400">
              <w:t xml:space="preserve">If DMI_Q_VALUE_TYPE(2) </w:t>
            </w:r>
            <w:r w:rsidRPr="00166400">
              <w:sym w:font="Symbol" w:char="F0B9"/>
            </w:r>
            <w:r w:rsidRPr="00166400">
              <w:t xml:space="preserve"> 1 or 2</w:t>
            </w:r>
          </w:p>
          <w:p w:rsidR="005D2839" w:rsidRPr="00166400" w:rsidRDefault="005D2839" w:rsidP="00DA2956">
            <w:r w:rsidRPr="00166400">
              <w:t xml:space="preserve">   the variable is not transmitted</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DMI_L_VALUE (i,k)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lang w:eastAsia="en-GB"/>
              </w:rPr>
            </w:pPr>
            <w:r w:rsidRPr="00166400">
              <w:rPr>
                <w:rFonts w:cs="Arial"/>
                <w:lang w:eastAsia="en-GB"/>
              </w:rPr>
              <w:t>Size of the k</w:t>
            </w:r>
            <w:r w:rsidRPr="00166400">
              <w:rPr>
                <w:rFonts w:cs="Arial"/>
                <w:vertAlign w:val="superscript"/>
                <w:lang w:eastAsia="en-GB"/>
              </w:rPr>
              <w:t>th</w:t>
            </w:r>
            <w:r w:rsidRPr="00166400">
              <w:rPr>
                <w:rFonts w:cs="Arial"/>
                <w:lang w:eastAsia="en-GB"/>
              </w:rPr>
              <w:t xml:space="preserve"> predefined value for the i</w:t>
            </w:r>
            <w:r w:rsidRPr="00166400">
              <w:rPr>
                <w:rFonts w:cs="Arial"/>
                <w:vertAlign w:val="superscript"/>
                <w:lang w:eastAsia="en-GB"/>
              </w:rPr>
              <w:t xml:space="preserve">th </w:t>
            </w:r>
            <w:r w:rsidRPr="00166400">
              <w:rPr>
                <w:rFonts w:cs="Arial"/>
                <w:lang w:eastAsia="en-GB"/>
              </w:rPr>
              <w:t>data (when it is a string).</w:t>
            </w:r>
          </w:p>
          <w:p w:rsidR="005D2839" w:rsidRPr="00166400" w:rsidRDefault="005D2839" w:rsidP="00DA2956">
            <w:pPr>
              <w:rPr>
                <w:rFonts w:cs="Arial"/>
              </w:rPr>
            </w:pPr>
            <w:r w:rsidRPr="00166400">
              <w:rPr>
                <w:rFonts w:cs="Arial"/>
              </w:rPr>
              <w:t>If DMI_Q_VALUE_TYPE</w:t>
            </w:r>
            <w:r w:rsidRPr="00166400">
              <w:rPr>
                <w:rFonts w:cs="Arial"/>
                <w:snapToGrid w:val="0"/>
              </w:rPr>
              <w:t>(2)</w:t>
            </w:r>
            <w:r w:rsidRPr="00166400">
              <w:rPr>
                <w:rFonts w:cs="Arial"/>
              </w:rPr>
              <w:t xml:space="preserve"> = 1 :</w:t>
            </w:r>
          </w:p>
          <w:p w:rsidR="005D2839" w:rsidRPr="00166400" w:rsidRDefault="005D2839" w:rsidP="00DA2956">
            <w:pPr>
              <w:rPr>
                <w:rFonts w:cs="Arial"/>
              </w:rPr>
            </w:pPr>
            <w:r w:rsidRPr="00166400">
              <w:rPr>
                <w:rFonts w:cs="Arial"/>
              </w:rPr>
              <w:t xml:space="preserve">   Number of DMI_X_VALUE</w:t>
            </w:r>
          </w:p>
          <w:p w:rsidR="005D2839" w:rsidRPr="00166400" w:rsidRDefault="005D2839" w:rsidP="00DA2956">
            <w:r w:rsidRPr="00166400">
              <w:t xml:space="preserve">If DMI_Q_VALUE_TYPE(2) </w:t>
            </w:r>
            <w:r w:rsidRPr="00166400">
              <w:sym w:font="Symbol" w:char="F0B9"/>
            </w:r>
            <w:r w:rsidRPr="00166400">
              <w:t xml:space="preserve"> 1</w:t>
            </w:r>
          </w:p>
          <w:p w:rsidR="005D2839" w:rsidRPr="00166400" w:rsidRDefault="005D2839" w:rsidP="00DA2956">
            <w:r w:rsidRPr="00166400">
              <w:t xml:space="preserve">   the variable is not transmitted</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DMI_X_VALUE (i,k,l)</w:t>
            </w:r>
          </w:p>
        </w:tc>
        <w:tc>
          <w:tcPr>
            <w:tcW w:w="992" w:type="dxa"/>
            <w:vAlign w:val="center"/>
          </w:tcPr>
          <w:p w:rsidR="005D2839" w:rsidRPr="00166400" w:rsidRDefault="005D2839" w:rsidP="00DA2956">
            <w:pPr>
              <w:rPr>
                <w:rFonts w:cs="Arial"/>
                <w:snapToGrid w:val="0"/>
              </w:rPr>
            </w:pPr>
            <w:r w:rsidRPr="00166400">
              <w:rPr>
                <w:rFonts w:cs="Arial"/>
                <w:snapToGrid w:val="0"/>
              </w:rPr>
              <w:t>8</w:t>
            </w:r>
          </w:p>
        </w:tc>
        <w:tc>
          <w:tcPr>
            <w:tcW w:w="3692" w:type="dxa"/>
            <w:tcBorders>
              <w:right w:val="single" w:sz="4" w:space="0" w:color="auto"/>
            </w:tcBorders>
          </w:tcPr>
          <w:p w:rsidR="005D2839" w:rsidRPr="00166400" w:rsidRDefault="005D2839" w:rsidP="00DA2956">
            <w:pPr>
              <w:rPr>
                <w:rFonts w:cs="Arial"/>
                <w:lang w:eastAsia="en-GB"/>
              </w:rPr>
            </w:pPr>
            <w:r w:rsidRPr="00166400">
              <w:rPr>
                <w:rFonts w:cs="Arial"/>
                <w:lang w:eastAsia="en-GB"/>
              </w:rPr>
              <w:t>l</w:t>
            </w:r>
            <w:r w:rsidRPr="00166400">
              <w:rPr>
                <w:rFonts w:cs="Arial"/>
                <w:vertAlign w:val="superscript"/>
                <w:lang w:eastAsia="en-GB"/>
              </w:rPr>
              <w:t>th</w:t>
            </w:r>
            <w:r w:rsidRPr="00166400">
              <w:rPr>
                <w:rFonts w:cs="Arial"/>
                <w:lang w:eastAsia="en-GB"/>
              </w:rPr>
              <w:t xml:space="preserve"> character of the k</w:t>
            </w:r>
            <w:r w:rsidRPr="00166400">
              <w:rPr>
                <w:rFonts w:cs="Arial"/>
                <w:vertAlign w:val="superscript"/>
                <w:lang w:eastAsia="en-GB"/>
              </w:rPr>
              <w:t>th</w:t>
            </w:r>
            <w:r w:rsidRPr="00166400">
              <w:rPr>
                <w:rFonts w:cs="Arial"/>
                <w:lang w:eastAsia="en-GB"/>
              </w:rPr>
              <w:t xml:space="preserve"> predefined value for the i</w:t>
            </w:r>
            <w:r w:rsidRPr="00166400">
              <w:rPr>
                <w:rFonts w:cs="Arial"/>
                <w:vertAlign w:val="superscript"/>
                <w:lang w:eastAsia="en-GB"/>
              </w:rPr>
              <w:t xml:space="preserve">th </w:t>
            </w:r>
            <w:r w:rsidRPr="00166400">
              <w:rPr>
                <w:rFonts w:cs="Arial"/>
                <w:lang w:eastAsia="en-GB"/>
              </w:rPr>
              <w:t>data (when it is a string).</w:t>
            </w:r>
          </w:p>
          <w:p w:rsidR="005D2839" w:rsidRPr="00166400" w:rsidRDefault="005D2839" w:rsidP="00DA2956">
            <w:pPr>
              <w:rPr>
                <w:rFonts w:cs="Arial"/>
              </w:rPr>
            </w:pPr>
            <w:r w:rsidRPr="00166400">
              <w:rPr>
                <w:rFonts w:cs="Arial"/>
              </w:rPr>
              <w:t>If DMI_Q_VALUE_</w:t>
            </w:r>
            <w:r w:rsidRPr="00166400">
              <w:t>TYPE</w:t>
            </w:r>
            <w:r w:rsidRPr="00166400">
              <w:rPr>
                <w:rFonts w:cs="Arial"/>
              </w:rPr>
              <w:t xml:space="preserve"> = </w:t>
            </w:r>
            <w:r w:rsidRPr="00166400">
              <w:t>1</w:t>
            </w:r>
          </w:p>
          <w:p w:rsidR="005D2839" w:rsidRPr="00166400" w:rsidRDefault="005D2839" w:rsidP="00DA2956">
            <w:r w:rsidRPr="00166400">
              <w:t xml:space="preserve">   Data Value Text String Element</w:t>
            </w:r>
          </w:p>
          <w:p w:rsidR="005D2839" w:rsidRPr="00166400" w:rsidRDefault="005D2839" w:rsidP="00DA2956">
            <w:r w:rsidRPr="00166400">
              <w:t xml:space="preserve">If DMI_Q_VALUE_TYPE(2) </w:t>
            </w:r>
            <w:r w:rsidRPr="00166400">
              <w:sym w:font="Symbol" w:char="F0B9"/>
            </w:r>
            <w:r w:rsidRPr="00166400">
              <w:t xml:space="preserve"> 1</w:t>
            </w:r>
          </w:p>
          <w:p w:rsidR="005D2839" w:rsidRPr="00166400" w:rsidRDefault="005D2839" w:rsidP="00DA2956">
            <w:r w:rsidRPr="00166400">
              <w:t xml:space="preserve">   the variable is not transmitted</w:t>
            </w:r>
          </w:p>
          <w:p w:rsidR="005D2839" w:rsidRPr="00166400" w:rsidRDefault="005D2839" w:rsidP="00DA2956">
            <w:r w:rsidRPr="00166400">
              <w:t xml:space="preserve">The number of iterations is equal to the value of </w:t>
            </w:r>
            <w:r w:rsidRPr="00166400">
              <w:rPr>
                <w:snapToGrid w:val="0"/>
              </w:rPr>
              <w:t>DMI_L_VALUE.</w:t>
            </w:r>
          </w:p>
        </w:tc>
      </w:tr>
      <w:tr w:rsidR="005D2839" w:rsidRPr="00166400" w:rsidTr="00FC4506">
        <w:tblPrEx>
          <w:tblCellMar>
            <w:top w:w="0" w:type="dxa"/>
            <w:bottom w:w="0" w:type="dxa"/>
          </w:tblCellMar>
        </w:tblPrEx>
        <w:trPr>
          <w:cantSplit/>
        </w:trPr>
        <w:tc>
          <w:tcPr>
            <w:tcW w:w="1489" w:type="dxa"/>
            <w:vMerge/>
            <w:tcBorders>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DMI_NID_VALUE (i,k)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lang w:eastAsia="en-GB"/>
              </w:rPr>
            </w:pPr>
            <w:r w:rsidRPr="00166400">
              <w:rPr>
                <w:rFonts w:cs="Arial"/>
                <w:lang w:eastAsia="en-GB"/>
              </w:rPr>
              <w:t>Identifier of the k</w:t>
            </w:r>
            <w:r w:rsidRPr="00166400">
              <w:rPr>
                <w:rFonts w:cs="Arial"/>
                <w:vertAlign w:val="superscript"/>
                <w:lang w:eastAsia="en-GB"/>
              </w:rPr>
              <w:t>th</w:t>
            </w:r>
            <w:r w:rsidRPr="00166400">
              <w:rPr>
                <w:rFonts w:cs="Arial"/>
                <w:lang w:eastAsia="en-GB"/>
              </w:rPr>
              <w:t xml:space="preserve"> predefined value for the i</w:t>
            </w:r>
            <w:r w:rsidRPr="00166400">
              <w:rPr>
                <w:rFonts w:cs="Arial"/>
                <w:vertAlign w:val="superscript"/>
                <w:lang w:eastAsia="en-GB"/>
              </w:rPr>
              <w:t xml:space="preserve">th </w:t>
            </w:r>
            <w:r w:rsidRPr="00166400">
              <w:rPr>
                <w:rFonts w:cs="Arial"/>
                <w:lang w:eastAsia="en-GB"/>
              </w:rPr>
              <w:t>data (when it is not a string).</w:t>
            </w:r>
          </w:p>
          <w:p w:rsidR="005D2839" w:rsidRPr="00166400" w:rsidRDefault="005D2839" w:rsidP="00DA2956">
            <w:pPr>
              <w:rPr>
                <w:rFonts w:cs="Arial"/>
                <w:snapToGrid w:val="0"/>
              </w:rPr>
            </w:pPr>
            <w:r w:rsidRPr="00166400">
              <w:rPr>
                <w:rFonts w:cs="Arial"/>
              </w:rPr>
              <w:t>If DMI_Q_VALUE_TYPE</w:t>
            </w:r>
            <w:r w:rsidRPr="00166400">
              <w:rPr>
                <w:rFonts w:cs="Arial"/>
                <w:snapToGrid w:val="0"/>
              </w:rPr>
              <w:t>(2)</w:t>
            </w:r>
            <w:r w:rsidRPr="00166400">
              <w:rPr>
                <w:rFonts w:cs="Arial"/>
              </w:rPr>
              <w:t xml:space="preserve"> = 2 :</w:t>
            </w:r>
          </w:p>
          <w:p w:rsidR="005D2839" w:rsidRPr="00166400" w:rsidRDefault="005D2839" w:rsidP="00DA2956">
            <w:pPr>
              <w:rPr>
                <w:rFonts w:cs="Arial"/>
              </w:rPr>
            </w:pPr>
            <w:r w:rsidRPr="00166400">
              <w:rPr>
                <w:rFonts w:cs="Arial"/>
                <w:snapToGrid w:val="0"/>
              </w:rPr>
              <w:t xml:space="preserve">   Identifier of a value</w:t>
            </w:r>
            <w:r w:rsidRPr="00166400">
              <w:rPr>
                <w:rFonts w:cs="Arial"/>
              </w:rPr>
              <w:t xml:space="preserve"> </w:t>
            </w:r>
          </w:p>
          <w:p w:rsidR="005D2839" w:rsidRPr="00166400" w:rsidRDefault="005D2839" w:rsidP="00DA2956">
            <w:r w:rsidRPr="00166400">
              <w:t xml:space="preserve">If DMI_Q_VALUE_TYPE </w:t>
            </w:r>
            <w:r w:rsidRPr="00166400">
              <w:sym w:font="Symbol" w:char="F0B9"/>
            </w:r>
            <w:r w:rsidRPr="00166400">
              <w:t xml:space="preserve"> 2</w:t>
            </w:r>
          </w:p>
          <w:p w:rsidR="005D2839" w:rsidRPr="00166400" w:rsidRDefault="005D2839" w:rsidP="00DA2956">
            <w:pPr>
              <w:rPr>
                <w:rFonts w:cs="Arial"/>
              </w:rPr>
            </w:pPr>
            <w:r w:rsidRPr="00166400">
              <w:rPr>
                <w:rFonts w:cs="Arial"/>
              </w:rPr>
              <w:t xml:space="preserve">   the variable is not transmitted</w:t>
            </w:r>
          </w:p>
        </w:tc>
      </w:tr>
    </w:tbl>
    <w:p w:rsidR="005D2839" w:rsidRPr="00166400" w:rsidRDefault="005D2839" w:rsidP="00DA2956"/>
    <w:p w:rsidR="005D2839" w:rsidRPr="00166400" w:rsidRDefault="005D2839" w:rsidP="00DA2956">
      <w:bookmarkStart w:id="405" w:name="_Ref8443204"/>
      <w:bookmarkStart w:id="406" w:name="_Toc9132703"/>
      <w:bookmarkStart w:id="407" w:name="_Toc65307510"/>
    </w:p>
    <w:p w:rsidR="005D2839" w:rsidRPr="00166400" w:rsidRDefault="005D2839" w:rsidP="00DA2956">
      <w:pPr>
        <w:rPr>
          <w:rStyle w:val="ReqText"/>
          <w:color w:val="auto"/>
        </w:rPr>
      </w:pPr>
      <w:bookmarkStart w:id="408" w:name="_Ref359498413"/>
      <w:bookmarkStart w:id="409" w:name="_Toc373391881"/>
      <w:bookmarkStart w:id="410" w:name="_Toc375236387"/>
      <w:r w:rsidRPr="00166400">
        <w:rPr>
          <w:rStyle w:val="ReqText"/>
          <w:color w:val="auto"/>
        </w:rPr>
        <w:t>Packet 07: Sound activation (From EVC to DMI)</w:t>
      </w:r>
      <w:bookmarkEnd w:id="405"/>
      <w:bookmarkEnd w:id="406"/>
      <w:bookmarkEnd w:id="407"/>
      <w:bookmarkEnd w:id="408"/>
      <w:bookmarkEnd w:id="409"/>
      <w:bookmarkEnd w:id="41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snapToGrid w:val="0"/>
              </w:rPr>
              <w:t xml:space="preserve"> EVC command to generate a sound.</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7</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DMI_NID_EVC_SOUND</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Sound identifier</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DMI_Q_SOUND</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Sound qualifier</w:t>
            </w:r>
          </w:p>
        </w:tc>
      </w:tr>
    </w:tbl>
    <w:p w:rsidR="005D2839" w:rsidRPr="00166400" w:rsidRDefault="005D2839" w:rsidP="00DA2956"/>
    <w:p w:rsidR="005D2839" w:rsidRPr="00166400" w:rsidRDefault="005D2839" w:rsidP="00DA2956">
      <w:bookmarkStart w:id="411" w:name="_Ref8443149"/>
      <w:bookmarkStart w:id="412" w:name="_Toc9132667"/>
      <w:bookmarkStart w:id="413" w:name="_Toc65307471"/>
    </w:p>
    <w:p w:rsidR="005D2839" w:rsidRPr="00166400" w:rsidRDefault="005D2839" w:rsidP="00DA2956">
      <w:pPr>
        <w:rPr>
          <w:rStyle w:val="ReqText"/>
          <w:color w:val="auto"/>
        </w:rPr>
      </w:pPr>
      <w:bookmarkStart w:id="414" w:name="_Ref359498418"/>
      <w:bookmarkStart w:id="415" w:name="_Toc373391882"/>
      <w:bookmarkStart w:id="416" w:name="_Toc375236388"/>
      <w:r w:rsidRPr="00166400">
        <w:rPr>
          <w:rStyle w:val="ReqText"/>
          <w:color w:val="auto"/>
        </w:rPr>
        <w:t xml:space="preserve">Packet 08: Analog train speed info </w:t>
      </w:r>
      <w:r w:rsidRPr="00166400">
        <w:rPr>
          <w:rStyle w:val="ReqText"/>
          <w:color w:val="auto"/>
        </w:rPr>
        <w:t>(from EVC to DMI)</w:t>
      </w:r>
      <w:bookmarkEnd w:id="411"/>
      <w:bookmarkEnd w:id="412"/>
      <w:bookmarkEnd w:id="413"/>
      <w:bookmarkEnd w:id="414"/>
      <w:bookmarkEnd w:id="415"/>
      <w:bookmarkEnd w:id="4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contains speed driving information (from EVC to DMI) to be displayed by means of CSG needle.</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8</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6" w:space="0" w:color="auto"/>
            </w:tcBorders>
          </w:tcPr>
          <w:p w:rsidR="005D2839" w:rsidRPr="00166400" w:rsidRDefault="005D2839" w:rsidP="00DA2956">
            <w:pPr>
              <w:rPr>
                <w:rFonts w:cs="Arial"/>
                <w:i/>
              </w:rPr>
            </w:pPr>
          </w:p>
        </w:tc>
        <w:tc>
          <w:tcPr>
            <w:tcW w:w="3827" w:type="dxa"/>
            <w:tcBorders>
              <w:bottom w:val="single" w:sz="6" w:space="0" w:color="auto"/>
            </w:tcBorders>
            <w:vAlign w:val="center"/>
          </w:tcPr>
          <w:p w:rsidR="005D2839" w:rsidRPr="00166400" w:rsidRDefault="005D2839" w:rsidP="00DA2956">
            <w:pPr>
              <w:rPr>
                <w:rFonts w:cs="Arial"/>
                <w:snapToGrid w:val="0"/>
                <w:lang w:val="fr-FR"/>
              </w:rPr>
            </w:pPr>
            <w:r w:rsidRPr="00166400">
              <w:rPr>
                <w:rFonts w:cs="Arial"/>
                <w:snapToGrid w:val="0"/>
                <w:lang w:val="fr-FR"/>
              </w:rPr>
              <w:t>DMI_V_TRAIN_ANALOG</w:t>
            </w:r>
          </w:p>
        </w:tc>
        <w:tc>
          <w:tcPr>
            <w:tcW w:w="992"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10</w:t>
            </w:r>
          </w:p>
        </w:tc>
        <w:tc>
          <w:tcPr>
            <w:tcW w:w="3692" w:type="dxa"/>
            <w:tcBorders>
              <w:bottom w:val="single" w:sz="4" w:space="0" w:color="auto"/>
              <w:right w:val="single" w:sz="4" w:space="0" w:color="auto"/>
            </w:tcBorders>
          </w:tcPr>
          <w:p w:rsidR="005D2839" w:rsidRPr="00166400" w:rsidRDefault="005D2839" w:rsidP="00DA2956">
            <w:pPr>
              <w:rPr>
                <w:rFonts w:cs="Arial"/>
                <w:lang w:val="pt-BR"/>
              </w:rPr>
            </w:pPr>
            <w:r w:rsidRPr="00166400">
              <w:rPr>
                <w:rFonts w:cs="Arial"/>
              </w:rPr>
              <w:t xml:space="preserve">Analogic value of current train speed </w:t>
            </w:r>
          </w:p>
        </w:tc>
      </w:tr>
    </w:tbl>
    <w:p w:rsidR="005D2839" w:rsidRPr="00166400" w:rsidRDefault="005D2839" w:rsidP="00DA2956"/>
    <w:p w:rsidR="005D2839" w:rsidRPr="00166400" w:rsidRDefault="005D2839" w:rsidP="00DA2956">
      <w:bookmarkStart w:id="417" w:name="_Ref8443186"/>
      <w:bookmarkStart w:id="418" w:name="_Toc9132694"/>
      <w:bookmarkStart w:id="419" w:name="_Toc65307501"/>
    </w:p>
    <w:p w:rsidR="005D2839" w:rsidRPr="00166400" w:rsidRDefault="005D2839" w:rsidP="00DA2956">
      <w:pPr>
        <w:rPr>
          <w:rStyle w:val="ReqText"/>
          <w:color w:val="auto"/>
        </w:rPr>
      </w:pPr>
      <w:bookmarkStart w:id="420" w:name="_Ref359498426"/>
      <w:bookmarkStart w:id="421" w:name="_Toc373391883"/>
      <w:bookmarkStart w:id="422" w:name="_Toc375236389"/>
      <w:r w:rsidRPr="00166400">
        <w:rPr>
          <w:rStyle w:val="ReqText"/>
          <w:color w:val="auto"/>
        </w:rPr>
        <w:t>Packet 09: EVC Text message (from EVC to DMI)</w:t>
      </w:r>
      <w:bookmarkEnd w:id="417"/>
      <w:bookmarkEnd w:id="418"/>
      <w:bookmarkEnd w:id="419"/>
      <w:bookmarkEnd w:id="420"/>
      <w:bookmarkEnd w:id="421"/>
      <w:bookmarkEnd w:id="4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snapToGrid w:val="0"/>
              </w:rPr>
              <w:t>Text message for the DMI with or without acknowledgement transmitted from EVC to DMI</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9</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lang w:val="en-US"/>
              </w:rPr>
            </w:pPr>
            <w:r w:rsidRPr="00166400">
              <w:rPr>
                <w:rFonts w:cs="Arial"/>
                <w:snapToGrid w:val="0"/>
                <w:lang w:val="en-US"/>
              </w:rPr>
              <w:t>13</w:t>
            </w:r>
          </w:p>
        </w:tc>
        <w:tc>
          <w:tcPr>
            <w:tcW w:w="3692" w:type="dxa"/>
            <w:tcBorders>
              <w:bottom w:val="single" w:sz="4" w:space="0" w:color="auto"/>
              <w:right w:val="single" w:sz="4" w:space="0" w:color="auto"/>
            </w:tcBorders>
          </w:tcPr>
          <w:p w:rsidR="005D2839" w:rsidRPr="00166400" w:rsidRDefault="005D2839" w:rsidP="00DA2956">
            <w:pPr>
              <w:rPr>
                <w:rFonts w:cs="Arial"/>
                <w:lang w:val="en-US"/>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en-US"/>
              </w:rPr>
            </w:pPr>
          </w:p>
        </w:tc>
        <w:tc>
          <w:tcPr>
            <w:tcW w:w="3827" w:type="dxa"/>
            <w:tcBorders>
              <w:bottom w:val="single" w:sz="4" w:space="0" w:color="auto"/>
            </w:tcBorders>
            <w:vAlign w:val="center"/>
          </w:tcPr>
          <w:p w:rsidR="005D2839" w:rsidRPr="00166400" w:rsidRDefault="005D2839" w:rsidP="00DA2956">
            <w:pPr>
              <w:rPr>
                <w:rFonts w:cs="Arial"/>
                <w:snapToGrid w:val="0"/>
                <w:lang w:val="en-US"/>
              </w:rPr>
            </w:pPr>
            <w:r w:rsidRPr="00166400">
              <w:rPr>
                <w:rFonts w:cs="Arial"/>
                <w:snapToGrid w:val="0"/>
                <w:lang w:val="en-US"/>
              </w:rPr>
              <w:t>DMI_NID_EVC_MESSAGE</w:t>
            </w:r>
          </w:p>
        </w:tc>
        <w:tc>
          <w:tcPr>
            <w:tcW w:w="992" w:type="dxa"/>
            <w:tcBorders>
              <w:bottom w:val="single" w:sz="4" w:space="0" w:color="auto"/>
            </w:tcBorders>
            <w:vAlign w:val="center"/>
          </w:tcPr>
          <w:p w:rsidR="005D2839" w:rsidRPr="00166400" w:rsidRDefault="005D2839" w:rsidP="00DA2956">
            <w:pPr>
              <w:rPr>
                <w:rFonts w:cs="Arial"/>
                <w:snapToGrid w:val="0"/>
                <w:lang w:val="fr-FR"/>
              </w:rPr>
            </w:pPr>
            <w:r w:rsidRPr="00166400">
              <w:rPr>
                <w:rFonts w:cs="Arial"/>
                <w:snapToGrid w:val="0"/>
                <w:lang w:val="fr-FR"/>
              </w:rPr>
              <w:t>8</w:t>
            </w:r>
          </w:p>
        </w:tc>
        <w:tc>
          <w:tcPr>
            <w:tcW w:w="3692" w:type="dxa"/>
            <w:tcBorders>
              <w:bottom w:val="single" w:sz="4" w:space="0" w:color="auto"/>
              <w:right w:val="single" w:sz="4" w:space="0" w:color="auto"/>
            </w:tcBorders>
          </w:tcPr>
          <w:p w:rsidR="005D2839" w:rsidRPr="00166400" w:rsidRDefault="005D2839" w:rsidP="00DA2956">
            <w:pPr>
              <w:rPr>
                <w:rFonts w:cs="Arial"/>
                <w:lang w:val="fr-FR"/>
              </w:rPr>
            </w:pPr>
            <w:r w:rsidRPr="00166400">
              <w:rPr>
                <w:rFonts w:cs="Arial"/>
                <w:lang w:val="fr-FR"/>
              </w:rPr>
              <w:t>Message identifier</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fr-FR"/>
              </w:rPr>
            </w:pPr>
          </w:p>
        </w:tc>
        <w:tc>
          <w:tcPr>
            <w:tcW w:w="3827" w:type="dxa"/>
            <w:tcBorders>
              <w:bottom w:val="single" w:sz="4" w:space="0" w:color="auto"/>
            </w:tcBorders>
            <w:vAlign w:val="center"/>
          </w:tcPr>
          <w:p w:rsidR="005D2839" w:rsidRPr="00166400" w:rsidRDefault="005D2839" w:rsidP="00DA2956">
            <w:pPr>
              <w:rPr>
                <w:rFonts w:cs="Arial"/>
                <w:snapToGrid w:val="0"/>
                <w:lang w:val="fr-FR"/>
              </w:rPr>
            </w:pPr>
            <w:r w:rsidRPr="00166400">
              <w:rPr>
                <w:rFonts w:cs="Arial"/>
                <w:snapToGrid w:val="0"/>
                <w:lang w:val="fr-FR"/>
              </w:rPr>
              <w:t>DMI_M_XATTRIBUTE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Attribute of message</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DMI_Q_ACK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Acknowledgement qualifier</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DMI_Q_PRIORITY</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Priority qualifier</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DMI_Q_TEXT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Predefined text qualifier</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es-ES"/>
              </w:rPr>
            </w:pPr>
            <w:r w:rsidRPr="00166400">
              <w:rPr>
                <w:rFonts w:cs="Arial"/>
                <w:snapToGrid w:val="0"/>
                <w:lang w:val="es-ES"/>
              </w:rPr>
              <w:t>DMI_L_TEXT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Number of DMI_X_TEXT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DMI_X_TEXT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Text String Element.</w:t>
            </w:r>
          </w:p>
          <w:p w:rsidR="005D2839" w:rsidRPr="00166400" w:rsidRDefault="005D2839" w:rsidP="00DA2956">
            <w:pPr>
              <w:rPr>
                <w:rFonts w:cs="Arial"/>
              </w:rPr>
            </w:pPr>
            <w:r w:rsidRPr="00166400">
              <w:t>The number of iterations is equal to the value of DMI</w:t>
            </w:r>
            <w:r w:rsidRPr="00166400">
              <w:rPr>
                <w:snapToGrid w:val="0"/>
              </w:rPr>
              <w:t>_L_TEXT.</w:t>
            </w:r>
          </w:p>
        </w:tc>
      </w:tr>
    </w:tbl>
    <w:p w:rsidR="005D2839" w:rsidRPr="00166400" w:rsidRDefault="005D2839" w:rsidP="00DA2956"/>
    <w:p w:rsidR="005D2839" w:rsidRPr="00166400" w:rsidRDefault="005D2839" w:rsidP="00DA2956"/>
    <w:p w:rsidR="005D2839" w:rsidRPr="00166400" w:rsidRDefault="005D2839" w:rsidP="00DA2956">
      <w:pPr>
        <w:rPr>
          <w:rStyle w:val="ReqText"/>
          <w:color w:val="auto"/>
        </w:rPr>
      </w:pPr>
      <w:bookmarkStart w:id="423" w:name="_Toc65307480"/>
      <w:bookmarkStart w:id="424" w:name="_Ref359498627"/>
      <w:bookmarkStart w:id="425" w:name="_Ref373149770"/>
      <w:bookmarkStart w:id="426" w:name="_Toc373391884"/>
      <w:bookmarkStart w:id="427" w:name="_Toc375236390"/>
      <w:r w:rsidRPr="00166400">
        <w:rPr>
          <w:rStyle w:val="ReqText"/>
          <w:color w:val="auto"/>
        </w:rPr>
        <w:t>Packet 11: Update indicator (from EVC to DMI)</w:t>
      </w:r>
      <w:bookmarkEnd w:id="423"/>
      <w:bookmarkEnd w:id="424"/>
      <w:bookmarkEnd w:id="425"/>
      <w:bookmarkEnd w:id="426"/>
      <w:bookmarkEnd w:id="4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contains indicator displayed in the LCD screen.</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11</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13</w:t>
            </w:r>
          </w:p>
        </w:tc>
        <w:tc>
          <w:tcPr>
            <w:tcW w:w="3692" w:type="dxa"/>
            <w:tcBorders>
              <w:bottom w:val="single" w:sz="4" w:space="0" w:color="auto"/>
              <w:right w:val="single" w:sz="4" w:space="0" w:color="auto"/>
            </w:tcBorders>
          </w:tcPr>
          <w:p w:rsidR="005D2839" w:rsidRPr="00166400" w:rsidRDefault="005D2839" w:rsidP="00DA2956">
            <w:pPr>
              <w:rPr>
                <w:rFonts w:cs="Arial"/>
                <w:lang w:val="pt-BR"/>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DMI_N_ITER_INDICATOR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Number of iteration for (DMI_NID_EVC_INDICATOR,</w:t>
            </w:r>
            <w:r w:rsidRPr="00166400">
              <w:rPr>
                <w:rFonts w:cs="Arial"/>
              </w:rPr>
              <w:br/>
              <w:t>DMI_NID_EVC_ICON,</w:t>
            </w:r>
            <w:r w:rsidRPr="00166400">
              <w:rPr>
                <w:rFonts w:cs="Arial"/>
              </w:rPr>
              <w:br/>
              <w:t>DMI_Q_INDICATOR)</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it-IT"/>
              </w:rPr>
            </w:pPr>
            <w:r w:rsidRPr="00166400">
              <w:rPr>
                <w:rFonts w:cs="Arial"/>
                <w:snapToGrid w:val="0"/>
                <w:lang w:val="pl-PL"/>
              </w:rPr>
              <w:t xml:space="preserve">   </w:t>
            </w:r>
            <w:r w:rsidRPr="00166400">
              <w:rPr>
                <w:rFonts w:cs="Arial"/>
                <w:snapToGrid w:val="0"/>
                <w:lang w:val="it-IT"/>
              </w:rPr>
              <w:t>DMI_NID_EVC_INDICATOR(i)</w:t>
            </w:r>
          </w:p>
        </w:tc>
        <w:tc>
          <w:tcPr>
            <w:tcW w:w="992" w:type="dxa"/>
            <w:tcBorders>
              <w:bottom w:val="single" w:sz="4" w:space="0" w:color="auto"/>
            </w:tcBorders>
            <w:vAlign w:val="center"/>
          </w:tcPr>
          <w:p w:rsidR="005D2839" w:rsidRPr="00166400" w:rsidRDefault="005D2839" w:rsidP="00DA2956">
            <w:pPr>
              <w:rPr>
                <w:rFonts w:cs="Arial"/>
                <w:snapToGrid w:val="0"/>
                <w:lang w:val="it-IT"/>
              </w:rPr>
            </w:pPr>
            <w:r w:rsidRPr="00166400">
              <w:rPr>
                <w:rFonts w:cs="Arial"/>
                <w:snapToGrid w:val="0"/>
                <w:lang w:val="it-IT"/>
              </w:rPr>
              <w:t>10</w:t>
            </w:r>
          </w:p>
        </w:tc>
        <w:tc>
          <w:tcPr>
            <w:tcW w:w="3692" w:type="dxa"/>
            <w:tcBorders>
              <w:bottom w:val="single" w:sz="4" w:space="0" w:color="auto"/>
              <w:right w:val="single" w:sz="4" w:space="0" w:color="auto"/>
            </w:tcBorders>
          </w:tcPr>
          <w:p w:rsidR="005D2839" w:rsidRPr="00166400" w:rsidRDefault="005D2839" w:rsidP="00DA2956">
            <w:pPr>
              <w:rPr>
                <w:rFonts w:cs="Arial"/>
                <w:lang w:val="it-IT"/>
              </w:rPr>
            </w:pPr>
            <w:r w:rsidRPr="00166400">
              <w:rPr>
                <w:rFonts w:cs="Arial"/>
                <w:lang w:val="it-IT"/>
              </w:rPr>
              <w:t xml:space="preserve">Indicator Identifier </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it-IT"/>
              </w:rPr>
            </w:pPr>
          </w:p>
        </w:tc>
        <w:tc>
          <w:tcPr>
            <w:tcW w:w="3827" w:type="dxa"/>
            <w:vAlign w:val="center"/>
          </w:tcPr>
          <w:p w:rsidR="005D2839" w:rsidRPr="00166400" w:rsidRDefault="005D2839" w:rsidP="00DA2956">
            <w:pPr>
              <w:rPr>
                <w:rFonts w:cs="Arial"/>
                <w:snapToGrid w:val="0"/>
                <w:lang w:val="it-IT"/>
              </w:rPr>
            </w:pPr>
            <w:r w:rsidRPr="00166400">
              <w:rPr>
                <w:rFonts w:cs="Arial"/>
                <w:snapToGrid w:val="0"/>
                <w:lang w:val="pl-PL"/>
              </w:rPr>
              <w:t xml:space="preserve">   </w:t>
            </w:r>
            <w:r w:rsidRPr="00166400">
              <w:rPr>
                <w:rFonts w:cs="Arial"/>
                <w:snapToGrid w:val="0"/>
                <w:lang w:val="it-IT"/>
              </w:rPr>
              <w:t>DMI_NID_EVC_ICON(i)</w:t>
            </w:r>
          </w:p>
        </w:tc>
        <w:tc>
          <w:tcPr>
            <w:tcW w:w="992" w:type="dxa"/>
            <w:vAlign w:val="center"/>
          </w:tcPr>
          <w:p w:rsidR="005D2839" w:rsidRPr="00166400" w:rsidRDefault="005D2839" w:rsidP="00DA2956">
            <w:pPr>
              <w:rPr>
                <w:rFonts w:cs="Arial"/>
                <w:snapToGrid w:val="0"/>
                <w:lang w:val="it-IT"/>
              </w:rPr>
            </w:pPr>
            <w:r w:rsidRPr="00166400">
              <w:rPr>
                <w:rFonts w:cs="Arial"/>
                <w:snapToGrid w:val="0"/>
                <w:lang w:val="it-IT"/>
              </w:rPr>
              <w:t>8</w:t>
            </w:r>
          </w:p>
        </w:tc>
        <w:tc>
          <w:tcPr>
            <w:tcW w:w="3692" w:type="dxa"/>
            <w:tcBorders>
              <w:right w:val="single" w:sz="4" w:space="0" w:color="auto"/>
            </w:tcBorders>
          </w:tcPr>
          <w:p w:rsidR="005D2839" w:rsidRPr="00166400" w:rsidRDefault="005D2839" w:rsidP="00DA2956">
            <w:pPr>
              <w:rPr>
                <w:rFonts w:cs="Arial"/>
                <w:lang w:val="it-IT"/>
              </w:rPr>
            </w:pPr>
            <w:r w:rsidRPr="00166400">
              <w:rPr>
                <w:rFonts w:cs="Arial"/>
                <w:lang w:val="it-IT"/>
              </w:rPr>
              <w:t>Icon identifier</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single" w:sz="4" w:space="0" w:color="auto"/>
            </w:tcBorders>
          </w:tcPr>
          <w:p w:rsidR="005D2839" w:rsidRPr="00166400" w:rsidRDefault="005D2839" w:rsidP="00DA2956">
            <w:pPr>
              <w:rPr>
                <w:rFonts w:cs="Arial"/>
                <w:i/>
                <w:lang w:val="it-IT"/>
              </w:rPr>
            </w:pPr>
          </w:p>
        </w:tc>
        <w:tc>
          <w:tcPr>
            <w:tcW w:w="3827" w:type="dxa"/>
            <w:tcBorders>
              <w:bottom w:val="single" w:sz="4" w:space="0" w:color="auto"/>
            </w:tcBorders>
            <w:vAlign w:val="center"/>
          </w:tcPr>
          <w:p w:rsidR="005D2839" w:rsidRPr="00166400" w:rsidRDefault="005D2839" w:rsidP="00DA2956">
            <w:pPr>
              <w:rPr>
                <w:rFonts w:cs="Arial"/>
                <w:snapToGrid w:val="0"/>
                <w:lang w:val="it-IT"/>
              </w:rPr>
            </w:pPr>
            <w:r w:rsidRPr="00166400">
              <w:rPr>
                <w:rFonts w:cs="Arial"/>
                <w:snapToGrid w:val="0"/>
                <w:lang w:val="pl-PL"/>
              </w:rPr>
              <w:t xml:space="preserve">   </w:t>
            </w:r>
            <w:r w:rsidRPr="00166400">
              <w:rPr>
                <w:rFonts w:cs="Arial"/>
                <w:snapToGrid w:val="0"/>
                <w:lang w:val="it-IT"/>
              </w:rPr>
              <w:t>DMI_Q_INDICATOR(i)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Indicator qualifier</w:t>
            </w:r>
          </w:p>
        </w:tc>
      </w:tr>
    </w:tbl>
    <w:p w:rsidR="005D2839" w:rsidRPr="00166400" w:rsidRDefault="005D2839" w:rsidP="00DA2956">
      <w:bookmarkStart w:id="428" w:name="_Hlt94604110"/>
      <w:bookmarkEnd w:id="428"/>
    </w:p>
    <w:p w:rsidR="005D2839" w:rsidRPr="00166400" w:rsidRDefault="005D2839" w:rsidP="00DA2956">
      <w:bookmarkStart w:id="429" w:name="_Ref8443173"/>
      <w:bookmarkStart w:id="430" w:name="_Toc9132684"/>
      <w:bookmarkStart w:id="431" w:name="_Toc65307490"/>
    </w:p>
    <w:p w:rsidR="005D2839" w:rsidRPr="00166400" w:rsidRDefault="005D2839" w:rsidP="00DA2956">
      <w:pPr>
        <w:rPr>
          <w:rStyle w:val="ReqText"/>
          <w:color w:val="auto"/>
        </w:rPr>
      </w:pPr>
      <w:bookmarkStart w:id="432" w:name="_Ref373309031"/>
      <w:bookmarkStart w:id="433" w:name="_Toc373391885"/>
      <w:bookmarkStart w:id="434" w:name="_Toc375236391"/>
      <w:r w:rsidRPr="00166400">
        <w:rPr>
          <w:rStyle w:val="ReqText"/>
          <w:color w:val="auto"/>
        </w:rPr>
        <w:t>Packet 12: Control keys activation (from EVC to DMI)</w:t>
      </w:r>
      <w:bookmarkEnd w:id="432"/>
      <w:bookmarkEnd w:id="433"/>
      <w:bookmarkEnd w:id="4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 xml:space="preserve">This packet is used to enable control keys (X, End of entry) </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12</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DMI_Q_SCREEN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Destination window</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DMI_Q_CONTROL</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Control key qualifier</w:t>
            </w:r>
          </w:p>
        </w:tc>
      </w:tr>
    </w:tbl>
    <w:p w:rsidR="005D2839" w:rsidRPr="00166400" w:rsidRDefault="005D2839" w:rsidP="00DA2956"/>
    <w:p w:rsidR="005D2839" w:rsidRPr="00166400" w:rsidRDefault="005D2839" w:rsidP="00DA2956">
      <w:pPr>
        <w:rPr>
          <w:rStyle w:val="ReqText"/>
          <w:color w:val="auto"/>
        </w:rPr>
      </w:pPr>
      <w:bookmarkStart w:id="435" w:name="_Ref359499011"/>
      <w:bookmarkStart w:id="436" w:name="_Toc373391886"/>
      <w:bookmarkStart w:id="437" w:name="_Toc375236392"/>
      <w:r w:rsidRPr="00166400">
        <w:rPr>
          <w:rStyle w:val="ReqText"/>
          <w:color w:val="auto"/>
        </w:rPr>
        <w:t>Packet 13: Echo Data (from EVC to DMI)</w:t>
      </w:r>
      <w:bookmarkEnd w:id="429"/>
      <w:bookmarkEnd w:id="430"/>
      <w:bookmarkEnd w:id="431"/>
      <w:bookmarkEnd w:id="435"/>
      <w:bookmarkEnd w:id="436"/>
      <w:bookmarkEnd w:id="43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 xml:space="preserve">This packet is used to send Echo Data to the DMI </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13</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rPr>
              <w:t>DMI_L_PACKET</w:t>
            </w:r>
          </w:p>
        </w:tc>
        <w:tc>
          <w:tcPr>
            <w:tcW w:w="992" w:type="dxa"/>
            <w:vAlign w:val="center"/>
          </w:tcPr>
          <w:p w:rsidR="005D2839" w:rsidRPr="00166400" w:rsidRDefault="005D2839" w:rsidP="00DA2956">
            <w:pPr>
              <w:rPr>
                <w:rFonts w:cs="Arial"/>
                <w:snapToGrid w:val="0"/>
              </w:rPr>
            </w:pPr>
            <w:r w:rsidRPr="00166400">
              <w:rPr>
                <w:rFonts w:cs="Arial"/>
                <w:snapToGrid w:val="0"/>
              </w:rPr>
              <w:t>13</w:t>
            </w:r>
          </w:p>
        </w:tc>
        <w:tc>
          <w:tcPr>
            <w:tcW w:w="3692" w:type="dxa"/>
            <w:tcBorders>
              <w:right w:val="single" w:sz="4" w:space="0" w:color="auto"/>
            </w:tcBorders>
          </w:tcPr>
          <w:p w:rsidR="005D2839" w:rsidRPr="00166400" w:rsidRDefault="005D2839" w:rsidP="00DA2956">
            <w:pPr>
              <w:rPr>
                <w:rFonts w:cs="Arial"/>
                <w:snapToGrid w:val="0"/>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rPr>
              <w:t>DMI_Q_SCREEN</w:t>
            </w:r>
          </w:p>
        </w:tc>
        <w:tc>
          <w:tcPr>
            <w:tcW w:w="992" w:type="dxa"/>
            <w:vAlign w:val="center"/>
          </w:tcPr>
          <w:p w:rsidR="005D2839" w:rsidRPr="00166400" w:rsidRDefault="005D2839" w:rsidP="00DA2956">
            <w:pPr>
              <w:rPr>
                <w:rFonts w:cs="Arial"/>
                <w:snapToGrid w:val="0"/>
              </w:rPr>
            </w:pPr>
            <w:r w:rsidRPr="00166400">
              <w:rPr>
                <w:rFonts w:cs="Arial"/>
                <w:snapToGrid w:val="0"/>
              </w:rPr>
              <w:t>1</w:t>
            </w:r>
          </w:p>
        </w:tc>
        <w:tc>
          <w:tcPr>
            <w:tcW w:w="3692" w:type="dxa"/>
            <w:tcBorders>
              <w:right w:val="single" w:sz="4" w:space="0" w:color="auto"/>
            </w:tcBorders>
          </w:tcPr>
          <w:p w:rsidR="005D2839" w:rsidRPr="00166400" w:rsidRDefault="005D2839" w:rsidP="00DA2956">
            <w:pPr>
              <w:rPr>
                <w:rFonts w:cs="Arial"/>
                <w:snapToGrid w:val="0"/>
              </w:rPr>
            </w:pPr>
            <w:r w:rsidRPr="00166400">
              <w:rPr>
                <w:rFonts w:cs="Arial"/>
                <w:snapToGrid w:val="0"/>
              </w:rPr>
              <w:t>Destination Window</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rPr>
              <w:t>DMI_N_ITER</w:t>
            </w:r>
          </w:p>
        </w:tc>
        <w:tc>
          <w:tcPr>
            <w:tcW w:w="992" w:type="dxa"/>
            <w:vAlign w:val="center"/>
          </w:tcPr>
          <w:p w:rsidR="005D2839" w:rsidRPr="00166400" w:rsidRDefault="005D2839" w:rsidP="00DA2956">
            <w:pPr>
              <w:rPr>
                <w:rFonts w:cs="Arial"/>
                <w:snapToGrid w:val="0"/>
              </w:rPr>
            </w:pPr>
            <w:r w:rsidRPr="00166400">
              <w:rPr>
                <w:rFonts w:cs="Arial"/>
                <w:snapToGrid w:val="0"/>
              </w:rPr>
              <w:t>5</w:t>
            </w:r>
          </w:p>
        </w:tc>
        <w:tc>
          <w:tcPr>
            <w:tcW w:w="3692" w:type="dxa"/>
            <w:tcBorders>
              <w:right w:val="single" w:sz="4" w:space="0" w:color="auto"/>
            </w:tcBorders>
          </w:tcPr>
          <w:p w:rsidR="005D2839" w:rsidRPr="00166400" w:rsidRDefault="005D2839" w:rsidP="00DA2956">
            <w:pPr>
              <w:rPr>
                <w:rFonts w:cs="Arial"/>
                <w:snapToGrid w:val="0"/>
              </w:rPr>
            </w:pPr>
            <w:r w:rsidRPr="00166400">
              <w:rPr>
                <w:rFonts w:cs="Arial"/>
                <w:snapToGrid w:val="0"/>
              </w:rPr>
              <w:t>Number of iteration for (DMI_NID_DATA, DMI_Q_VALUE_TYPE, DMI_L_VALUE, DMI_X_VALUE, DMI_NID_VALUE)</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DMI_NID_DATA (i)</w:t>
            </w:r>
          </w:p>
        </w:tc>
        <w:tc>
          <w:tcPr>
            <w:tcW w:w="992" w:type="dxa"/>
            <w:vAlign w:val="center"/>
          </w:tcPr>
          <w:p w:rsidR="005D2839" w:rsidRPr="00166400" w:rsidRDefault="005D2839" w:rsidP="00DA2956">
            <w:pPr>
              <w:rPr>
                <w:rFonts w:cs="Arial"/>
                <w:snapToGrid w:val="0"/>
              </w:rPr>
            </w:pPr>
            <w:r w:rsidRPr="00166400">
              <w:rPr>
                <w:rFonts w:cs="Arial"/>
                <w:snapToGrid w:val="0"/>
              </w:rPr>
              <w:t>10</w:t>
            </w:r>
          </w:p>
        </w:tc>
        <w:tc>
          <w:tcPr>
            <w:tcW w:w="3692" w:type="dxa"/>
            <w:tcBorders>
              <w:right w:val="single" w:sz="4" w:space="0" w:color="auto"/>
            </w:tcBorders>
          </w:tcPr>
          <w:p w:rsidR="005D2839" w:rsidRPr="00166400" w:rsidRDefault="005D2839" w:rsidP="00DA2956">
            <w:pPr>
              <w:rPr>
                <w:rFonts w:cs="Arial"/>
                <w:snapToGrid w:val="0"/>
              </w:rPr>
            </w:pPr>
            <w:r w:rsidRPr="00166400">
              <w:rPr>
                <w:rFonts w:cs="Arial"/>
                <w:snapToGrid w:val="0"/>
              </w:rPr>
              <w:t>Identifier of a data</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DMI_Q_VALUE_TYPE (i)</w:t>
            </w:r>
          </w:p>
        </w:tc>
        <w:tc>
          <w:tcPr>
            <w:tcW w:w="992" w:type="dxa"/>
            <w:vAlign w:val="center"/>
          </w:tcPr>
          <w:p w:rsidR="005D2839" w:rsidRPr="00166400" w:rsidRDefault="005D2839" w:rsidP="00DA2956">
            <w:pPr>
              <w:rPr>
                <w:rFonts w:cs="Arial"/>
                <w:snapToGrid w:val="0"/>
              </w:rPr>
            </w:pPr>
            <w:r w:rsidRPr="00166400">
              <w:rPr>
                <w:rFonts w:cs="Arial"/>
                <w:snapToGrid w:val="0"/>
              </w:rPr>
              <w:t>2</w:t>
            </w:r>
          </w:p>
        </w:tc>
        <w:tc>
          <w:tcPr>
            <w:tcW w:w="3692" w:type="dxa"/>
            <w:tcBorders>
              <w:right w:val="single" w:sz="4" w:space="0" w:color="auto"/>
            </w:tcBorders>
          </w:tcPr>
          <w:p w:rsidR="005D2839" w:rsidRPr="00166400" w:rsidRDefault="005D2839" w:rsidP="00DA2956">
            <w:pPr>
              <w:rPr>
                <w:rFonts w:cs="Arial"/>
                <w:snapToGrid w:val="0"/>
              </w:rPr>
            </w:pPr>
            <w:r w:rsidRPr="00166400">
              <w:rPr>
                <w:rFonts w:cs="Arial"/>
                <w:snapToGrid w:val="0"/>
              </w:rPr>
              <w:t>Value = 1 : character string</w:t>
            </w:r>
          </w:p>
          <w:p w:rsidR="005D2839" w:rsidRPr="00166400" w:rsidRDefault="005D2839" w:rsidP="00DA2956">
            <w:r w:rsidRPr="00166400">
              <w:t>Value = 2 : value identifier</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DMI_L_VALUE (i)</w:t>
            </w:r>
          </w:p>
        </w:tc>
        <w:tc>
          <w:tcPr>
            <w:tcW w:w="992" w:type="dxa"/>
            <w:vAlign w:val="center"/>
          </w:tcPr>
          <w:p w:rsidR="005D2839" w:rsidRPr="00166400" w:rsidRDefault="005D2839" w:rsidP="00DA2956">
            <w:pPr>
              <w:rPr>
                <w:rFonts w:cs="Arial"/>
                <w:snapToGrid w:val="0"/>
              </w:rPr>
            </w:pPr>
            <w:r w:rsidRPr="00166400">
              <w:rPr>
                <w:rFonts w:cs="Arial"/>
                <w:snapToGrid w:val="0"/>
              </w:rPr>
              <w:t>8</w:t>
            </w:r>
          </w:p>
        </w:tc>
        <w:tc>
          <w:tcPr>
            <w:tcW w:w="3692" w:type="dxa"/>
            <w:tcBorders>
              <w:right w:val="single" w:sz="4" w:space="0" w:color="auto"/>
            </w:tcBorders>
          </w:tcPr>
          <w:p w:rsidR="005D2839" w:rsidRPr="00166400" w:rsidRDefault="005D2839" w:rsidP="00DA2956">
            <w:r w:rsidRPr="00166400">
              <w:t>If DMI_Q_VALUE_TYPE = 1 :</w:t>
            </w:r>
          </w:p>
          <w:p w:rsidR="005D2839" w:rsidRPr="00166400" w:rsidRDefault="005D2839" w:rsidP="00DA2956">
            <w:r w:rsidRPr="00166400">
              <w:t xml:space="preserve">   Number of DMI_X_VALUE</w:t>
            </w:r>
          </w:p>
          <w:p w:rsidR="005D2839" w:rsidRPr="00166400" w:rsidRDefault="005D2839" w:rsidP="00DA2956">
            <w:r w:rsidRPr="00166400">
              <w:t xml:space="preserve">If DMI_Q_VALUE_TYPE </w:t>
            </w:r>
            <w:r w:rsidRPr="00166400">
              <w:sym w:font="Symbol" w:char="F0B9"/>
            </w:r>
            <w:r w:rsidRPr="00166400">
              <w:t xml:space="preserve"> 1</w:t>
            </w:r>
          </w:p>
          <w:p w:rsidR="005D2839" w:rsidRPr="00166400" w:rsidRDefault="005D2839" w:rsidP="00DA2956">
            <w:r w:rsidRPr="00166400">
              <w:t xml:space="preserve">   the variable is not transmitted</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single" w:sz="6" w:space="0" w:color="auto"/>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DMI_X_VALUE (i, j)</w:t>
            </w:r>
          </w:p>
        </w:tc>
        <w:tc>
          <w:tcPr>
            <w:tcW w:w="992" w:type="dxa"/>
            <w:vAlign w:val="center"/>
          </w:tcPr>
          <w:p w:rsidR="005D2839" w:rsidRPr="00166400" w:rsidRDefault="005D2839" w:rsidP="00DA2956">
            <w:pPr>
              <w:rPr>
                <w:rFonts w:cs="Arial"/>
                <w:snapToGrid w:val="0"/>
              </w:rPr>
            </w:pPr>
            <w:r w:rsidRPr="00166400">
              <w:rPr>
                <w:rFonts w:cs="Arial"/>
                <w:snapToGrid w:val="0"/>
              </w:rPr>
              <w:t>8</w:t>
            </w:r>
          </w:p>
        </w:tc>
        <w:tc>
          <w:tcPr>
            <w:tcW w:w="3692" w:type="dxa"/>
            <w:tcBorders>
              <w:right w:val="single" w:sz="4" w:space="0" w:color="auto"/>
            </w:tcBorders>
          </w:tcPr>
          <w:p w:rsidR="005D2839" w:rsidRPr="00166400" w:rsidRDefault="005D2839" w:rsidP="00DA2956">
            <w:r w:rsidRPr="00166400">
              <w:t>If DMI_Q_VALUE_TYPE = 1 :</w:t>
            </w:r>
          </w:p>
          <w:p w:rsidR="005D2839" w:rsidRPr="00166400" w:rsidRDefault="005D2839" w:rsidP="00DA2956">
            <w:r w:rsidRPr="00166400">
              <w:t xml:space="preserve">   Data Value Text String Element</w:t>
            </w:r>
          </w:p>
          <w:p w:rsidR="005D2839" w:rsidRPr="00166400" w:rsidRDefault="005D2839" w:rsidP="00DA2956">
            <w:r w:rsidRPr="00166400">
              <w:t xml:space="preserve">If DMI_Q_VALUE_TYPE </w:t>
            </w:r>
            <w:r w:rsidRPr="00166400">
              <w:sym w:font="Symbol" w:char="F0B9"/>
            </w:r>
            <w:r w:rsidRPr="00166400">
              <w:t xml:space="preserve"> 1 :</w:t>
            </w:r>
          </w:p>
          <w:p w:rsidR="005D2839" w:rsidRPr="00166400" w:rsidRDefault="005D2839" w:rsidP="00DA2956">
            <w:r w:rsidRPr="00166400">
              <w:t xml:space="preserve">   the variable is not transmitted. </w:t>
            </w:r>
          </w:p>
          <w:p w:rsidR="005D2839" w:rsidRPr="00166400" w:rsidRDefault="005D2839" w:rsidP="00DA2956">
            <w:r w:rsidRPr="00166400">
              <w:t xml:space="preserve">The number of iterations is equal to the value of </w:t>
            </w:r>
            <w:r w:rsidRPr="00166400">
              <w:rPr>
                <w:snapToGrid w:val="0"/>
              </w:rPr>
              <w:t>DMI_L_VALUE</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single" w:sz="6" w:space="0" w:color="auto"/>
            </w:tcBorders>
          </w:tcPr>
          <w:p w:rsidR="005D2839" w:rsidRPr="00166400" w:rsidRDefault="005D2839" w:rsidP="00DA2956">
            <w:pPr>
              <w:rPr>
                <w:rFonts w:cs="Arial"/>
                <w:i/>
              </w:rPr>
            </w:pPr>
          </w:p>
        </w:tc>
        <w:tc>
          <w:tcPr>
            <w:tcW w:w="3827" w:type="dxa"/>
            <w:tcBorders>
              <w:bottom w:val="single" w:sz="6"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DMI_NID_VALUE (i)</w:t>
            </w:r>
          </w:p>
        </w:tc>
        <w:tc>
          <w:tcPr>
            <w:tcW w:w="992" w:type="dxa"/>
            <w:tcBorders>
              <w:bottom w:val="single" w:sz="6"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6" w:space="0" w:color="auto"/>
              <w:right w:val="single" w:sz="4" w:space="0" w:color="auto"/>
            </w:tcBorders>
          </w:tcPr>
          <w:p w:rsidR="005D2839" w:rsidRPr="00166400" w:rsidRDefault="005D2839" w:rsidP="00DA2956">
            <w:pPr>
              <w:rPr>
                <w:rFonts w:cs="Arial"/>
                <w:snapToGrid w:val="0"/>
              </w:rPr>
            </w:pPr>
            <w:r w:rsidRPr="00166400">
              <w:rPr>
                <w:rFonts w:cs="Arial"/>
              </w:rPr>
              <w:t>If DMI_Q_VALUE_TYPE = 2 :</w:t>
            </w:r>
          </w:p>
          <w:p w:rsidR="005D2839" w:rsidRPr="00166400" w:rsidRDefault="005D2839" w:rsidP="00DA2956">
            <w:pPr>
              <w:rPr>
                <w:rFonts w:cs="Arial"/>
                <w:snapToGrid w:val="0"/>
              </w:rPr>
            </w:pPr>
            <w:r w:rsidRPr="00166400">
              <w:rPr>
                <w:rFonts w:cs="Arial"/>
                <w:snapToGrid w:val="0"/>
              </w:rPr>
              <w:t xml:space="preserve">   Identifier of a value</w:t>
            </w:r>
          </w:p>
          <w:p w:rsidR="005D2839" w:rsidRPr="00166400" w:rsidRDefault="005D2839" w:rsidP="00DA2956">
            <w:r w:rsidRPr="00166400">
              <w:t xml:space="preserve">If DMI_Q_VALUE_TYPE </w:t>
            </w:r>
            <w:r w:rsidRPr="00166400">
              <w:sym w:font="Symbol" w:char="F0B9"/>
            </w:r>
            <w:r w:rsidRPr="00166400">
              <w:t xml:space="preserve"> 2 :</w:t>
            </w:r>
          </w:p>
          <w:p w:rsidR="005D2839" w:rsidRPr="00166400" w:rsidRDefault="005D2839" w:rsidP="00DA2956">
            <w:r w:rsidRPr="00166400">
              <w:t xml:space="preserve">   the variable is not transmitted</w:t>
            </w:r>
          </w:p>
        </w:tc>
      </w:tr>
    </w:tbl>
    <w:p w:rsidR="005D2839" w:rsidRPr="00166400" w:rsidRDefault="005D2839" w:rsidP="00DA2956"/>
    <w:p w:rsidR="005D2839" w:rsidRPr="00166400" w:rsidRDefault="005D2839" w:rsidP="00DA2956">
      <w:bookmarkStart w:id="438" w:name="_Ref8443122"/>
      <w:bookmarkStart w:id="439" w:name="_Toc9132653"/>
      <w:bookmarkStart w:id="440" w:name="_Toc65307455"/>
    </w:p>
    <w:p w:rsidR="005D2839" w:rsidRPr="00166400" w:rsidRDefault="005D2839" w:rsidP="00DA2956">
      <w:pPr>
        <w:rPr>
          <w:rStyle w:val="ReqText"/>
          <w:color w:val="auto"/>
        </w:rPr>
      </w:pPr>
      <w:bookmarkStart w:id="441" w:name="_Ref359499034"/>
      <w:bookmarkStart w:id="442" w:name="_Toc373391887"/>
      <w:bookmarkStart w:id="443" w:name="_Toc375236393"/>
      <w:r w:rsidRPr="00166400">
        <w:rPr>
          <w:rStyle w:val="ReqText"/>
          <w:color w:val="auto"/>
        </w:rPr>
        <w:t>Packet 16 : EVC connection request (from EVC to DMI)</w:t>
      </w:r>
      <w:bookmarkEnd w:id="438"/>
      <w:bookmarkEnd w:id="439"/>
      <w:bookmarkEnd w:id="440"/>
      <w:bookmarkEnd w:id="441"/>
      <w:bookmarkEnd w:id="442"/>
      <w:bookmarkEnd w:id="44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969"/>
        <w:gridCol w:w="992"/>
        <w:gridCol w:w="3550"/>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contains the connection or disconnection request to the DMI. This packet is also used for connection deny.</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969"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550"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969"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550"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16</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6" w:space="0" w:color="auto"/>
            </w:tcBorders>
          </w:tcPr>
          <w:p w:rsidR="005D2839" w:rsidRPr="00166400" w:rsidRDefault="005D2839" w:rsidP="00DA2956">
            <w:pPr>
              <w:rPr>
                <w:rFonts w:cs="Arial"/>
                <w:i/>
              </w:rPr>
            </w:pPr>
          </w:p>
        </w:tc>
        <w:tc>
          <w:tcPr>
            <w:tcW w:w="3969" w:type="dxa"/>
            <w:tcBorders>
              <w:bottom w:val="single" w:sz="6" w:space="0" w:color="auto"/>
            </w:tcBorders>
            <w:vAlign w:val="center"/>
          </w:tcPr>
          <w:p w:rsidR="005D2839" w:rsidRPr="00166400" w:rsidRDefault="005D2839" w:rsidP="00DA2956">
            <w:pPr>
              <w:rPr>
                <w:rFonts w:cs="Arial"/>
                <w:snapToGrid w:val="0"/>
              </w:rPr>
            </w:pPr>
            <w:r w:rsidRPr="00166400">
              <w:rPr>
                <w:rFonts w:cs="Arial"/>
                <w:snapToGrid w:val="0"/>
              </w:rPr>
              <w:t>DMI_Q_CONNECT</w:t>
            </w:r>
          </w:p>
        </w:tc>
        <w:tc>
          <w:tcPr>
            <w:tcW w:w="992" w:type="dxa"/>
            <w:tcBorders>
              <w:bottom w:val="single" w:sz="6" w:space="0" w:color="auto"/>
            </w:tcBorders>
            <w:vAlign w:val="center"/>
          </w:tcPr>
          <w:p w:rsidR="005D2839" w:rsidRPr="00166400" w:rsidRDefault="005D2839" w:rsidP="00DA2956">
            <w:pPr>
              <w:rPr>
                <w:rFonts w:cs="Arial"/>
                <w:snapToGrid w:val="0"/>
              </w:rPr>
            </w:pPr>
            <w:r w:rsidRPr="00166400">
              <w:rPr>
                <w:rFonts w:cs="Arial"/>
                <w:snapToGrid w:val="0"/>
              </w:rPr>
              <w:t>4</w:t>
            </w:r>
          </w:p>
        </w:tc>
        <w:tc>
          <w:tcPr>
            <w:tcW w:w="3550" w:type="dxa"/>
            <w:tcBorders>
              <w:bottom w:val="single" w:sz="6" w:space="0" w:color="auto"/>
              <w:right w:val="single" w:sz="4" w:space="0" w:color="auto"/>
            </w:tcBorders>
          </w:tcPr>
          <w:p w:rsidR="005D2839" w:rsidRPr="00166400" w:rsidRDefault="005D2839" w:rsidP="00DA2956">
            <w:pPr>
              <w:rPr>
                <w:rFonts w:cs="Arial"/>
              </w:rPr>
            </w:pPr>
            <w:r w:rsidRPr="00166400">
              <w:rPr>
                <w:rFonts w:cs="Arial"/>
              </w:rPr>
              <w:t>Qualifier of the connection</w:t>
            </w:r>
          </w:p>
        </w:tc>
      </w:tr>
    </w:tbl>
    <w:p w:rsidR="005D2839" w:rsidRPr="00166400" w:rsidRDefault="005D2839" w:rsidP="00DA2956">
      <w:bookmarkStart w:id="444" w:name="_Ref8443125"/>
      <w:bookmarkStart w:id="445" w:name="_Toc9132654"/>
      <w:bookmarkStart w:id="446" w:name="_Toc65307456"/>
    </w:p>
    <w:p w:rsidR="005D2839" w:rsidRPr="00166400" w:rsidRDefault="005D2839" w:rsidP="00DA2956">
      <w:bookmarkStart w:id="447" w:name="_Ref8443155"/>
      <w:bookmarkStart w:id="448" w:name="_Toc9132671"/>
      <w:bookmarkStart w:id="449" w:name="_Toc65307477"/>
    </w:p>
    <w:p w:rsidR="005D2839" w:rsidRPr="00166400" w:rsidRDefault="005D2839" w:rsidP="00DA2956">
      <w:pPr>
        <w:rPr>
          <w:rStyle w:val="ReqText"/>
          <w:color w:val="auto"/>
        </w:rPr>
      </w:pPr>
      <w:bookmarkStart w:id="450" w:name="_Ref359499054"/>
      <w:bookmarkStart w:id="451" w:name="_Toc373391888"/>
      <w:bookmarkStart w:id="452" w:name="_Toc375236394"/>
      <w:r w:rsidRPr="00166400">
        <w:rPr>
          <w:rStyle w:val="ReqText"/>
          <w:color w:val="auto"/>
        </w:rPr>
        <w:t>Packet 17: Local time (from EVC to DMI)</w:t>
      </w:r>
      <w:bookmarkEnd w:id="447"/>
      <w:bookmarkEnd w:id="448"/>
      <w:bookmarkEnd w:id="449"/>
      <w:bookmarkEnd w:id="450"/>
      <w:bookmarkEnd w:id="451"/>
      <w:bookmarkEnd w:id="4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contains local time information (from EVC to DMI)</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17</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en-US"/>
              </w:rPr>
            </w:pPr>
            <w:r w:rsidRPr="00166400">
              <w:rPr>
                <w:rFonts w:cs="Arial"/>
                <w:snapToGrid w:val="0"/>
                <w:lang w:val="en-US"/>
              </w:rPr>
              <w:t>DMI_T_CLOCK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32</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rPr>
              <w:t>Local clock</w:t>
            </w:r>
          </w:p>
        </w:tc>
      </w:tr>
    </w:tbl>
    <w:p w:rsidR="005D2839" w:rsidRPr="00166400" w:rsidRDefault="005D2839" w:rsidP="00DA2956"/>
    <w:p w:rsidR="005D2839" w:rsidRPr="00166400" w:rsidRDefault="005D2839" w:rsidP="00DA2956">
      <w:bookmarkStart w:id="453" w:name="_Ref42574342"/>
      <w:bookmarkStart w:id="454" w:name="_Toc65307512"/>
    </w:p>
    <w:p w:rsidR="005D2839" w:rsidRPr="00166400" w:rsidRDefault="005D2839" w:rsidP="00DA2956">
      <w:pPr>
        <w:rPr>
          <w:rStyle w:val="ReqText"/>
          <w:color w:val="auto"/>
        </w:rPr>
      </w:pPr>
      <w:bookmarkStart w:id="455" w:name="_Ref359498649"/>
      <w:bookmarkStart w:id="456" w:name="_Toc373391889"/>
      <w:bookmarkStart w:id="457" w:name="_Toc375236395"/>
      <w:r w:rsidRPr="00166400">
        <w:rPr>
          <w:rStyle w:val="ReqText"/>
          <w:color w:val="auto"/>
        </w:rPr>
        <w:t>Packet 18: Planning area icons info (from EVC to DMI)</w:t>
      </w:r>
      <w:bookmarkEnd w:id="453"/>
      <w:bookmarkEnd w:id="454"/>
      <w:bookmarkEnd w:id="455"/>
      <w:bookmarkEnd w:id="456"/>
      <w:bookmarkEnd w:id="457"/>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5D2839" w:rsidRPr="00166400" w:rsidTr="00FC4506">
        <w:tblPrEx>
          <w:tblCellMar>
            <w:top w:w="0" w:type="dxa"/>
            <w:bottom w:w="0" w:type="dxa"/>
          </w:tblCellMar>
        </w:tblPrEx>
        <w:trPr>
          <w:cantSplit/>
        </w:trPr>
        <w:tc>
          <w:tcPr>
            <w:tcW w:w="1560"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contains planning area icons to display on D2/D3/D4 , D6 orD8 location</w:t>
            </w:r>
          </w:p>
        </w:tc>
      </w:tr>
      <w:tr w:rsidR="005D2839" w:rsidRPr="00166400" w:rsidTr="00FC4506">
        <w:tblPrEx>
          <w:tblCellMar>
            <w:top w:w="0" w:type="dxa"/>
            <w:bottom w:w="0" w:type="dxa"/>
          </w:tblCellMar>
        </w:tblPrEx>
        <w:trPr>
          <w:cantSplit/>
        </w:trPr>
        <w:tc>
          <w:tcPr>
            <w:tcW w:w="1560"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18</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Packet length</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DMI_Q_SCALE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rPr>
              <w:t>Scale of DMI_D_TARGET</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DMI_N_ITER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Number of iteration for (DMI_NID_EVC_ICON, DMI_Q_AREA, DMI_D_TARGET)</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DMI_NID_EVC_ICON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Icon to display</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DMI_NID_AREA</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Part of the planning area where the icon shall be displayed</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DMI_D_TARGET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Distance at which the icon shall be displayed</w:t>
            </w:r>
          </w:p>
        </w:tc>
      </w:tr>
    </w:tbl>
    <w:p w:rsidR="005D2839" w:rsidRPr="00166400" w:rsidRDefault="005D2839" w:rsidP="00DA2956">
      <w:pPr>
        <w:rPr>
          <w:snapToGrid w:val="0"/>
        </w:rPr>
      </w:pPr>
      <w:bookmarkStart w:id="458" w:name="_Ref42574349"/>
      <w:bookmarkStart w:id="459" w:name="_Toc65307513"/>
    </w:p>
    <w:p w:rsidR="005D2839" w:rsidRPr="00166400" w:rsidRDefault="005D2839" w:rsidP="00DA2956"/>
    <w:p w:rsidR="005D2839" w:rsidRPr="00166400" w:rsidRDefault="005D2839" w:rsidP="00DA2956">
      <w:pPr>
        <w:rPr>
          <w:rStyle w:val="ReqText"/>
          <w:color w:val="auto"/>
        </w:rPr>
      </w:pPr>
      <w:bookmarkStart w:id="460" w:name="_Ref359498652"/>
      <w:bookmarkStart w:id="461" w:name="_Toc373391890"/>
      <w:bookmarkStart w:id="462" w:name="_Toc375236396"/>
      <w:r w:rsidRPr="00166400">
        <w:rPr>
          <w:rStyle w:val="ReqText"/>
          <w:color w:val="auto"/>
        </w:rPr>
        <w:t>Packet 19: Planning area speed restrictions info (from EVC to DMI)</w:t>
      </w:r>
      <w:bookmarkEnd w:id="458"/>
      <w:bookmarkEnd w:id="459"/>
      <w:bookmarkEnd w:id="460"/>
      <w:bookmarkEnd w:id="461"/>
      <w:bookmarkEnd w:id="462"/>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5D2839" w:rsidRPr="00166400" w:rsidTr="00FC4506">
        <w:tblPrEx>
          <w:tblCellMar>
            <w:top w:w="0" w:type="dxa"/>
            <w:bottom w:w="0" w:type="dxa"/>
          </w:tblCellMar>
        </w:tblPrEx>
        <w:trPr>
          <w:cantSplit/>
        </w:trPr>
        <w:tc>
          <w:tcPr>
            <w:tcW w:w="1560"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contains planning area speed profile displayed on D7 area</w:t>
            </w:r>
          </w:p>
        </w:tc>
      </w:tr>
      <w:tr w:rsidR="005D2839" w:rsidRPr="00166400" w:rsidTr="00FC4506">
        <w:tblPrEx>
          <w:tblCellMar>
            <w:top w:w="0" w:type="dxa"/>
            <w:bottom w:w="0" w:type="dxa"/>
          </w:tblCellMar>
        </w:tblPrEx>
        <w:trPr>
          <w:cantSplit/>
        </w:trPr>
        <w:tc>
          <w:tcPr>
            <w:tcW w:w="1560"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19</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Packet length</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DMI_Q_SCALE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rPr>
              <w:t>Scale of DMI_D_TARGET</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DMI_N_ITER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Number of iteration for (DMI_Q_WIDTH, DMI_D_TARGET)</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DMI_Q_WIDTH</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7</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Width of the speed restriction</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DMI_D_TARGET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Distance at which the speed restriction shall end (its start is the previous speed restriction end, or 0 if this is the first speed restriction)</w:t>
            </w:r>
          </w:p>
        </w:tc>
      </w:tr>
    </w:tbl>
    <w:p w:rsidR="005D2839" w:rsidRPr="00166400" w:rsidRDefault="005D2839" w:rsidP="00DA2956"/>
    <w:p w:rsidR="005D2839" w:rsidRPr="00166400" w:rsidRDefault="005D2839" w:rsidP="00DA2956">
      <w:pPr>
        <w:rPr>
          <w:rStyle w:val="ReqText"/>
          <w:rFonts w:ascii="Arial" w:hAnsi="Arial"/>
          <w:color w:val="auto"/>
          <w:sz w:val="20"/>
        </w:rPr>
      </w:pPr>
      <w:bookmarkStart w:id="463" w:name="_Ref34640513"/>
      <w:bookmarkStart w:id="464" w:name="_Toc65307475"/>
      <w:bookmarkStart w:id="465" w:name="_Ref359499208"/>
      <w:bookmarkStart w:id="466" w:name="_Toc373391891"/>
      <w:bookmarkStart w:id="467" w:name="_Toc375236397"/>
      <w:r w:rsidRPr="00166400">
        <w:rPr>
          <w:rStyle w:val="ReqText"/>
          <w:rFonts w:ascii="Arial" w:hAnsi="Arial"/>
          <w:color w:val="auto"/>
          <w:sz w:val="20"/>
        </w:rPr>
        <w:t>Packet 23: Set speed info (from EVC to DMI)</w:t>
      </w:r>
      <w:bookmarkEnd w:id="463"/>
      <w:bookmarkEnd w:id="464"/>
      <w:bookmarkEnd w:id="465"/>
      <w:bookmarkEnd w:id="466"/>
      <w:bookmarkEnd w:id="467"/>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5D2839" w:rsidRPr="00166400" w:rsidTr="00FC4506">
        <w:tblPrEx>
          <w:tblCellMar>
            <w:top w:w="0" w:type="dxa"/>
            <w:bottom w:w="0" w:type="dxa"/>
          </w:tblCellMar>
        </w:tblPrEx>
        <w:trPr>
          <w:cantSplit/>
        </w:trPr>
        <w:tc>
          <w:tcPr>
            <w:tcW w:w="1560"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contains the set speed indication information (from EVC to DMI) to be displayed on CSG by means of a specific icon.</w:t>
            </w:r>
          </w:p>
        </w:tc>
      </w:tr>
      <w:tr w:rsidR="005D2839" w:rsidRPr="00166400" w:rsidTr="00FC4506">
        <w:tblPrEx>
          <w:tblCellMar>
            <w:top w:w="0" w:type="dxa"/>
            <w:bottom w:w="0" w:type="dxa"/>
          </w:tblCellMar>
        </w:tblPrEx>
        <w:trPr>
          <w:cantSplit/>
        </w:trPr>
        <w:tc>
          <w:tcPr>
            <w:tcW w:w="1560" w:type="dxa"/>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560" w:type="dxa"/>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23</w:t>
            </w:r>
          </w:p>
        </w:tc>
      </w:tr>
      <w:tr w:rsidR="005D2839" w:rsidRPr="00166400" w:rsidTr="00FC4506">
        <w:tblPrEx>
          <w:tblCellMar>
            <w:top w:w="0" w:type="dxa"/>
            <w:bottom w:w="0" w:type="dxa"/>
          </w:tblCellMar>
        </w:tblPrEx>
        <w:trPr>
          <w:cantSplit/>
        </w:trPr>
        <w:tc>
          <w:tcPr>
            <w:tcW w:w="1560" w:type="dxa"/>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Packet length</w:t>
            </w:r>
          </w:p>
        </w:tc>
      </w:tr>
      <w:tr w:rsidR="005D2839" w:rsidRPr="00166400" w:rsidTr="00FC4506">
        <w:tblPrEx>
          <w:tblCellMar>
            <w:top w:w="0" w:type="dxa"/>
            <w:bottom w:w="0" w:type="dxa"/>
          </w:tblCellMar>
        </w:tblPrEx>
        <w:trPr>
          <w:cantSplit/>
        </w:trPr>
        <w:tc>
          <w:tcPr>
            <w:tcW w:w="1560" w:type="dxa"/>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DMI_V_SET_SPEED</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rPr>
              <w:t>Set speed value</w:t>
            </w:r>
          </w:p>
        </w:tc>
      </w:tr>
      <w:tr w:rsidR="005D2839" w:rsidRPr="00166400" w:rsidTr="00FC4506">
        <w:tblPrEx>
          <w:tblCellMar>
            <w:top w:w="0" w:type="dxa"/>
            <w:bottom w:w="0" w:type="dxa"/>
          </w:tblCellMar>
        </w:tblPrEx>
        <w:trPr>
          <w:cantSplit/>
        </w:trPr>
        <w:tc>
          <w:tcPr>
            <w:tcW w:w="1560" w:type="dxa"/>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DMI_NID_EVC_ICON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 xml:space="preserve">Icon to display. </w:t>
            </w:r>
          </w:p>
        </w:tc>
      </w:tr>
    </w:tbl>
    <w:p w:rsidR="005D2839" w:rsidRPr="00166400" w:rsidRDefault="005D2839" w:rsidP="00DA2956"/>
    <w:p w:rsidR="005D2839" w:rsidRPr="00166400" w:rsidRDefault="005D2839" w:rsidP="00DA2956">
      <w:bookmarkStart w:id="468" w:name="_Ref42574353"/>
      <w:bookmarkStart w:id="469" w:name="_Toc65307514"/>
    </w:p>
    <w:p w:rsidR="005D2839" w:rsidRPr="00166400" w:rsidRDefault="005D2839" w:rsidP="00DA2956">
      <w:pPr>
        <w:rPr>
          <w:rStyle w:val="ReqText"/>
          <w:color w:val="auto"/>
        </w:rPr>
      </w:pPr>
      <w:bookmarkStart w:id="470" w:name="_Ref359487557"/>
      <w:bookmarkStart w:id="471" w:name="_Ref359499294"/>
      <w:bookmarkStart w:id="472" w:name="_Toc373391892"/>
      <w:bookmarkStart w:id="473" w:name="_Toc375236398"/>
      <w:r w:rsidRPr="00166400">
        <w:rPr>
          <w:rStyle w:val="ReqText"/>
          <w:color w:val="auto"/>
        </w:rPr>
        <w:t>Packet 26: Planning area gradient profiles info (from EVC to DMI)</w:t>
      </w:r>
      <w:bookmarkEnd w:id="468"/>
      <w:bookmarkEnd w:id="469"/>
      <w:bookmarkEnd w:id="470"/>
      <w:bookmarkEnd w:id="471"/>
      <w:bookmarkEnd w:id="472"/>
      <w:bookmarkEnd w:id="473"/>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5D2839" w:rsidRPr="00166400" w:rsidTr="00FC4506">
        <w:tblPrEx>
          <w:tblCellMar>
            <w:top w:w="0" w:type="dxa"/>
            <w:bottom w:w="0" w:type="dxa"/>
          </w:tblCellMar>
        </w:tblPrEx>
        <w:trPr>
          <w:cantSplit/>
        </w:trPr>
        <w:tc>
          <w:tcPr>
            <w:tcW w:w="1560"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contains gradient profiles information displayed numerically on the D5 area.</w:t>
            </w:r>
          </w:p>
        </w:tc>
      </w:tr>
      <w:tr w:rsidR="005D2839" w:rsidRPr="00166400" w:rsidTr="00FC4506">
        <w:tblPrEx>
          <w:tblCellMar>
            <w:top w:w="0" w:type="dxa"/>
            <w:bottom w:w="0" w:type="dxa"/>
          </w:tblCellMar>
        </w:tblPrEx>
        <w:trPr>
          <w:cantSplit/>
        </w:trPr>
        <w:tc>
          <w:tcPr>
            <w:tcW w:w="1560"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26</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Packet length</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DMI_Q_SCALE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rPr>
              <w:t>Scale of DMI_D_TARGET</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DMI_N_ITER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Number of iteration for (DMI_Q_GDIR, DMI_G_A, DMI_D_TARGET)</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de-DE"/>
              </w:rPr>
            </w:pPr>
            <w:r w:rsidRPr="00166400">
              <w:rPr>
                <w:rFonts w:cs="Arial"/>
                <w:snapToGrid w:val="0"/>
                <w:lang w:val="de-DE"/>
              </w:rPr>
              <w:t>DMI_Q_GRAD_DIR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Qualifier for gradient slope</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DMI_M_GRAD</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Absolute gradient value</w:t>
            </w:r>
          </w:p>
        </w:tc>
      </w:tr>
      <w:tr w:rsidR="005D2839" w:rsidRPr="00166400" w:rsidTr="00FC4506">
        <w:tblPrEx>
          <w:tblCellMar>
            <w:top w:w="0" w:type="dxa"/>
            <w:bottom w:w="0" w:type="dxa"/>
          </w:tblCellMar>
        </w:tblPrEx>
        <w:trPr>
          <w:cantSplit/>
        </w:trPr>
        <w:tc>
          <w:tcPr>
            <w:tcW w:w="1560"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DMI_D_TARGET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Distance at which the gradient profile end (its start is the previous gradient profile end, or 0 if this is the first speed restriction)</w:t>
            </w:r>
          </w:p>
        </w:tc>
      </w:tr>
    </w:tbl>
    <w:p w:rsidR="005D2839" w:rsidRPr="00166400" w:rsidRDefault="005D2839" w:rsidP="00DA2956"/>
    <w:p w:rsidR="005D2839" w:rsidRPr="00166400" w:rsidRDefault="005D2839" w:rsidP="00DA2956">
      <w:bookmarkStart w:id="474" w:name="_Ref88647565"/>
    </w:p>
    <w:p w:rsidR="005D2839" w:rsidRPr="00166400" w:rsidRDefault="005D2839" w:rsidP="00DA2956">
      <w:pPr>
        <w:rPr>
          <w:rStyle w:val="ReqText"/>
          <w:color w:val="auto"/>
        </w:rPr>
      </w:pPr>
      <w:bookmarkStart w:id="475" w:name="_Ref359499231"/>
      <w:bookmarkStart w:id="476" w:name="_Toc373391893"/>
      <w:bookmarkStart w:id="477" w:name="_Toc375236399"/>
      <w:r w:rsidRPr="00166400">
        <w:rPr>
          <w:rStyle w:val="ReqText"/>
          <w:color w:val="auto"/>
        </w:rPr>
        <w:t>Packet 27: Freeze Data Entry (From EVC to DMI)</w:t>
      </w:r>
      <w:bookmarkEnd w:id="474"/>
      <w:bookmarkEnd w:id="475"/>
      <w:bookmarkEnd w:id="476"/>
      <w:bookmarkEnd w:id="47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 xml:space="preserve">This packet is used to send Freeze Data Entry to the DMI </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27</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nil"/>
            </w:tcBorders>
          </w:tcPr>
          <w:p w:rsidR="005D2839" w:rsidRPr="00166400" w:rsidRDefault="005D2839" w:rsidP="00DA2956">
            <w:pPr>
              <w:rPr>
                <w:rFonts w:cs="Arial"/>
                <w:i/>
              </w:rPr>
            </w:pPr>
          </w:p>
        </w:tc>
        <w:tc>
          <w:tcPr>
            <w:tcW w:w="3827" w:type="dxa"/>
            <w:tcBorders>
              <w:bottom w:val="nil"/>
            </w:tcBorders>
            <w:vAlign w:val="center"/>
          </w:tcPr>
          <w:p w:rsidR="005D2839" w:rsidRPr="00166400" w:rsidRDefault="005D2839" w:rsidP="00DA2956">
            <w:pPr>
              <w:rPr>
                <w:rFonts w:cs="Arial"/>
                <w:snapToGrid w:val="0"/>
              </w:rPr>
            </w:pPr>
            <w:r w:rsidRPr="00166400">
              <w:rPr>
                <w:rFonts w:cs="Arial"/>
                <w:snapToGrid w:val="0"/>
              </w:rPr>
              <w:t>DMI_Q_SCREEN</w:t>
            </w:r>
          </w:p>
        </w:tc>
        <w:tc>
          <w:tcPr>
            <w:tcW w:w="992" w:type="dxa"/>
            <w:tcBorders>
              <w:bottom w:val="nil"/>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bottom w:val="nil"/>
              <w:right w:val="single" w:sz="4" w:space="0" w:color="auto"/>
            </w:tcBorders>
          </w:tcPr>
          <w:p w:rsidR="005D2839" w:rsidRPr="00166400" w:rsidRDefault="005D2839" w:rsidP="00DA2956">
            <w:pPr>
              <w:rPr>
                <w:rFonts w:cs="Arial"/>
                <w:snapToGrid w:val="0"/>
              </w:rPr>
            </w:pPr>
            <w:r w:rsidRPr="00166400">
              <w:rPr>
                <w:rFonts w:cs="Arial"/>
                <w:snapToGrid w:val="0"/>
              </w:rPr>
              <w:t>Destination Window</w:t>
            </w:r>
          </w:p>
        </w:tc>
      </w:tr>
      <w:tr w:rsidR="005D2839" w:rsidRPr="00166400" w:rsidTr="00FC4506">
        <w:tblPrEx>
          <w:tblCellMar>
            <w:top w:w="0" w:type="dxa"/>
            <w:bottom w:w="0" w:type="dxa"/>
          </w:tblCellMar>
        </w:tblPrEx>
        <w:trPr>
          <w:cantSplit/>
        </w:trPr>
        <w:tc>
          <w:tcPr>
            <w:tcW w:w="1489" w:type="dxa"/>
            <w:tcBorders>
              <w:top w:val="single" w:sz="6" w:space="0" w:color="auto"/>
              <w:left w:val="single" w:sz="4" w:space="0" w:color="auto"/>
              <w:bottom w:val="single" w:sz="6" w:space="0" w:color="auto"/>
            </w:tcBorders>
          </w:tcPr>
          <w:p w:rsidR="005D2839" w:rsidRPr="00166400" w:rsidRDefault="005D2839" w:rsidP="00DA2956">
            <w:pPr>
              <w:rPr>
                <w:rFonts w:cs="Arial"/>
                <w:i/>
              </w:rPr>
            </w:pPr>
          </w:p>
        </w:tc>
        <w:tc>
          <w:tcPr>
            <w:tcW w:w="3827" w:type="dxa"/>
            <w:tcBorders>
              <w:top w:val="single" w:sz="6" w:space="0" w:color="auto"/>
              <w:bottom w:val="single" w:sz="6" w:space="0" w:color="auto"/>
            </w:tcBorders>
            <w:vAlign w:val="center"/>
          </w:tcPr>
          <w:p w:rsidR="005D2839" w:rsidRPr="00166400" w:rsidRDefault="005D2839" w:rsidP="00DA2956">
            <w:pPr>
              <w:rPr>
                <w:rFonts w:cs="Arial"/>
                <w:snapToGrid w:val="0"/>
              </w:rPr>
            </w:pPr>
            <w:r w:rsidRPr="00166400">
              <w:rPr>
                <w:rFonts w:cs="Arial"/>
                <w:snapToGrid w:val="0"/>
              </w:rPr>
              <w:t>DMI_Q_FREEZE</w:t>
            </w:r>
          </w:p>
        </w:tc>
        <w:tc>
          <w:tcPr>
            <w:tcW w:w="992" w:type="dxa"/>
            <w:tcBorders>
              <w:top w:val="single" w:sz="6" w:space="0" w:color="auto"/>
              <w:bottom w:val="single" w:sz="6"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top w:val="single" w:sz="6" w:space="0" w:color="auto"/>
              <w:bottom w:val="single" w:sz="6" w:space="0" w:color="auto"/>
              <w:right w:val="single" w:sz="4" w:space="0" w:color="auto"/>
            </w:tcBorders>
          </w:tcPr>
          <w:p w:rsidR="005D2839" w:rsidRPr="00166400" w:rsidRDefault="005D2839" w:rsidP="00DA2956">
            <w:pPr>
              <w:rPr>
                <w:rFonts w:cs="Arial"/>
                <w:snapToGrid w:val="0"/>
              </w:rPr>
            </w:pPr>
            <w:r w:rsidRPr="00166400">
              <w:rPr>
                <w:rFonts w:cs="Arial"/>
                <w:snapToGrid w:val="0"/>
              </w:rPr>
              <w:t>Screen State</w:t>
            </w:r>
          </w:p>
        </w:tc>
      </w:tr>
    </w:tbl>
    <w:p w:rsidR="005D2839" w:rsidRPr="00166400" w:rsidRDefault="005D2839" w:rsidP="00DA2956"/>
    <w:p w:rsidR="005D2839" w:rsidRPr="00166400" w:rsidRDefault="005D2839" w:rsidP="00DA2956">
      <w:pPr>
        <w:rPr>
          <w:lang w:val="en-US"/>
        </w:rPr>
      </w:pPr>
    </w:p>
    <w:p w:rsidR="005D2839" w:rsidRPr="00166400" w:rsidRDefault="005D2839" w:rsidP="00DA2956">
      <w:pPr>
        <w:rPr>
          <w:rStyle w:val="ReqText"/>
          <w:color w:val="auto"/>
        </w:rPr>
      </w:pPr>
      <w:bookmarkStart w:id="478" w:name="_Ref125773495"/>
      <w:bookmarkStart w:id="479" w:name="_Toc373391894"/>
      <w:bookmarkStart w:id="480" w:name="_Toc375236400"/>
      <w:r w:rsidRPr="00166400">
        <w:rPr>
          <w:rStyle w:val="ReqText"/>
          <w:color w:val="auto"/>
        </w:rPr>
        <w:t>Packet 28: Update technical indicator (from EVC to DMI)</w:t>
      </w:r>
      <w:bookmarkEnd w:id="478"/>
      <w:bookmarkEnd w:id="479"/>
      <w:bookmarkEnd w:id="48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contains technical indicator to display on the LCD screen.</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28</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DMI_N_ITER_TECH_INDICATOR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 xml:space="preserve">Number of iteration for </w:t>
            </w:r>
          </w:p>
          <w:p w:rsidR="005D2839" w:rsidRPr="00166400" w:rsidRDefault="005D2839" w:rsidP="00DA2956">
            <w:pPr>
              <w:rPr>
                <w:rFonts w:cs="Arial"/>
              </w:rPr>
            </w:pPr>
            <w:r w:rsidRPr="00166400">
              <w:rPr>
                <w:rFonts w:cs="Arial"/>
              </w:rPr>
              <w:t>(DMI_NID_TECH_INDICATOR,</w:t>
            </w:r>
            <w:r w:rsidRPr="00166400">
              <w:rPr>
                <w:rFonts w:cs="Arial"/>
              </w:rPr>
              <w:br/>
              <w:t>DMI_NID_TECH_ICON)</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DMI_NID_TECH_INDICATOR(i)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 xml:space="preserve">Technical Indicator Identifier </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6" w:space="0" w:color="auto"/>
            </w:tcBorders>
          </w:tcPr>
          <w:p w:rsidR="005D2839" w:rsidRPr="00166400" w:rsidRDefault="005D2839" w:rsidP="00DA2956">
            <w:pPr>
              <w:rPr>
                <w:rFonts w:cs="Arial"/>
                <w:i/>
              </w:rPr>
            </w:pPr>
          </w:p>
        </w:tc>
        <w:tc>
          <w:tcPr>
            <w:tcW w:w="3827" w:type="dxa"/>
            <w:tcBorders>
              <w:bottom w:val="single" w:sz="6" w:space="0" w:color="auto"/>
            </w:tcBorders>
            <w:vAlign w:val="center"/>
          </w:tcPr>
          <w:p w:rsidR="005D2839" w:rsidRPr="00166400" w:rsidRDefault="005D2839" w:rsidP="00DA2956">
            <w:pPr>
              <w:rPr>
                <w:rFonts w:cs="Arial"/>
                <w:snapToGrid w:val="0"/>
                <w:lang w:val="pl-PL"/>
              </w:rPr>
            </w:pPr>
            <w:r w:rsidRPr="00166400">
              <w:rPr>
                <w:rFonts w:cs="Arial"/>
                <w:snapToGrid w:val="0"/>
                <w:lang w:val="pl-PL"/>
              </w:rPr>
              <w:t xml:space="preserve">   DMI_NID_TECH_ICON(i)</w:t>
            </w:r>
          </w:p>
        </w:tc>
        <w:tc>
          <w:tcPr>
            <w:tcW w:w="992" w:type="dxa"/>
            <w:tcBorders>
              <w:bottom w:val="single" w:sz="6" w:space="0" w:color="auto"/>
            </w:tcBorders>
            <w:vAlign w:val="center"/>
          </w:tcPr>
          <w:p w:rsidR="005D2839" w:rsidRPr="00166400" w:rsidRDefault="005D2839" w:rsidP="00DA2956">
            <w:pPr>
              <w:rPr>
                <w:rFonts w:cs="Arial"/>
                <w:snapToGrid w:val="0"/>
                <w:lang w:val="fr-FR"/>
              </w:rPr>
            </w:pPr>
            <w:r w:rsidRPr="00166400">
              <w:rPr>
                <w:rFonts w:cs="Arial"/>
                <w:snapToGrid w:val="0"/>
                <w:lang w:val="fr-FR"/>
              </w:rPr>
              <w:t>10</w:t>
            </w:r>
          </w:p>
        </w:tc>
        <w:tc>
          <w:tcPr>
            <w:tcW w:w="3692" w:type="dxa"/>
            <w:tcBorders>
              <w:bottom w:val="single" w:sz="6" w:space="0" w:color="auto"/>
              <w:right w:val="single" w:sz="4" w:space="0" w:color="auto"/>
            </w:tcBorders>
          </w:tcPr>
          <w:p w:rsidR="005D2839" w:rsidRPr="00166400" w:rsidRDefault="005D2839" w:rsidP="00DA2956">
            <w:pPr>
              <w:rPr>
                <w:rFonts w:cs="Arial"/>
                <w:lang w:val="fr-FR"/>
              </w:rPr>
            </w:pPr>
            <w:r w:rsidRPr="00166400">
              <w:rPr>
                <w:rFonts w:cs="Arial"/>
                <w:lang w:val="fr-FR"/>
              </w:rPr>
              <w:t>Technical Icon identifier</w:t>
            </w:r>
          </w:p>
        </w:tc>
      </w:tr>
    </w:tbl>
    <w:p w:rsidR="005D2839" w:rsidRPr="00166400" w:rsidRDefault="005D2839" w:rsidP="00DA2956"/>
    <w:p w:rsidR="005D2839" w:rsidRPr="00166400" w:rsidRDefault="005D2839" w:rsidP="00DA2956"/>
    <w:p w:rsidR="005D2839" w:rsidRPr="00166400" w:rsidRDefault="005D2839" w:rsidP="00DA2956">
      <w:pPr>
        <w:rPr>
          <w:rStyle w:val="ReqText"/>
          <w:color w:val="auto"/>
        </w:rPr>
      </w:pPr>
      <w:bookmarkStart w:id="481" w:name="_Ref359499253"/>
      <w:bookmarkStart w:id="482" w:name="_Toc373391895"/>
      <w:bookmarkStart w:id="483" w:name="_Toc375236401"/>
      <w:r w:rsidRPr="00166400">
        <w:rPr>
          <w:rStyle w:val="ReqText"/>
          <w:color w:val="auto"/>
        </w:rPr>
        <w:t>Packet 29: Freeze Confirmation Screen (From EVC to DMI)</w:t>
      </w:r>
      <w:bookmarkEnd w:id="481"/>
      <w:bookmarkEnd w:id="482"/>
      <w:bookmarkEnd w:id="48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 xml:space="preserve">This packet is used to send Freeze Confirmation Screen to the DMI </w:t>
            </w:r>
          </w:p>
        </w:tc>
      </w:tr>
      <w:tr w:rsidR="005D2839" w:rsidRPr="00166400" w:rsidTr="00FC4506">
        <w:tblPrEx>
          <w:tblCellMar>
            <w:top w:w="0" w:type="dxa"/>
            <w:bottom w:w="0" w:type="dxa"/>
          </w:tblCellMar>
        </w:tblPrEx>
        <w:trPr>
          <w:cantSplit/>
        </w:trPr>
        <w:tc>
          <w:tcPr>
            <w:tcW w:w="1489" w:type="dxa"/>
            <w:vMerge w:val="restart"/>
            <w:tcBorders>
              <w:left w:val="single" w:sz="4" w:space="0" w:color="auto"/>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29</w:t>
            </w:r>
          </w:p>
        </w:tc>
      </w:tr>
      <w:tr w:rsidR="005D2839" w:rsidRPr="00166400" w:rsidTr="00FC4506">
        <w:tblPrEx>
          <w:tblCellMar>
            <w:top w:w="0" w:type="dxa"/>
            <w:bottom w:w="0" w:type="dxa"/>
          </w:tblCellMar>
        </w:tblPrEx>
        <w:trPr>
          <w:cantSplit/>
        </w:trPr>
        <w:tc>
          <w:tcPr>
            <w:tcW w:w="1489" w:type="dxa"/>
            <w:vMerge/>
            <w:tcBorders>
              <w:left w:val="single" w:sz="4" w:space="0" w:color="auto"/>
            </w:tcBorders>
          </w:tcPr>
          <w:p w:rsidR="005D2839" w:rsidRPr="00166400" w:rsidRDefault="005D2839" w:rsidP="00DA2956">
            <w:pPr>
              <w:rPr>
                <w:rFonts w:cs="Arial"/>
                <w:i/>
              </w:rPr>
            </w:pPr>
          </w:p>
        </w:tc>
        <w:tc>
          <w:tcPr>
            <w:tcW w:w="3827" w:type="dxa"/>
            <w:tcBorders>
              <w:bottom w:val="nil"/>
            </w:tcBorders>
            <w:vAlign w:val="center"/>
          </w:tcPr>
          <w:p w:rsidR="005D2839" w:rsidRPr="00166400" w:rsidRDefault="005D2839" w:rsidP="00DA2956">
            <w:pPr>
              <w:rPr>
                <w:rFonts w:cs="Arial"/>
                <w:snapToGrid w:val="0"/>
              </w:rPr>
            </w:pPr>
            <w:r w:rsidRPr="00166400">
              <w:rPr>
                <w:rFonts w:cs="Arial"/>
                <w:snapToGrid w:val="0"/>
              </w:rPr>
              <w:t>DMI_Q_SCREEN</w:t>
            </w:r>
          </w:p>
        </w:tc>
        <w:tc>
          <w:tcPr>
            <w:tcW w:w="992" w:type="dxa"/>
            <w:tcBorders>
              <w:bottom w:val="nil"/>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bottom w:val="nil"/>
              <w:right w:val="single" w:sz="4" w:space="0" w:color="auto"/>
            </w:tcBorders>
          </w:tcPr>
          <w:p w:rsidR="005D2839" w:rsidRPr="00166400" w:rsidRDefault="005D2839" w:rsidP="00DA2956">
            <w:pPr>
              <w:rPr>
                <w:rFonts w:cs="Arial"/>
                <w:snapToGrid w:val="0"/>
              </w:rPr>
            </w:pPr>
            <w:r w:rsidRPr="00166400">
              <w:rPr>
                <w:rFonts w:cs="Arial"/>
                <w:snapToGrid w:val="0"/>
              </w:rPr>
              <w:t>Destination Window</w:t>
            </w:r>
          </w:p>
        </w:tc>
      </w:tr>
      <w:tr w:rsidR="005D2839" w:rsidRPr="00166400" w:rsidTr="00FC4506">
        <w:tblPrEx>
          <w:tblCellMar>
            <w:top w:w="0" w:type="dxa"/>
            <w:bottom w:w="0" w:type="dxa"/>
          </w:tblCellMar>
        </w:tblPrEx>
        <w:trPr>
          <w:cantSplit/>
        </w:trPr>
        <w:tc>
          <w:tcPr>
            <w:tcW w:w="1489" w:type="dxa"/>
            <w:vMerge/>
            <w:tcBorders>
              <w:left w:val="single" w:sz="4" w:space="0" w:color="auto"/>
              <w:bottom w:val="single" w:sz="6" w:space="0" w:color="auto"/>
            </w:tcBorders>
          </w:tcPr>
          <w:p w:rsidR="005D2839" w:rsidRPr="00166400" w:rsidRDefault="005D2839" w:rsidP="00DA2956">
            <w:pPr>
              <w:rPr>
                <w:rFonts w:cs="Arial"/>
                <w:i/>
              </w:rPr>
            </w:pPr>
          </w:p>
        </w:tc>
        <w:tc>
          <w:tcPr>
            <w:tcW w:w="3827" w:type="dxa"/>
            <w:tcBorders>
              <w:top w:val="single" w:sz="6" w:space="0" w:color="auto"/>
              <w:bottom w:val="single" w:sz="6" w:space="0" w:color="auto"/>
            </w:tcBorders>
            <w:vAlign w:val="center"/>
          </w:tcPr>
          <w:p w:rsidR="005D2839" w:rsidRPr="00166400" w:rsidRDefault="005D2839" w:rsidP="00DA2956">
            <w:pPr>
              <w:rPr>
                <w:rFonts w:cs="Arial"/>
                <w:snapToGrid w:val="0"/>
              </w:rPr>
            </w:pPr>
            <w:r w:rsidRPr="00166400">
              <w:rPr>
                <w:rFonts w:cs="Arial"/>
                <w:snapToGrid w:val="0"/>
              </w:rPr>
              <w:t>DMI_Q_FREEZE</w:t>
            </w:r>
          </w:p>
        </w:tc>
        <w:tc>
          <w:tcPr>
            <w:tcW w:w="992" w:type="dxa"/>
            <w:tcBorders>
              <w:top w:val="single" w:sz="6" w:space="0" w:color="auto"/>
              <w:bottom w:val="single" w:sz="6"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top w:val="single" w:sz="6" w:space="0" w:color="auto"/>
              <w:bottom w:val="single" w:sz="6" w:space="0" w:color="auto"/>
              <w:right w:val="single" w:sz="4" w:space="0" w:color="auto"/>
            </w:tcBorders>
          </w:tcPr>
          <w:p w:rsidR="005D2839" w:rsidRPr="00166400" w:rsidRDefault="005D2839" w:rsidP="00DA2956">
            <w:pPr>
              <w:rPr>
                <w:rFonts w:cs="Arial"/>
                <w:snapToGrid w:val="0"/>
              </w:rPr>
            </w:pPr>
            <w:r w:rsidRPr="00166400">
              <w:rPr>
                <w:rFonts w:cs="Arial"/>
                <w:snapToGrid w:val="0"/>
              </w:rPr>
              <w:t>Screen State</w:t>
            </w:r>
          </w:p>
        </w:tc>
      </w:tr>
    </w:tbl>
    <w:p w:rsidR="005D2839" w:rsidRPr="00166400" w:rsidRDefault="005D2839" w:rsidP="00DA2956"/>
    <w:p w:rsidR="005D2839" w:rsidRPr="00166400" w:rsidRDefault="005D2839" w:rsidP="00DA2956">
      <w:bookmarkStart w:id="484" w:name="_Hlt94599441"/>
      <w:bookmarkStart w:id="485" w:name="_Hlt87256774"/>
      <w:bookmarkStart w:id="486" w:name="_Ref265587001"/>
      <w:bookmarkEnd w:id="484"/>
      <w:bookmarkEnd w:id="485"/>
    </w:p>
    <w:p w:rsidR="005D2839" w:rsidRPr="00166400" w:rsidRDefault="005D2839" w:rsidP="00DA2956">
      <w:pPr>
        <w:rPr>
          <w:rStyle w:val="ReqText"/>
          <w:color w:val="auto"/>
        </w:rPr>
      </w:pPr>
      <w:bookmarkStart w:id="487" w:name="_Ref359499298"/>
      <w:bookmarkStart w:id="488" w:name="_Toc373391896"/>
      <w:bookmarkStart w:id="489" w:name="_Toc375236402"/>
      <w:r w:rsidRPr="00166400">
        <w:rPr>
          <w:rStyle w:val="ReqText"/>
          <w:color w:val="auto"/>
        </w:rPr>
        <w:t>Packet 30: Driver language transmission (from DMI to EVC or from EVC to DMI)</w:t>
      </w:r>
      <w:bookmarkEnd w:id="486"/>
      <w:bookmarkEnd w:id="487"/>
      <w:bookmarkEnd w:id="488"/>
      <w:bookmarkEnd w:id="489"/>
    </w:p>
    <w:tbl>
      <w:tblPr>
        <w:tblW w:w="0" w:type="auto"/>
        <w:tblInd w:w="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410"/>
        <w:gridCol w:w="2835"/>
        <w:gridCol w:w="992"/>
        <w:gridCol w:w="3402"/>
      </w:tblGrid>
      <w:tr w:rsidR="005D2839" w:rsidRPr="00166400" w:rsidTr="00FC4506">
        <w:tblPrEx>
          <w:tblCellMar>
            <w:top w:w="0" w:type="dxa"/>
            <w:bottom w:w="0" w:type="dxa"/>
          </w:tblCellMar>
        </w:tblPrEx>
        <w:trPr>
          <w:cantSplit/>
        </w:trPr>
        <w:tc>
          <w:tcPr>
            <w:tcW w:w="2410" w:type="dxa"/>
          </w:tcPr>
          <w:p w:rsidR="005D2839" w:rsidRPr="00166400" w:rsidRDefault="005D2839" w:rsidP="00DA2956">
            <w:pPr>
              <w:rPr>
                <w:rFonts w:cs="Arial"/>
                <w:b/>
                <w:bCs/>
              </w:rPr>
            </w:pPr>
            <w:r w:rsidRPr="00166400">
              <w:rPr>
                <w:rFonts w:cs="Arial"/>
                <w:b/>
                <w:bCs/>
              </w:rPr>
              <w:t>Description</w:t>
            </w:r>
          </w:p>
        </w:tc>
        <w:tc>
          <w:tcPr>
            <w:tcW w:w="7229" w:type="dxa"/>
            <w:gridSpan w:val="3"/>
          </w:tcPr>
          <w:p w:rsidR="005D2839" w:rsidRPr="00166400" w:rsidRDefault="005D2839" w:rsidP="00DA2956">
            <w:r w:rsidRPr="00166400">
              <w:t>Driver language selection.</w:t>
            </w:r>
          </w:p>
          <w:p w:rsidR="005D2839" w:rsidRPr="00166400" w:rsidRDefault="005D2839" w:rsidP="00DA2956">
            <w:r w:rsidRPr="00166400">
              <w:t>Each DMI sends this packet on EVC applicative connexion (after packet 16 exchange) and on DMI language modification.</w:t>
            </w:r>
          </w:p>
          <w:p w:rsidR="005D2839" w:rsidRPr="00166400" w:rsidRDefault="005D2839" w:rsidP="00DA2956">
            <w:r w:rsidRPr="00166400">
              <w:t>DMI updates its language when EVC sends this message to DMI. If new language is unknown by DMI, this packet is ignored.</w:t>
            </w:r>
          </w:p>
        </w:tc>
      </w:tr>
      <w:tr w:rsidR="005D2839" w:rsidRPr="00166400" w:rsidTr="00FC4506">
        <w:tblPrEx>
          <w:tblCellMar>
            <w:top w:w="0" w:type="dxa"/>
            <w:bottom w:w="0" w:type="dxa"/>
          </w:tblCellMar>
        </w:tblPrEx>
        <w:trPr>
          <w:cantSplit/>
        </w:trPr>
        <w:tc>
          <w:tcPr>
            <w:tcW w:w="2410" w:type="dxa"/>
          </w:tcPr>
          <w:p w:rsidR="005D2839" w:rsidRPr="00166400" w:rsidRDefault="005D2839" w:rsidP="00DA2956">
            <w:pPr>
              <w:rPr>
                <w:rFonts w:cs="Arial"/>
                <w:b/>
                <w:bCs/>
                <w:i/>
              </w:rPr>
            </w:pPr>
            <w:r w:rsidRPr="00166400">
              <w:rPr>
                <w:rFonts w:cs="Arial"/>
                <w:b/>
                <w:bCs/>
                <w:i/>
              </w:rPr>
              <w:t>Content</w:t>
            </w:r>
          </w:p>
        </w:tc>
        <w:tc>
          <w:tcPr>
            <w:tcW w:w="2835" w:type="dxa"/>
          </w:tcPr>
          <w:p w:rsidR="005D2839" w:rsidRPr="00166400" w:rsidRDefault="005D2839" w:rsidP="00DA2956">
            <w:pPr>
              <w:rPr>
                <w:rFonts w:cs="Arial"/>
                <w:b/>
                <w:bCs/>
              </w:rPr>
            </w:pPr>
            <w:r w:rsidRPr="00166400">
              <w:rPr>
                <w:rFonts w:cs="Arial"/>
                <w:b/>
                <w:bCs/>
              </w:rPr>
              <w:t>Variable</w:t>
            </w:r>
          </w:p>
        </w:tc>
        <w:tc>
          <w:tcPr>
            <w:tcW w:w="992" w:type="dxa"/>
          </w:tcPr>
          <w:p w:rsidR="005D2839" w:rsidRPr="00166400" w:rsidRDefault="005D2839" w:rsidP="00DA2956">
            <w:pPr>
              <w:rPr>
                <w:rFonts w:cs="Arial"/>
                <w:b/>
                <w:bCs/>
              </w:rPr>
            </w:pPr>
            <w:r w:rsidRPr="00166400">
              <w:rPr>
                <w:rFonts w:cs="Arial"/>
                <w:b/>
                <w:bCs/>
              </w:rPr>
              <w:t>Length</w:t>
            </w:r>
          </w:p>
        </w:tc>
        <w:tc>
          <w:tcPr>
            <w:tcW w:w="3402" w:type="dxa"/>
          </w:tcPr>
          <w:p w:rsidR="005D2839" w:rsidRPr="00166400" w:rsidRDefault="005D2839" w:rsidP="00DA2956">
            <w:pPr>
              <w:rPr>
                <w:rFonts w:cs="Arial"/>
                <w:b/>
                <w:bCs/>
              </w:rPr>
            </w:pPr>
            <w:r w:rsidRPr="00166400">
              <w:rPr>
                <w:rFonts w:cs="Arial"/>
                <w:b/>
                <w:bCs/>
              </w:rPr>
              <w:t>Comment</w:t>
            </w:r>
          </w:p>
        </w:tc>
      </w:tr>
      <w:tr w:rsidR="005D2839" w:rsidRPr="00166400" w:rsidTr="00FC4506">
        <w:tblPrEx>
          <w:tblCellMar>
            <w:top w:w="0" w:type="dxa"/>
            <w:bottom w:w="0" w:type="dxa"/>
          </w:tblCellMar>
        </w:tblPrEx>
        <w:trPr>
          <w:cantSplit/>
        </w:trPr>
        <w:tc>
          <w:tcPr>
            <w:tcW w:w="2410" w:type="dxa"/>
            <w:vMerge w:val="restart"/>
          </w:tcPr>
          <w:p w:rsidR="005D2839" w:rsidRPr="00166400" w:rsidRDefault="005D2839" w:rsidP="00DA2956">
            <w:pPr>
              <w:rPr>
                <w:rFonts w:cs="Arial"/>
                <w:bCs/>
                <w:i/>
              </w:rPr>
            </w:pPr>
          </w:p>
        </w:tc>
        <w:tc>
          <w:tcPr>
            <w:tcW w:w="2835" w:type="dxa"/>
            <w:vAlign w:val="center"/>
          </w:tcPr>
          <w:p w:rsidR="005D2839" w:rsidRPr="00166400" w:rsidRDefault="005D2839" w:rsidP="00DA2956">
            <w:pPr>
              <w:rPr>
                <w:rFonts w:cs="Arial"/>
                <w:bCs/>
              </w:rPr>
            </w:pPr>
            <w:r w:rsidRPr="00166400">
              <w:rPr>
                <w:rFonts w:cs="Arial"/>
                <w:bCs/>
              </w:rPr>
              <w:t>DMI_NID_PACKET</w:t>
            </w:r>
          </w:p>
        </w:tc>
        <w:tc>
          <w:tcPr>
            <w:tcW w:w="992" w:type="dxa"/>
            <w:vAlign w:val="center"/>
          </w:tcPr>
          <w:p w:rsidR="005D2839" w:rsidRPr="00166400" w:rsidRDefault="005D2839" w:rsidP="00DA2956">
            <w:pPr>
              <w:rPr>
                <w:rFonts w:cs="Arial"/>
                <w:bCs/>
              </w:rPr>
            </w:pPr>
            <w:r w:rsidRPr="00166400">
              <w:rPr>
                <w:rFonts w:cs="Arial"/>
                <w:bCs/>
              </w:rPr>
              <w:t>8</w:t>
            </w:r>
          </w:p>
        </w:tc>
        <w:tc>
          <w:tcPr>
            <w:tcW w:w="3402" w:type="dxa"/>
          </w:tcPr>
          <w:p w:rsidR="005D2839" w:rsidRPr="00166400" w:rsidRDefault="005D2839" w:rsidP="00DA2956">
            <w:pPr>
              <w:rPr>
                <w:rFonts w:cs="Arial"/>
                <w:bCs/>
              </w:rPr>
            </w:pPr>
            <w:r w:rsidRPr="00166400">
              <w:rPr>
                <w:rFonts w:cs="Arial"/>
                <w:snapToGrid w:val="0"/>
              </w:rPr>
              <w:t xml:space="preserve">DMI_NID_PACKET </w:t>
            </w:r>
            <w:r w:rsidRPr="00166400">
              <w:rPr>
                <w:rFonts w:cs="Arial"/>
                <w:bCs/>
              </w:rPr>
              <w:t>= 30</w:t>
            </w:r>
          </w:p>
        </w:tc>
      </w:tr>
      <w:tr w:rsidR="005D2839" w:rsidRPr="00166400" w:rsidTr="00FC4506">
        <w:tblPrEx>
          <w:tblCellMar>
            <w:top w:w="0" w:type="dxa"/>
            <w:bottom w:w="0" w:type="dxa"/>
          </w:tblCellMar>
        </w:tblPrEx>
        <w:trPr>
          <w:cantSplit/>
        </w:trPr>
        <w:tc>
          <w:tcPr>
            <w:tcW w:w="2410" w:type="dxa"/>
            <w:vMerge/>
          </w:tcPr>
          <w:p w:rsidR="005D2839" w:rsidRPr="00166400" w:rsidRDefault="005D2839" w:rsidP="00DA2956">
            <w:pPr>
              <w:rPr>
                <w:rFonts w:cs="Arial"/>
                <w:bCs/>
              </w:rPr>
            </w:pPr>
          </w:p>
        </w:tc>
        <w:tc>
          <w:tcPr>
            <w:tcW w:w="2835" w:type="dxa"/>
            <w:vAlign w:val="center"/>
          </w:tcPr>
          <w:p w:rsidR="005D2839" w:rsidRPr="00166400" w:rsidRDefault="005D2839" w:rsidP="00DA2956">
            <w:pPr>
              <w:rPr>
                <w:rFonts w:cs="Arial"/>
                <w:bCs/>
              </w:rPr>
            </w:pPr>
            <w:r w:rsidRPr="00166400">
              <w:rPr>
                <w:rFonts w:cs="Arial"/>
                <w:bCs/>
              </w:rPr>
              <w:t>DMI_L_PACKET</w:t>
            </w:r>
          </w:p>
        </w:tc>
        <w:tc>
          <w:tcPr>
            <w:tcW w:w="992" w:type="dxa"/>
            <w:vAlign w:val="center"/>
          </w:tcPr>
          <w:p w:rsidR="005D2839" w:rsidRPr="00166400" w:rsidRDefault="005D2839" w:rsidP="00DA2956">
            <w:pPr>
              <w:rPr>
                <w:rFonts w:cs="Arial"/>
                <w:bCs/>
              </w:rPr>
            </w:pPr>
            <w:r w:rsidRPr="00166400">
              <w:rPr>
                <w:rFonts w:cs="Arial"/>
                <w:bCs/>
              </w:rPr>
              <w:t>13</w:t>
            </w:r>
          </w:p>
        </w:tc>
        <w:tc>
          <w:tcPr>
            <w:tcW w:w="3402" w:type="dxa"/>
          </w:tcPr>
          <w:p w:rsidR="005D2839" w:rsidRPr="00166400" w:rsidRDefault="005D2839" w:rsidP="00DA2956">
            <w:pPr>
              <w:rPr>
                <w:rFonts w:cs="Arial"/>
                <w:bCs/>
              </w:rPr>
            </w:pPr>
            <w:r w:rsidRPr="00166400">
              <w:rPr>
                <w:rFonts w:cs="Arial"/>
                <w:bCs/>
              </w:rPr>
              <w:t>Packet length</w:t>
            </w:r>
          </w:p>
        </w:tc>
      </w:tr>
      <w:tr w:rsidR="005D2839" w:rsidRPr="00166400" w:rsidTr="00FC4506">
        <w:tblPrEx>
          <w:tblCellMar>
            <w:top w:w="0" w:type="dxa"/>
            <w:bottom w:w="0" w:type="dxa"/>
          </w:tblCellMar>
        </w:tblPrEx>
        <w:trPr>
          <w:cantSplit/>
        </w:trPr>
        <w:tc>
          <w:tcPr>
            <w:tcW w:w="2410" w:type="dxa"/>
            <w:vMerge/>
          </w:tcPr>
          <w:p w:rsidR="005D2839" w:rsidRPr="00166400" w:rsidRDefault="005D2839" w:rsidP="00DA2956">
            <w:pPr>
              <w:rPr>
                <w:rFonts w:cs="Arial"/>
                <w:bCs/>
                <w:i/>
              </w:rPr>
            </w:pPr>
          </w:p>
        </w:tc>
        <w:tc>
          <w:tcPr>
            <w:tcW w:w="2835" w:type="dxa"/>
            <w:vAlign w:val="center"/>
          </w:tcPr>
          <w:p w:rsidR="005D2839" w:rsidRPr="00166400" w:rsidRDefault="005D2839" w:rsidP="00DA2956">
            <w:pPr>
              <w:rPr>
                <w:rFonts w:cs="Arial"/>
                <w:bCs/>
              </w:rPr>
            </w:pPr>
            <w:r w:rsidRPr="00166400">
              <w:rPr>
                <w:rFonts w:cs="Arial"/>
                <w:bCs/>
              </w:rPr>
              <w:t>DMI_NID_DRV_LANG</w:t>
            </w:r>
          </w:p>
        </w:tc>
        <w:tc>
          <w:tcPr>
            <w:tcW w:w="992" w:type="dxa"/>
            <w:vAlign w:val="center"/>
          </w:tcPr>
          <w:p w:rsidR="005D2839" w:rsidRPr="00166400" w:rsidRDefault="005D2839" w:rsidP="00DA2956">
            <w:pPr>
              <w:rPr>
                <w:rFonts w:cs="Arial"/>
                <w:bCs/>
              </w:rPr>
            </w:pPr>
            <w:r w:rsidRPr="00166400">
              <w:rPr>
                <w:rFonts w:cs="Arial"/>
                <w:bCs/>
              </w:rPr>
              <w:t>16</w:t>
            </w:r>
          </w:p>
        </w:tc>
        <w:tc>
          <w:tcPr>
            <w:tcW w:w="3402" w:type="dxa"/>
          </w:tcPr>
          <w:p w:rsidR="005D2839" w:rsidRPr="00166400" w:rsidRDefault="005D2839" w:rsidP="00DA2956">
            <w:pPr>
              <w:rPr>
                <w:rFonts w:cs="Arial"/>
                <w:bCs/>
              </w:rPr>
            </w:pPr>
            <w:r w:rsidRPr="00166400">
              <w:rPr>
                <w:rFonts w:cs="Arial"/>
                <w:bCs/>
              </w:rPr>
              <w:t>Driver language selection</w:t>
            </w:r>
          </w:p>
        </w:tc>
      </w:tr>
    </w:tbl>
    <w:p w:rsidR="005D2839" w:rsidRPr="00166400" w:rsidRDefault="005D2839" w:rsidP="00DA2956"/>
    <w:p w:rsidR="005D2839" w:rsidRPr="00166400" w:rsidRDefault="005D2839" w:rsidP="00DA2956"/>
    <w:p w:rsidR="005D2839" w:rsidRPr="00166400" w:rsidRDefault="005D2839" w:rsidP="00DA2956">
      <w:pPr>
        <w:rPr>
          <w:rStyle w:val="ReqText"/>
          <w:color w:val="auto"/>
        </w:rPr>
      </w:pPr>
      <w:bookmarkStart w:id="490" w:name="_Ref359487548"/>
      <w:bookmarkStart w:id="491" w:name="_Ref359499288"/>
      <w:bookmarkStart w:id="492" w:name="_Toc373391897"/>
      <w:bookmarkStart w:id="493" w:name="_Toc375236403"/>
      <w:r w:rsidRPr="00166400">
        <w:rPr>
          <w:rStyle w:val="ReqText"/>
          <w:color w:val="auto"/>
        </w:rPr>
        <w:t>Packet 31: Planning area displaying (from EVC to DMI)</w:t>
      </w:r>
      <w:bookmarkEnd w:id="490"/>
      <w:bookmarkEnd w:id="491"/>
      <w:bookmarkEnd w:id="492"/>
      <w:bookmarkEnd w:id="493"/>
    </w:p>
    <w:tbl>
      <w:tblPr>
        <w:tblW w:w="0" w:type="auto"/>
        <w:tblInd w:w="-112" w:type="dxa"/>
        <w:tblCellMar>
          <w:left w:w="0" w:type="dxa"/>
          <w:right w:w="0" w:type="dxa"/>
        </w:tblCellMar>
        <w:tblLook w:val="04A0" w:firstRow="1" w:lastRow="0" w:firstColumn="1" w:lastColumn="0" w:noHBand="0" w:noVBand="1"/>
      </w:tblPr>
      <w:tblGrid>
        <w:gridCol w:w="1528"/>
        <w:gridCol w:w="3752"/>
        <w:gridCol w:w="920"/>
        <w:gridCol w:w="3588"/>
      </w:tblGrid>
      <w:tr w:rsidR="00166400" w:rsidRPr="00166400" w:rsidTr="00FC4506">
        <w:tc>
          <w:tcPr>
            <w:tcW w:w="1560" w:type="dxa"/>
            <w:tcBorders>
              <w:top w:val="single" w:sz="8" w:space="0" w:color="000000"/>
              <w:left w:val="single" w:sz="8" w:space="0" w:color="000000"/>
              <w:bottom w:val="nil"/>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Description</w:t>
            </w:r>
          </w:p>
        </w:tc>
        <w:tc>
          <w:tcPr>
            <w:tcW w:w="8533" w:type="dxa"/>
            <w:gridSpan w:val="3"/>
            <w:tcBorders>
              <w:top w:val="single" w:sz="8" w:space="0" w:color="000000"/>
              <w:left w:val="nil"/>
              <w:bottom w:val="nil"/>
              <w:right w:val="single" w:sz="8" w:space="0" w:color="000000"/>
            </w:tcBorders>
            <w:tcMar>
              <w:top w:w="30" w:type="dxa"/>
              <w:left w:w="30" w:type="dxa"/>
              <w:bottom w:w="30" w:type="dxa"/>
              <w:right w:w="30" w:type="dxa"/>
            </w:tcMar>
            <w:hideMark/>
          </w:tcPr>
          <w:p w:rsidR="005D2839" w:rsidRPr="00166400" w:rsidRDefault="005D2839" w:rsidP="00DA2956">
            <w:pPr>
              <w:rPr>
                <w:rFonts w:cs="Arial"/>
              </w:rPr>
            </w:pPr>
            <w:r w:rsidRPr="00166400">
              <w:rPr>
                <w:rFonts w:cs="Arial"/>
              </w:rPr>
              <w:t>This packet contains the planning area status for displaying on D location</w:t>
            </w:r>
          </w:p>
        </w:tc>
      </w:tr>
      <w:tr w:rsidR="00166400" w:rsidRPr="00166400" w:rsidTr="00FC4506">
        <w:tc>
          <w:tcPr>
            <w:tcW w:w="1560" w:type="dxa"/>
            <w:vMerge w:val="restart"/>
            <w:tcBorders>
              <w:top w:val="single" w:sz="8" w:space="0" w:color="000000"/>
              <w:left w:val="single" w:sz="8" w:space="0" w:color="000000"/>
              <w:bottom w:val="nil"/>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i/>
              </w:rPr>
              <w:t>Content</w:t>
            </w: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Variable</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Length</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Comment</w:t>
            </w:r>
          </w:p>
        </w:tc>
      </w:tr>
      <w:tr w:rsidR="00166400" w:rsidRPr="00166400" w:rsidTr="00FC4506">
        <w:tc>
          <w:tcPr>
            <w:tcW w:w="1560" w:type="dxa"/>
            <w:vMerge/>
            <w:tcBorders>
              <w:top w:val="single" w:sz="8" w:space="0" w:color="000000"/>
              <w:left w:val="single" w:sz="8" w:space="0" w:color="000000"/>
              <w:bottom w:val="nil"/>
              <w:right w:val="single" w:sz="8" w:space="0" w:color="000000"/>
            </w:tcBorders>
            <w:vAlign w:val="center"/>
            <w:hideMark/>
          </w:tcPr>
          <w:p w:rsidR="005D2839" w:rsidRPr="00166400" w:rsidRDefault="005D2839" w:rsidP="00DA2956">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DMI_NID_PACKET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8</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snapToGrid w:val="0"/>
              </w:rPr>
            </w:pPr>
            <w:r w:rsidRPr="00166400">
              <w:rPr>
                <w:rFonts w:cs="Arial"/>
                <w:snapToGrid w:val="0"/>
              </w:rPr>
              <w:t>DMI_NID_PACKET = 31</w:t>
            </w:r>
          </w:p>
        </w:tc>
      </w:tr>
      <w:tr w:rsidR="00166400" w:rsidRPr="00166400" w:rsidTr="00FC4506">
        <w:tc>
          <w:tcPr>
            <w:tcW w:w="1560" w:type="dxa"/>
            <w:vMerge/>
            <w:tcBorders>
              <w:top w:val="single" w:sz="8" w:space="0" w:color="000000"/>
              <w:left w:val="single" w:sz="8" w:space="0" w:color="000000"/>
              <w:bottom w:val="nil"/>
              <w:right w:val="single" w:sz="8" w:space="0" w:color="000000"/>
            </w:tcBorders>
            <w:vAlign w:val="center"/>
            <w:hideMark/>
          </w:tcPr>
          <w:p w:rsidR="005D2839" w:rsidRPr="00166400" w:rsidRDefault="005D2839" w:rsidP="00DA2956">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DMI_L_PACKET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13</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snapToGrid w:val="0"/>
              </w:rPr>
            </w:pPr>
            <w:r w:rsidRPr="00166400">
              <w:rPr>
                <w:rFonts w:cs="Arial"/>
                <w:snapToGrid w:val="0"/>
              </w:rPr>
              <w:t>Packet length</w:t>
            </w:r>
          </w:p>
        </w:tc>
      </w:tr>
      <w:tr w:rsidR="00166400" w:rsidRPr="00166400" w:rsidTr="00FC4506">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5D2839" w:rsidRPr="00166400" w:rsidRDefault="005D2839" w:rsidP="00DA2956">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DMI_M_PLANNING</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1</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snapToGrid w:val="0"/>
              </w:rPr>
            </w:pPr>
            <w:r w:rsidRPr="00166400">
              <w:rPr>
                <w:rFonts w:cs="Arial"/>
                <w:snapToGrid w:val="0"/>
              </w:rPr>
              <w:t>Displaying status of the planning area</w:t>
            </w:r>
          </w:p>
        </w:tc>
      </w:tr>
    </w:tbl>
    <w:p w:rsidR="005D2839" w:rsidRPr="00166400" w:rsidRDefault="005D2839" w:rsidP="00DA2956"/>
    <w:p w:rsidR="005D2839" w:rsidRPr="00166400" w:rsidRDefault="005D2839" w:rsidP="00DA2956"/>
    <w:p w:rsidR="005D2839" w:rsidRPr="00166400" w:rsidRDefault="005D2839" w:rsidP="00DA2956">
      <w:pPr>
        <w:rPr>
          <w:rStyle w:val="ReqText"/>
          <w:color w:val="auto"/>
        </w:rPr>
      </w:pPr>
      <w:bookmarkStart w:id="494" w:name="_Toc373391898"/>
      <w:bookmarkStart w:id="495" w:name="_Ref373928188"/>
      <w:bookmarkStart w:id="496" w:name="_Ref373928193"/>
      <w:bookmarkStart w:id="497" w:name="_Toc375236404"/>
      <w:r w:rsidRPr="00166400">
        <w:rPr>
          <w:rStyle w:val="ReqText"/>
          <w:color w:val="auto"/>
        </w:rPr>
        <w:t>Packet 32: Tunnel stopping area distance information (from EVC to DMI)</w:t>
      </w:r>
      <w:bookmarkEnd w:id="494"/>
      <w:bookmarkEnd w:id="495"/>
      <w:bookmarkEnd w:id="496"/>
      <w:bookmarkEnd w:id="497"/>
    </w:p>
    <w:tbl>
      <w:tblPr>
        <w:tblW w:w="0" w:type="auto"/>
        <w:tblInd w:w="-112" w:type="dxa"/>
        <w:tblCellMar>
          <w:left w:w="0" w:type="dxa"/>
          <w:right w:w="0" w:type="dxa"/>
        </w:tblCellMar>
        <w:tblLook w:val="04A0" w:firstRow="1" w:lastRow="0" w:firstColumn="1" w:lastColumn="0" w:noHBand="0" w:noVBand="1"/>
      </w:tblPr>
      <w:tblGrid>
        <w:gridCol w:w="1514"/>
        <w:gridCol w:w="3824"/>
        <w:gridCol w:w="913"/>
        <w:gridCol w:w="3537"/>
      </w:tblGrid>
      <w:tr w:rsidR="00166400" w:rsidRPr="00166400" w:rsidTr="00FC4506">
        <w:tc>
          <w:tcPr>
            <w:tcW w:w="1560" w:type="dxa"/>
            <w:tcBorders>
              <w:top w:val="single" w:sz="8" w:space="0" w:color="000000"/>
              <w:left w:val="single" w:sz="8" w:space="0" w:color="000000"/>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Description</w:t>
            </w:r>
          </w:p>
        </w:tc>
        <w:tc>
          <w:tcPr>
            <w:tcW w:w="8533" w:type="dxa"/>
            <w:gridSpan w:val="3"/>
            <w:tcBorders>
              <w:top w:val="single" w:sz="8" w:space="0" w:color="000000"/>
              <w:left w:val="nil"/>
              <w:bottom w:val="nil"/>
              <w:right w:val="single" w:sz="8" w:space="0" w:color="000000"/>
            </w:tcBorders>
            <w:tcMar>
              <w:top w:w="30" w:type="dxa"/>
              <w:left w:w="30" w:type="dxa"/>
              <w:bottom w:w="30" w:type="dxa"/>
              <w:right w:w="30" w:type="dxa"/>
            </w:tcMar>
            <w:hideMark/>
          </w:tcPr>
          <w:p w:rsidR="005D2839" w:rsidRPr="00166400" w:rsidRDefault="005D2839" w:rsidP="00DA2956">
            <w:pPr>
              <w:rPr>
                <w:rFonts w:cs="Arial"/>
              </w:rPr>
            </w:pPr>
            <w:r w:rsidRPr="00166400">
              <w:rPr>
                <w:rFonts w:cs="Arial"/>
              </w:rPr>
              <w:t xml:space="preserve">This packet contains the tunnel stopping area status for displaying </w:t>
            </w:r>
          </w:p>
        </w:tc>
      </w:tr>
      <w:tr w:rsidR="00166400" w:rsidRPr="00166400" w:rsidTr="00FC4506">
        <w:tc>
          <w:tcPr>
            <w:tcW w:w="1560" w:type="dxa"/>
            <w:vMerge w:val="restart"/>
            <w:tcBorders>
              <w:top w:val="single" w:sz="8" w:space="0" w:color="000000"/>
              <w:left w:val="single" w:sz="8" w:space="0" w:color="000000"/>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i/>
              </w:rPr>
              <w:t>Content</w:t>
            </w: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Variable</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Length</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Comment</w:t>
            </w:r>
          </w:p>
        </w:tc>
      </w:tr>
      <w:tr w:rsidR="00166400" w:rsidRPr="00166400" w:rsidTr="00FC4506">
        <w:tc>
          <w:tcPr>
            <w:tcW w:w="1560" w:type="dxa"/>
            <w:vMerge/>
            <w:tcBorders>
              <w:left w:val="single" w:sz="8" w:space="0" w:color="000000"/>
              <w:bottom w:val="single" w:sz="8" w:space="0" w:color="000000"/>
              <w:right w:val="single" w:sz="8" w:space="0" w:color="000000"/>
            </w:tcBorders>
            <w:vAlign w:val="center"/>
            <w:hideMark/>
          </w:tcPr>
          <w:p w:rsidR="005D2839" w:rsidRPr="00166400" w:rsidRDefault="005D2839" w:rsidP="00DA2956">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DMI_NID_PACKET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8</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snapToGrid w:val="0"/>
              </w:rPr>
            </w:pPr>
            <w:r w:rsidRPr="00166400">
              <w:rPr>
                <w:rFonts w:cs="Arial"/>
                <w:snapToGrid w:val="0"/>
              </w:rPr>
              <w:t>DMI_NID_PACKET = 32</w:t>
            </w:r>
          </w:p>
        </w:tc>
      </w:tr>
      <w:tr w:rsidR="00166400" w:rsidRPr="00166400" w:rsidTr="00FC4506">
        <w:tc>
          <w:tcPr>
            <w:tcW w:w="1560" w:type="dxa"/>
            <w:vMerge/>
            <w:tcBorders>
              <w:left w:val="single" w:sz="8" w:space="0" w:color="000000"/>
              <w:bottom w:val="single" w:sz="8" w:space="0" w:color="000000"/>
              <w:right w:val="single" w:sz="8" w:space="0" w:color="000000"/>
            </w:tcBorders>
            <w:vAlign w:val="center"/>
            <w:hideMark/>
          </w:tcPr>
          <w:p w:rsidR="005D2839" w:rsidRPr="00166400" w:rsidRDefault="005D2839" w:rsidP="00DA2956">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DMI_L_PACKET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13</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snapToGrid w:val="0"/>
              </w:rPr>
            </w:pPr>
            <w:r w:rsidRPr="00166400">
              <w:rPr>
                <w:rFonts w:cs="Arial"/>
                <w:snapToGrid w:val="0"/>
              </w:rPr>
              <w:t>Packet length</w:t>
            </w:r>
          </w:p>
        </w:tc>
      </w:tr>
      <w:tr w:rsidR="00166400" w:rsidRPr="00166400" w:rsidTr="00FC4506">
        <w:tc>
          <w:tcPr>
            <w:tcW w:w="1560" w:type="dxa"/>
            <w:vMerge/>
            <w:tcBorders>
              <w:left w:val="single" w:sz="8" w:space="0" w:color="000000"/>
              <w:bottom w:val="single" w:sz="8" w:space="0" w:color="000000"/>
              <w:right w:val="single" w:sz="8" w:space="0" w:color="000000"/>
            </w:tcBorders>
            <w:vAlign w:val="center"/>
          </w:tcPr>
          <w:p w:rsidR="005D2839" w:rsidRPr="00166400" w:rsidRDefault="005D2839" w:rsidP="00DA2956">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5D2839" w:rsidRPr="00166400" w:rsidRDefault="005D2839" w:rsidP="00DA2956">
            <w:pPr>
              <w:rPr>
                <w:rFonts w:cs="Arial"/>
                <w:snapToGrid w:val="0"/>
              </w:rPr>
            </w:pPr>
            <w:r w:rsidRPr="00166400">
              <w:rPr>
                <w:rFonts w:cs="Arial"/>
                <w:snapToGrid w:val="0"/>
              </w:rPr>
              <w:t>DMI_Q_DISPLAY_TUN_STOPPING</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5D2839" w:rsidRPr="00166400" w:rsidRDefault="005D2839" w:rsidP="00DA2956">
            <w:pPr>
              <w:rPr>
                <w:rFonts w:cs="Arial"/>
                <w:snapToGrid w:val="0"/>
              </w:rPr>
            </w:pPr>
            <w:r w:rsidRPr="00166400">
              <w:rPr>
                <w:rFonts w:cs="Arial"/>
                <w:snapToGrid w:val="0"/>
              </w:rPr>
              <w:t>1</w:t>
            </w:r>
          </w:p>
        </w:tc>
        <w:tc>
          <w:tcPr>
            <w:tcW w:w="3714" w:type="dxa"/>
            <w:tcBorders>
              <w:top w:val="nil"/>
              <w:left w:val="nil"/>
              <w:bottom w:val="single" w:sz="8" w:space="0" w:color="000000"/>
              <w:right w:val="single" w:sz="8" w:space="0" w:color="000000"/>
            </w:tcBorders>
            <w:tcMar>
              <w:top w:w="30" w:type="dxa"/>
              <w:left w:w="30" w:type="dxa"/>
              <w:bottom w:w="30" w:type="dxa"/>
              <w:right w:w="30" w:type="dxa"/>
            </w:tcMar>
          </w:tcPr>
          <w:p w:rsidR="005D2839" w:rsidRPr="00166400" w:rsidRDefault="005D2839" w:rsidP="00DA2956">
            <w:pPr>
              <w:rPr>
                <w:snapToGrid w:val="0"/>
                <w:lang w:val="en-US"/>
              </w:rPr>
            </w:pPr>
            <w:r w:rsidRPr="00166400">
              <w:rPr>
                <w:snapToGrid w:val="0"/>
                <w:lang w:val="en-US"/>
              </w:rPr>
              <w:t>Display status of the tunnel stopping area:</w:t>
            </w:r>
          </w:p>
          <w:p w:rsidR="005D2839" w:rsidRPr="00166400" w:rsidRDefault="005D2839" w:rsidP="00DA2956">
            <w:pPr>
              <w:rPr>
                <w:rFonts w:cs="Arial"/>
                <w:snapToGrid w:val="0"/>
              </w:rPr>
            </w:pPr>
            <w:r w:rsidRPr="00166400">
              <w:rPr>
                <w:snapToGrid w:val="0"/>
                <w:lang w:val="en-US"/>
              </w:rPr>
              <w:t>0 (not displayed) / 1 (displayed)</w:t>
            </w:r>
          </w:p>
        </w:tc>
      </w:tr>
      <w:tr w:rsidR="00166400" w:rsidRPr="00166400" w:rsidTr="00FC4506">
        <w:tc>
          <w:tcPr>
            <w:tcW w:w="1560" w:type="dxa"/>
            <w:vMerge/>
            <w:tcBorders>
              <w:left w:val="single" w:sz="8" w:space="0" w:color="000000"/>
              <w:bottom w:val="single" w:sz="8" w:space="0" w:color="000000"/>
              <w:right w:val="single" w:sz="8" w:space="0" w:color="000000"/>
            </w:tcBorders>
            <w:vAlign w:val="center"/>
          </w:tcPr>
          <w:p w:rsidR="005D2839" w:rsidRPr="00166400" w:rsidRDefault="005D2839" w:rsidP="00DA2956">
            <w:pPr>
              <w:rPr>
                <w:rFonts w:cs="Arial"/>
                <w:b/>
                <w:snapToGrid w:val="0"/>
              </w:rPr>
            </w:pP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5D2839" w:rsidRPr="00166400" w:rsidRDefault="005D2839" w:rsidP="00DA2956">
            <w:pPr>
              <w:rPr>
                <w:rFonts w:cs="Arial"/>
                <w:snapToGrid w:val="0"/>
              </w:rPr>
            </w:pPr>
            <w:r w:rsidRPr="00166400">
              <w:rPr>
                <w:rFonts w:cs="Arial"/>
                <w:snapToGrid w:val="0"/>
              </w:rPr>
              <w:t>DMI_D_TUN_STOPPING</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5D2839" w:rsidRPr="00166400" w:rsidRDefault="005D2839" w:rsidP="00DA2956">
            <w:pPr>
              <w:rPr>
                <w:rFonts w:cs="Arial"/>
                <w:snapToGrid w:val="0"/>
              </w:rPr>
            </w:pPr>
            <w:r w:rsidRPr="00166400">
              <w:rPr>
                <w:rFonts w:cs="Arial"/>
                <w:snapToGrid w:val="0"/>
              </w:rPr>
              <w:t>24</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tcPr>
          <w:p w:rsidR="005D2839" w:rsidRPr="00166400" w:rsidRDefault="005D2839" w:rsidP="00DA2956">
            <w:pPr>
              <w:rPr>
                <w:rFonts w:cs="Arial"/>
                <w:snapToGrid w:val="0"/>
              </w:rPr>
            </w:pPr>
            <w:r w:rsidRPr="00166400">
              <w:rPr>
                <w:rFonts w:cs="Arial"/>
                <w:snapToGrid w:val="0"/>
              </w:rPr>
              <w:t>Distance of tunnel stopping area</w:t>
            </w:r>
          </w:p>
        </w:tc>
      </w:tr>
    </w:tbl>
    <w:p w:rsidR="005D2839" w:rsidRPr="00166400" w:rsidRDefault="005D2839" w:rsidP="00DA2956"/>
    <w:p w:rsidR="005D2839" w:rsidRPr="00166400" w:rsidRDefault="005D2839" w:rsidP="00DA2956"/>
    <w:p w:rsidR="005D2839" w:rsidRPr="00166400" w:rsidRDefault="005D2839" w:rsidP="00DA2956">
      <w:pPr>
        <w:rPr>
          <w:rStyle w:val="ReqText"/>
          <w:color w:val="auto"/>
        </w:rPr>
      </w:pPr>
      <w:bookmarkStart w:id="498" w:name="_Toc373391899"/>
      <w:bookmarkStart w:id="499" w:name="_Ref373928199"/>
      <w:bookmarkStart w:id="500" w:name="_Toc375236405"/>
      <w:r w:rsidRPr="00166400">
        <w:rPr>
          <w:rStyle w:val="ReqText"/>
          <w:color w:val="auto"/>
        </w:rPr>
        <w:t>Packet 33: Geographical position information (from EVC to DMI)</w:t>
      </w:r>
      <w:bookmarkEnd w:id="498"/>
      <w:bookmarkEnd w:id="499"/>
      <w:bookmarkEnd w:id="500"/>
    </w:p>
    <w:tbl>
      <w:tblPr>
        <w:tblW w:w="0" w:type="auto"/>
        <w:tblInd w:w="-112" w:type="dxa"/>
        <w:tblCellMar>
          <w:left w:w="0" w:type="dxa"/>
          <w:right w:w="0" w:type="dxa"/>
        </w:tblCellMar>
        <w:tblLook w:val="04A0" w:firstRow="1" w:lastRow="0" w:firstColumn="1" w:lastColumn="0" w:noHBand="0" w:noVBand="1"/>
      </w:tblPr>
      <w:tblGrid>
        <w:gridCol w:w="1520"/>
        <w:gridCol w:w="3788"/>
        <w:gridCol w:w="917"/>
        <w:gridCol w:w="3563"/>
      </w:tblGrid>
      <w:tr w:rsidR="00166400" w:rsidRPr="00166400" w:rsidTr="00FC4506">
        <w:tc>
          <w:tcPr>
            <w:tcW w:w="1560" w:type="dxa"/>
            <w:tcBorders>
              <w:top w:val="single" w:sz="8" w:space="0" w:color="000000"/>
              <w:left w:val="single" w:sz="8" w:space="0" w:color="000000"/>
              <w:bottom w:val="nil"/>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Description</w:t>
            </w:r>
          </w:p>
        </w:tc>
        <w:tc>
          <w:tcPr>
            <w:tcW w:w="8533" w:type="dxa"/>
            <w:gridSpan w:val="3"/>
            <w:tcBorders>
              <w:top w:val="single" w:sz="8" w:space="0" w:color="000000"/>
              <w:left w:val="nil"/>
              <w:bottom w:val="nil"/>
              <w:right w:val="single" w:sz="8" w:space="0" w:color="000000"/>
            </w:tcBorders>
            <w:tcMar>
              <w:top w:w="30" w:type="dxa"/>
              <w:left w:w="30" w:type="dxa"/>
              <w:bottom w:w="30" w:type="dxa"/>
              <w:right w:w="30" w:type="dxa"/>
            </w:tcMar>
            <w:hideMark/>
          </w:tcPr>
          <w:p w:rsidR="005D2839" w:rsidRPr="00166400" w:rsidRDefault="005D2839" w:rsidP="00DA2956">
            <w:pPr>
              <w:rPr>
                <w:rFonts w:cs="Arial"/>
              </w:rPr>
            </w:pPr>
            <w:r w:rsidRPr="00166400">
              <w:rPr>
                <w:rFonts w:cs="Arial"/>
              </w:rPr>
              <w:t xml:space="preserve">This packet contains the tunnel stopping area status for displaying </w:t>
            </w:r>
          </w:p>
        </w:tc>
      </w:tr>
      <w:tr w:rsidR="00166400" w:rsidRPr="00166400" w:rsidTr="00FC4506">
        <w:tc>
          <w:tcPr>
            <w:tcW w:w="1560" w:type="dxa"/>
            <w:vMerge w:val="restart"/>
            <w:tcBorders>
              <w:top w:val="single" w:sz="8" w:space="0" w:color="000000"/>
              <w:left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i/>
              </w:rPr>
              <w:t>Content</w:t>
            </w: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Variable</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Length</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b/>
                <w:snapToGrid w:val="0"/>
              </w:rPr>
            </w:pPr>
            <w:r w:rsidRPr="00166400">
              <w:rPr>
                <w:rFonts w:cs="Arial"/>
                <w:b/>
                <w:snapToGrid w:val="0"/>
              </w:rPr>
              <w:t>Comment</w:t>
            </w:r>
          </w:p>
        </w:tc>
      </w:tr>
      <w:tr w:rsidR="00166400" w:rsidRPr="00166400" w:rsidTr="00FC4506">
        <w:tc>
          <w:tcPr>
            <w:tcW w:w="1560" w:type="dxa"/>
            <w:vMerge/>
            <w:tcBorders>
              <w:left w:val="single" w:sz="8" w:space="0" w:color="000000"/>
              <w:right w:val="single" w:sz="8" w:space="0" w:color="000000"/>
            </w:tcBorders>
            <w:vAlign w:val="center"/>
            <w:hideMark/>
          </w:tcPr>
          <w:p w:rsidR="005D2839" w:rsidRPr="00166400" w:rsidRDefault="005D2839" w:rsidP="00DA2956">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DMI_NID_PACKET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8</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snapToGrid w:val="0"/>
              </w:rPr>
            </w:pPr>
            <w:r w:rsidRPr="00166400">
              <w:rPr>
                <w:rFonts w:cs="Arial"/>
                <w:snapToGrid w:val="0"/>
              </w:rPr>
              <w:t>DMI_NID_PACKET = 33</w:t>
            </w:r>
          </w:p>
        </w:tc>
      </w:tr>
      <w:tr w:rsidR="00166400" w:rsidRPr="00166400" w:rsidTr="00FC4506">
        <w:tc>
          <w:tcPr>
            <w:tcW w:w="1560" w:type="dxa"/>
            <w:vMerge/>
            <w:tcBorders>
              <w:left w:val="single" w:sz="8" w:space="0" w:color="000000"/>
              <w:right w:val="single" w:sz="8" w:space="0" w:color="000000"/>
            </w:tcBorders>
            <w:vAlign w:val="center"/>
            <w:hideMark/>
          </w:tcPr>
          <w:p w:rsidR="005D2839" w:rsidRPr="00166400" w:rsidRDefault="005D2839" w:rsidP="00DA2956">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DMI_L_PACKET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5D2839" w:rsidRPr="00166400" w:rsidRDefault="005D2839" w:rsidP="00DA2956">
            <w:pPr>
              <w:rPr>
                <w:rFonts w:cs="Arial"/>
                <w:snapToGrid w:val="0"/>
              </w:rPr>
            </w:pPr>
            <w:r w:rsidRPr="00166400">
              <w:rPr>
                <w:rFonts w:cs="Arial"/>
                <w:snapToGrid w:val="0"/>
              </w:rPr>
              <w:t>13</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5D2839" w:rsidRPr="00166400" w:rsidRDefault="005D2839" w:rsidP="00DA2956">
            <w:pPr>
              <w:rPr>
                <w:rFonts w:cs="Arial"/>
                <w:snapToGrid w:val="0"/>
              </w:rPr>
            </w:pPr>
            <w:r w:rsidRPr="00166400">
              <w:rPr>
                <w:rFonts w:cs="Arial"/>
                <w:snapToGrid w:val="0"/>
              </w:rPr>
              <w:t>Packet length</w:t>
            </w:r>
          </w:p>
        </w:tc>
      </w:tr>
      <w:tr w:rsidR="00166400" w:rsidRPr="00166400" w:rsidTr="00FC4506">
        <w:tc>
          <w:tcPr>
            <w:tcW w:w="1560" w:type="dxa"/>
            <w:vMerge/>
            <w:tcBorders>
              <w:left w:val="single" w:sz="8" w:space="0" w:color="000000"/>
              <w:bottom w:val="single" w:sz="8" w:space="0" w:color="000000"/>
              <w:right w:val="single" w:sz="8" w:space="0" w:color="000000"/>
            </w:tcBorders>
            <w:vAlign w:val="center"/>
          </w:tcPr>
          <w:p w:rsidR="005D2839" w:rsidRPr="00166400" w:rsidRDefault="005D2839" w:rsidP="00DA2956">
            <w:pPr>
              <w:rPr>
                <w:rFonts w:cs="Arial"/>
                <w:b/>
                <w:snapToGrid w:val="0"/>
              </w:rPr>
            </w:pP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5D2839" w:rsidRPr="00166400" w:rsidRDefault="005D2839" w:rsidP="00DA2956">
            <w:pPr>
              <w:rPr>
                <w:rFonts w:cs="Arial"/>
                <w:snapToGrid w:val="0"/>
              </w:rPr>
            </w:pPr>
            <w:r w:rsidRPr="00166400">
              <w:rPr>
                <w:rFonts w:cs="Arial"/>
                <w:snapToGrid w:val="0"/>
              </w:rPr>
              <w:t>DMI_Q_DISPLAY_GEO_POS</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5D2839" w:rsidRPr="00166400" w:rsidRDefault="005D2839" w:rsidP="00DA2956">
            <w:pPr>
              <w:rPr>
                <w:rFonts w:cs="Arial"/>
                <w:snapToGrid w:val="0"/>
              </w:rPr>
            </w:pPr>
            <w:r w:rsidRPr="00166400">
              <w:rPr>
                <w:rFonts w:cs="Arial"/>
                <w:snapToGrid w:val="0"/>
              </w:rPr>
              <w:t>1</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tcPr>
          <w:p w:rsidR="005D2839" w:rsidRPr="00166400" w:rsidRDefault="005D2839" w:rsidP="00DA2956">
            <w:pPr>
              <w:rPr>
                <w:rFonts w:cs="Arial"/>
                <w:snapToGrid w:val="0"/>
              </w:rPr>
            </w:pPr>
            <w:r w:rsidRPr="00166400">
              <w:rPr>
                <w:rFonts w:cs="Arial"/>
                <w:snapToGrid w:val="0"/>
              </w:rPr>
              <w:t>Display status of the geographical position.</w:t>
            </w:r>
          </w:p>
        </w:tc>
      </w:tr>
      <w:tr w:rsidR="00166400" w:rsidRPr="00166400" w:rsidTr="00FC4506">
        <w:tc>
          <w:tcPr>
            <w:tcW w:w="1560" w:type="dxa"/>
            <w:vMerge/>
            <w:tcBorders>
              <w:left w:val="single" w:sz="8" w:space="0" w:color="000000"/>
              <w:bottom w:val="single" w:sz="8" w:space="0" w:color="000000"/>
              <w:right w:val="single" w:sz="8" w:space="0" w:color="000000"/>
            </w:tcBorders>
            <w:vAlign w:val="center"/>
          </w:tcPr>
          <w:p w:rsidR="005D2839" w:rsidRPr="00166400" w:rsidRDefault="005D2839" w:rsidP="00DA2956">
            <w:pPr>
              <w:rPr>
                <w:rFonts w:cs="Arial"/>
                <w:b/>
                <w:snapToGrid w:val="0"/>
              </w:rPr>
            </w:pP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5D2839" w:rsidRPr="00166400" w:rsidRDefault="005D2839" w:rsidP="00DA2956">
            <w:pPr>
              <w:rPr>
                <w:rFonts w:cs="Arial"/>
                <w:snapToGrid w:val="0"/>
              </w:rPr>
            </w:pPr>
            <w:r w:rsidRPr="00166400">
              <w:rPr>
                <w:rFonts w:cs="Arial"/>
                <w:snapToGrid w:val="0"/>
              </w:rPr>
              <w:t>DMI_D_GEO_POS</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5D2839" w:rsidRPr="00166400" w:rsidRDefault="005D2839" w:rsidP="00DA2956">
            <w:pPr>
              <w:rPr>
                <w:rFonts w:cs="Arial"/>
                <w:snapToGrid w:val="0"/>
              </w:rPr>
            </w:pPr>
            <w:r w:rsidRPr="00166400">
              <w:rPr>
                <w:rFonts w:cs="Arial"/>
                <w:snapToGrid w:val="0"/>
              </w:rPr>
              <w:t>24</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tcPr>
          <w:p w:rsidR="005D2839" w:rsidRPr="00166400" w:rsidRDefault="005D2839" w:rsidP="00DA2956">
            <w:pPr>
              <w:rPr>
                <w:rFonts w:cs="Arial"/>
                <w:snapToGrid w:val="0"/>
              </w:rPr>
            </w:pPr>
            <w:r w:rsidRPr="00166400">
              <w:rPr>
                <w:rFonts w:cs="Arial"/>
                <w:snapToGrid w:val="0"/>
              </w:rPr>
              <w:t>Value of kilometre point</w:t>
            </w:r>
          </w:p>
        </w:tc>
      </w:tr>
    </w:tbl>
    <w:p w:rsidR="005D2839" w:rsidRPr="00166400" w:rsidRDefault="005D2839" w:rsidP="00DA2956"/>
    <w:p w:rsidR="005D2839" w:rsidRPr="00166400" w:rsidRDefault="005D2839" w:rsidP="00DA2956">
      <w:bookmarkStart w:id="501" w:name="_Hlt94670126"/>
      <w:bookmarkStart w:id="502" w:name="_Ref94592550"/>
    </w:p>
    <w:p w:rsidR="005D2839" w:rsidRPr="00166400" w:rsidRDefault="005D2839" w:rsidP="00DA2956">
      <w:pPr>
        <w:rPr>
          <w:rStyle w:val="ReqText"/>
          <w:color w:val="auto"/>
        </w:rPr>
      </w:pPr>
      <w:bookmarkStart w:id="503" w:name="_Ref359499281"/>
      <w:bookmarkStart w:id="504" w:name="_Toc373391900"/>
      <w:bookmarkStart w:id="505" w:name="_Toc375236406"/>
      <w:r w:rsidRPr="00166400">
        <w:rPr>
          <w:rStyle w:val="ReqText"/>
          <w:color w:val="auto"/>
        </w:rPr>
        <w:t>Packet 37: STM specific test request (from EVC to DMI)</w:t>
      </w:r>
      <w:bookmarkEnd w:id="502"/>
      <w:bookmarkEnd w:id="503"/>
      <w:bookmarkEnd w:id="504"/>
      <w:bookmarkEnd w:id="5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 xml:space="preserve">Text message for the DMI indicating request for specific test request from STM. </w:t>
            </w:r>
          </w:p>
          <w:p w:rsidR="005D2839" w:rsidRPr="00166400" w:rsidRDefault="005D2839" w:rsidP="00DA2956">
            <w:pPr>
              <w:rPr>
                <w:rFonts w:cs="Arial"/>
              </w:rPr>
            </w:pPr>
            <w:r w:rsidRPr="00166400">
              <w:rPr>
                <w:rFonts w:cs="Arial"/>
              </w:rPr>
              <w:t>Text is displayed as high priority one and managed as an EVC text Message.</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37</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lang w:val="en-US"/>
              </w:rPr>
            </w:pPr>
            <w:r w:rsidRPr="00166400">
              <w:rPr>
                <w:rFonts w:cs="Arial"/>
                <w:snapToGrid w:val="0"/>
                <w:lang w:val="en-US"/>
              </w:rPr>
              <w:t>13</w:t>
            </w:r>
          </w:p>
        </w:tc>
        <w:tc>
          <w:tcPr>
            <w:tcW w:w="3692" w:type="dxa"/>
            <w:tcBorders>
              <w:bottom w:val="single" w:sz="4" w:space="0" w:color="auto"/>
              <w:right w:val="single" w:sz="4" w:space="0" w:color="auto"/>
            </w:tcBorders>
          </w:tcPr>
          <w:p w:rsidR="005D2839" w:rsidRPr="00166400" w:rsidRDefault="005D2839" w:rsidP="00DA2956">
            <w:pPr>
              <w:rPr>
                <w:rFonts w:cs="Arial"/>
                <w:lang w:val="en-US"/>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en-US"/>
              </w:rPr>
            </w:pPr>
          </w:p>
        </w:tc>
        <w:tc>
          <w:tcPr>
            <w:tcW w:w="3827" w:type="dxa"/>
            <w:tcBorders>
              <w:bottom w:val="single" w:sz="4" w:space="0" w:color="auto"/>
            </w:tcBorders>
            <w:vAlign w:val="center"/>
          </w:tcPr>
          <w:p w:rsidR="005D2839" w:rsidRPr="00166400" w:rsidRDefault="005D2839" w:rsidP="00DA2956">
            <w:pPr>
              <w:rPr>
                <w:rFonts w:cs="Arial"/>
                <w:snapToGrid w:val="0"/>
                <w:lang w:val="en-US"/>
              </w:rPr>
            </w:pPr>
            <w:r w:rsidRPr="00166400">
              <w:rPr>
                <w:rFonts w:cs="Arial"/>
                <w:snapToGrid w:val="0"/>
                <w:lang w:val="en-US"/>
              </w:rPr>
              <w:t>DMI_NID_EVC_MESSAGE</w:t>
            </w:r>
          </w:p>
        </w:tc>
        <w:tc>
          <w:tcPr>
            <w:tcW w:w="992" w:type="dxa"/>
            <w:tcBorders>
              <w:bottom w:val="single" w:sz="4" w:space="0" w:color="auto"/>
            </w:tcBorders>
            <w:vAlign w:val="center"/>
          </w:tcPr>
          <w:p w:rsidR="005D2839" w:rsidRPr="00166400" w:rsidRDefault="005D2839" w:rsidP="00DA2956">
            <w:pPr>
              <w:rPr>
                <w:rFonts w:cs="Arial"/>
                <w:snapToGrid w:val="0"/>
                <w:lang w:val="fr-FR"/>
              </w:rPr>
            </w:pPr>
            <w:r w:rsidRPr="00166400">
              <w:rPr>
                <w:rFonts w:cs="Arial"/>
                <w:snapToGrid w:val="0"/>
                <w:lang w:val="fr-FR"/>
              </w:rPr>
              <w:t>8</w:t>
            </w:r>
          </w:p>
        </w:tc>
        <w:tc>
          <w:tcPr>
            <w:tcW w:w="3692" w:type="dxa"/>
            <w:tcBorders>
              <w:bottom w:val="single" w:sz="4" w:space="0" w:color="auto"/>
              <w:right w:val="single" w:sz="4" w:space="0" w:color="auto"/>
            </w:tcBorders>
          </w:tcPr>
          <w:p w:rsidR="005D2839" w:rsidRPr="00166400" w:rsidRDefault="005D2839" w:rsidP="00DA2956">
            <w:pPr>
              <w:rPr>
                <w:rFonts w:cs="Arial"/>
                <w:lang w:val="fr-FR"/>
              </w:rPr>
            </w:pPr>
            <w:r w:rsidRPr="00166400">
              <w:rPr>
                <w:rFonts w:cs="Arial"/>
                <w:lang w:val="fr-FR"/>
              </w:rPr>
              <w:t xml:space="preserve">Message identifier </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fr-FR"/>
              </w:rPr>
            </w:pPr>
          </w:p>
        </w:tc>
        <w:tc>
          <w:tcPr>
            <w:tcW w:w="3827" w:type="dxa"/>
            <w:tcBorders>
              <w:bottom w:val="single" w:sz="4" w:space="0" w:color="auto"/>
            </w:tcBorders>
            <w:vAlign w:val="center"/>
          </w:tcPr>
          <w:p w:rsidR="005D2839" w:rsidRPr="00166400" w:rsidRDefault="005D2839" w:rsidP="00DA2956">
            <w:pPr>
              <w:rPr>
                <w:rFonts w:cs="Arial"/>
                <w:snapToGrid w:val="0"/>
                <w:lang w:val="fr-FR"/>
              </w:rPr>
            </w:pPr>
            <w:r w:rsidRPr="00166400">
              <w:rPr>
                <w:rFonts w:cs="Arial"/>
                <w:snapToGrid w:val="0"/>
                <w:lang w:val="fr-FR"/>
              </w:rPr>
              <w:t>STM_M_XATTRIBUTE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Attribute for text string of the data and its associated value(s)</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es-ES"/>
              </w:rPr>
            </w:pPr>
            <w:r w:rsidRPr="00166400">
              <w:rPr>
                <w:rFonts w:cs="Arial"/>
                <w:snapToGrid w:val="0"/>
                <w:lang w:val="es-ES"/>
              </w:rPr>
              <w:t>DMI_L_TEXT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Number of DMI_X_TEXT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DMI_X_TEXT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Text String Element.</w:t>
            </w:r>
          </w:p>
          <w:p w:rsidR="005D2839" w:rsidRPr="00166400" w:rsidRDefault="005D2839" w:rsidP="00DA2956">
            <w:pPr>
              <w:rPr>
                <w:rFonts w:cs="Arial"/>
              </w:rPr>
            </w:pPr>
            <w:r w:rsidRPr="00166400">
              <w:t>The number of iterations is equal to the value of DMI</w:t>
            </w:r>
            <w:r w:rsidRPr="00166400">
              <w:rPr>
                <w:snapToGrid w:val="0"/>
              </w:rPr>
              <w:t>_L_TEXT.</w:t>
            </w:r>
          </w:p>
        </w:tc>
      </w:tr>
      <w:bookmarkEnd w:id="501"/>
    </w:tbl>
    <w:p w:rsidR="005D2839" w:rsidRPr="00166400" w:rsidRDefault="005D2839" w:rsidP="00DA2956"/>
    <w:p w:rsidR="005D2839" w:rsidRPr="00166400" w:rsidRDefault="005D2839" w:rsidP="00DA2956">
      <w:bookmarkStart w:id="506" w:name="_Ref8443154"/>
      <w:bookmarkStart w:id="507" w:name="_Toc9132669"/>
      <w:bookmarkStart w:id="508" w:name="_Toc65307473"/>
    </w:p>
    <w:p w:rsidR="005D2839" w:rsidRPr="00166400" w:rsidRDefault="005D2839" w:rsidP="00DA2956">
      <w:pPr>
        <w:rPr>
          <w:rStyle w:val="ReqText"/>
          <w:color w:val="auto"/>
        </w:rPr>
      </w:pPr>
      <w:bookmarkStart w:id="509" w:name="_Ref359499204"/>
      <w:bookmarkStart w:id="510" w:name="_Toc373391901"/>
      <w:bookmarkStart w:id="511" w:name="_Toc375236407"/>
      <w:r w:rsidRPr="00166400">
        <w:rPr>
          <w:rStyle w:val="ReqText"/>
          <w:color w:val="auto"/>
        </w:rPr>
        <w:t>Packet 43: Speed and distance supervision information</w:t>
      </w:r>
      <w:r w:rsidRPr="00166400" w:rsidDel="00215348">
        <w:rPr>
          <w:rStyle w:val="ReqText"/>
          <w:color w:val="auto"/>
        </w:rPr>
        <w:t xml:space="preserve"> </w:t>
      </w:r>
      <w:r w:rsidRPr="00166400">
        <w:rPr>
          <w:rStyle w:val="ReqText"/>
          <w:color w:val="auto"/>
        </w:rPr>
        <w:t>(from EVC to DMI)</w:t>
      </w:r>
      <w:bookmarkEnd w:id="506"/>
      <w:bookmarkEnd w:id="507"/>
      <w:bookmarkEnd w:id="508"/>
      <w:bookmarkEnd w:id="509"/>
      <w:bookmarkEnd w:id="510"/>
      <w:bookmarkEnd w:id="5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contains speed bargraph information (from EVC to DMI) to be displayed on the Circular Speed Gauge. Many different coloured segments may be displayed according to information in variables.</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43</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13</w:t>
            </w:r>
          </w:p>
        </w:tc>
        <w:tc>
          <w:tcPr>
            <w:tcW w:w="3692" w:type="dxa"/>
            <w:tcBorders>
              <w:bottom w:val="single" w:sz="4" w:space="0" w:color="auto"/>
              <w:right w:val="single" w:sz="4" w:space="0" w:color="auto"/>
            </w:tcBorders>
          </w:tcPr>
          <w:p w:rsidR="005D2839" w:rsidRPr="00166400" w:rsidRDefault="005D2839" w:rsidP="00DA2956">
            <w:pPr>
              <w:rPr>
                <w:rFonts w:cs="Arial"/>
                <w:snapToGrid w:val="0"/>
                <w:lang w:val="pt-BR"/>
              </w:rPr>
            </w:pPr>
            <w:r w:rsidRPr="00166400">
              <w:rPr>
                <w:rFonts w:cs="Arial"/>
                <w:snapToGrid w:val="0"/>
                <w:lang w:val="pt-BR"/>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DMI_Q_SCALE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Scale of DMI_D_TARGET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DMI_V_PERMIT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Permitted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DMI_V_TARGET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7</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Target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DMI_V_RELEASE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Release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DMI_V_INTERV</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Intervention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DMI_D_TARGET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Target distance</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DMI_M_COLOUR_SP</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Colour of speed pointer (needle)</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DMI_M_COLOUR_PS</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Colour of permitted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DMI_Q_DISPLAY_PS</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Display of permitted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DMI_M_COLOUR_TS</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Colour of target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DMI_Q_DISPLAY_TS</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Display of target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DMI_M_COLOUR_RS</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Colour of release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DMI_Q_DISPLAY_RS</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Display of release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DMI_M_COLOUR_IS</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3</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Colour of intervention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pt-BR"/>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snapToGrid w:val="0"/>
              </w:rPr>
              <w:t>DMI_Q_DISPLAY_IS</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Display of intervention speed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6" w:space="0" w:color="auto"/>
            </w:tcBorders>
          </w:tcPr>
          <w:p w:rsidR="005D2839" w:rsidRPr="00166400" w:rsidRDefault="005D2839" w:rsidP="00DA2956">
            <w:pPr>
              <w:rPr>
                <w:rFonts w:cs="Arial"/>
                <w:i/>
                <w:lang w:val="pt-BR"/>
              </w:rPr>
            </w:pPr>
          </w:p>
        </w:tc>
        <w:tc>
          <w:tcPr>
            <w:tcW w:w="3827" w:type="dxa"/>
            <w:tcBorders>
              <w:bottom w:val="single" w:sz="6" w:space="0" w:color="auto"/>
            </w:tcBorders>
            <w:vAlign w:val="center"/>
          </w:tcPr>
          <w:p w:rsidR="005D2839" w:rsidRPr="00166400" w:rsidRDefault="005D2839" w:rsidP="00DA2956">
            <w:pPr>
              <w:rPr>
                <w:rFonts w:cs="Arial"/>
                <w:snapToGrid w:val="0"/>
                <w:lang w:val="pt-BR"/>
              </w:rPr>
            </w:pPr>
            <w:r w:rsidRPr="00166400">
              <w:rPr>
                <w:snapToGrid w:val="0"/>
              </w:rPr>
              <w:t>DMI_Q_DISPLAY_TD</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Display of target distance</w:t>
            </w:r>
          </w:p>
        </w:tc>
      </w:tr>
    </w:tbl>
    <w:p w:rsidR="005D2839" w:rsidRPr="00166400" w:rsidRDefault="005D2839" w:rsidP="00DA2956"/>
    <w:p w:rsidR="005D2839" w:rsidRPr="00166400" w:rsidRDefault="005D2839" w:rsidP="00DA2956">
      <w:bookmarkStart w:id="512" w:name="_Ref94665235"/>
      <w:bookmarkEnd w:id="444"/>
      <w:bookmarkEnd w:id="445"/>
      <w:bookmarkEnd w:id="446"/>
    </w:p>
    <w:p w:rsidR="005D2839" w:rsidRPr="00166400" w:rsidRDefault="005D2839" w:rsidP="00DA2956">
      <w:pPr>
        <w:rPr>
          <w:rStyle w:val="ReqText"/>
          <w:color w:val="auto"/>
        </w:rPr>
      </w:pPr>
      <w:bookmarkStart w:id="513" w:name="_Ref359499166"/>
      <w:bookmarkStart w:id="514" w:name="_Toc373391902"/>
      <w:bookmarkStart w:id="515" w:name="_Toc375236408"/>
      <w:r w:rsidRPr="00166400">
        <w:rPr>
          <w:rStyle w:val="ReqText"/>
          <w:color w:val="auto"/>
        </w:rPr>
        <w:t>Packet 47 : STM accessibility (from EVC to DMI)</w:t>
      </w:r>
      <w:bookmarkEnd w:id="512"/>
      <w:bookmarkEnd w:id="513"/>
      <w:bookmarkEnd w:id="514"/>
      <w:bookmarkEnd w:id="51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contains information on the accessibility to the DMI for a STM (from EVC to DMI). This packet informs the DMI whether to treat the packets sent by STM and how.</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47</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nl-NL"/>
              </w:rPr>
            </w:pPr>
            <w:r w:rsidRPr="00166400">
              <w:rPr>
                <w:rFonts w:cs="Arial"/>
                <w:snapToGrid w:val="0"/>
                <w:lang w:val="nl-NL"/>
              </w:rPr>
              <w:t>STM_NID_STM</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rPr>
              <w:t>STM identity</w:t>
            </w:r>
          </w:p>
        </w:tc>
      </w:tr>
      <w:tr w:rsidR="005D2839" w:rsidRPr="00166400" w:rsidTr="00FC4506">
        <w:tblPrEx>
          <w:tblCellMar>
            <w:top w:w="0" w:type="dxa"/>
            <w:bottom w:w="0" w:type="dxa"/>
          </w:tblCellMar>
        </w:tblPrEx>
        <w:trPr>
          <w:cantSplit/>
        </w:trPr>
        <w:tc>
          <w:tcPr>
            <w:tcW w:w="1489" w:type="dxa"/>
            <w:vMerge/>
            <w:tcBorders>
              <w:top w:val="nil"/>
              <w:left w:val="single" w:sz="4" w:space="0" w:color="auto"/>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bookmarkStart w:id="516" w:name="OLE_LINK1"/>
            <w:bookmarkStart w:id="517" w:name="OLE_LINK2"/>
            <w:r w:rsidRPr="00166400">
              <w:rPr>
                <w:rFonts w:cs="Arial"/>
                <w:snapToGrid w:val="0"/>
              </w:rPr>
              <w:t>DMI_ACCEPTANCE_STATE</w:t>
            </w:r>
            <w:bookmarkEnd w:id="516"/>
            <w:bookmarkEnd w:id="517"/>
          </w:p>
        </w:tc>
        <w:tc>
          <w:tcPr>
            <w:tcW w:w="992" w:type="dxa"/>
            <w:vAlign w:val="center"/>
          </w:tcPr>
          <w:p w:rsidR="005D2839" w:rsidRPr="00166400" w:rsidRDefault="005D2839" w:rsidP="00DA2956">
            <w:pPr>
              <w:rPr>
                <w:rFonts w:cs="Arial"/>
                <w:snapToGrid w:val="0"/>
              </w:rPr>
            </w:pPr>
            <w:r w:rsidRPr="00166400">
              <w:rPr>
                <w:rFonts w:cs="Arial"/>
                <w:snapToGrid w:val="0"/>
              </w:rPr>
              <w:t>2</w:t>
            </w:r>
          </w:p>
        </w:tc>
        <w:tc>
          <w:tcPr>
            <w:tcW w:w="3692" w:type="dxa"/>
            <w:tcBorders>
              <w:right w:val="single" w:sz="4" w:space="0" w:color="auto"/>
            </w:tcBorders>
          </w:tcPr>
          <w:p w:rsidR="005D2839" w:rsidRPr="00166400" w:rsidRDefault="005D2839" w:rsidP="00DA2956">
            <w:pPr>
              <w:rPr>
                <w:rFonts w:cs="Arial"/>
              </w:rPr>
            </w:pPr>
            <w:r w:rsidRPr="00166400">
              <w:rPr>
                <w:rFonts w:cs="Arial"/>
              </w:rPr>
              <w:t>State of the acceptance for the STM</w:t>
            </w:r>
          </w:p>
        </w:tc>
      </w:tr>
    </w:tbl>
    <w:p w:rsidR="005D2839" w:rsidRPr="00166400" w:rsidRDefault="005D2839" w:rsidP="00DA2956"/>
    <w:p w:rsidR="005D2839" w:rsidRPr="00166400" w:rsidRDefault="005D2839" w:rsidP="00DA2956">
      <w:bookmarkStart w:id="518" w:name="_Ref94665248"/>
    </w:p>
    <w:p w:rsidR="005D2839" w:rsidRPr="00166400" w:rsidRDefault="005D2839" w:rsidP="00DA2956">
      <w:pPr>
        <w:rPr>
          <w:rStyle w:val="ReqText"/>
          <w:color w:val="auto"/>
        </w:rPr>
      </w:pPr>
      <w:bookmarkStart w:id="519" w:name="_Ref359499169"/>
      <w:bookmarkStart w:id="520" w:name="_Toc373391903"/>
      <w:bookmarkStart w:id="521" w:name="_Toc375236409"/>
      <w:r w:rsidRPr="00166400">
        <w:rPr>
          <w:rStyle w:val="ReqText"/>
          <w:color w:val="auto"/>
        </w:rPr>
        <w:t>Packet 48 : STM error on DMI (from DMI to EVC)</w:t>
      </w:r>
      <w:bookmarkEnd w:id="518"/>
      <w:bookmarkEnd w:id="519"/>
      <w:bookmarkEnd w:id="520"/>
      <w:bookmarkEnd w:id="52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 xml:space="preserve">This packet contains information on error reported in case a STM sends an unknown object to the DMI or in case of DMI buffer overflow (from DMI to EVC). </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48</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6" w:space="0" w:color="auto"/>
            </w:tcBorders>
          </w:tcPr>
          <w:p w:rsidR="005D2839" w:rsidRPr="00166400" w:rsidRDefault="005D2839" w:rsidP="00DA2956">
            <w:pPr>
              <w:rPr>
                <w:rFonts w:cs="Arial"/>
                <w:i/>
              </w:rPr>
            </w:pPr>
          </w:p>
        </w:tc>
        <w:tc>
          <w:tcPr>
            <w:tcW w:w="3827" w:type="dxa"/>
            <w:tcBorders>
              <w:bottom w:val="single" w:sz="6" w:space="0" w:color="auto"/>
            </w:tcBorders>
            <w:vAlign w:val="center"/>
          </w:tcPr>
          <w:p w:rsidR="005D2839" w:rsidRPr="00166400" w:rsidRDefault="005D2839" w:rsidP="00DA2956">
            <w:pPr>
              <w:rPr>
                <w:rFonts w:cs="Arial"/>
                <w:snapToGrid w:val="0"/>
                <w:lang w:val="nl-NL"/>
              </w:rPr>
            </w:pPr>
            <w:r w:rsidRPr="00166400">
              <w:rPr>
                <w:rFonts w:cs="Arial"/>
                <w:snapToGrid w:val="0"/>
                <w:lang w:val="nl-NL"/>
              </w:rPr>
              <w:t>STM_NID_STM</w:t>
            </w:r>
          </w:p>
        </w:tc>
        <w:tc>
          <w:tcPr>
            <w:tcW w:w="992" w:type="dxa"/>
            <w:tcBorders>
              <w:bottom w:val="single" w:sz="6"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6" w:space="0" w:color="auto"/>
              <w:right w:val="single" w:sz="4" w:space="0" w:color="auto"/>
            </w:tcBorders>
          </w:tcPr>
          <w:p w:rsidR="005D2839" w:rsidRPr="00166400" w:rsidRDefault="005D2839" w:rsidP="00DA2956">
            <w:pPr>
              <w:rPr>
                <w:rFonts w:cs="Arial"/>
                <w:snapToGrid w:val="0"/>
              </w:rPr>
            </w:pPr>
            <w:r w:rsidRPr="00166400">
              <w:rPr>
                <w:rFonts w:cs="Arial"/>
              </w:rPr>
              <w:t>STM identity</w:t>
            </w:r>
          </w:p>
        </w:tc>
      </w:tr>
    </w:tbl>
    <w:p w:rsidR="005D2839" w:rsidRPr="00166400" w:rsidRDefault="005D2839" w:rsidP="00DA2956"/>
    <w:p w:rsidR="005D2839" w:rsidRPr="00166400" w:rsidRDefault="005D2839" w:rsidP="00DA2956">
      <w:bookmarkStart w:id="522" w:name="_Ref8443190"/>
      <w:bookmarkStart w:id="523" w:name="_Toc9132695"/>
      <w:bookmarkStart w:id="524" w:name="_Toc65307502"/>
    </w:p>
    <w:p w:rsidR="005D2839" w:rsidRPr="00166400" w:rsidRDefault="005D2839" w:rsidP="00DA2956">
      <w:pPr>
        <w:rPr>
          <w:rStyle w:val="ReqText"/>
          <w:color w:val="auto"/>
        </w:rPr>
      </w:pPr>
      <w:bookmarkStart w:id="525" w:name="_Ref359499266"/>
      <w:bookmarkStart w:id="526" w:name="_Toc373391904"/>
      <w:bookmarkStart w:id="527" w:name="_Toc375236410"/>
      <w:r w:rsidRPr="00166400">
        <w:rPr>
          <w:rStyle w:val="ReqText"/>
          <w:color w:val="auto"/>
        </w:rPr>
        <w:t>Packet 50: Acknowledgement reply (from DMI to EVC)</w:t>
      </w:r>
      <w:bookmarkEnd w:id="522"/>
      <w:bookmarkEnd w:id="523"/>
      <w:bookmarkEnd w:id="524"/>
      <w:bookmarkEnd w:id="525"/>
      <w:bookmarkEnd w:id="526"/>
      <w:bookmarkEnd w:id="5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 xml:space="preserve">Report from ETCS on acknowledgement of text message. </w:t>
            </w:r>
          </w:p>
          <w:p w:rsidR="005D2839" w:rsidRPr="00166400" w:rsidRDefault="005D2839" w:rsidP="00DA2956">
            <w:pPr>
              <w:rPr>
                <w:rFonts w:cs="Arial"/>
              </w:rPr>
            </w:pPr>
            <w:r w:rsidRPr="00166400">
              <w:rPr>
                <w:rFonts w:cs="Arial"/>
              </w:rPr>
              <w:t>If text message is deleted before acknowledgement, this packet is not transmitted.</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50</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DMI_NID_EVC_MESSAGE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ack message</w:t>
            </w:r>
          </w:p>
        </w:tc>
      </w:tr>
    </w:tbl>
    <w:p w:rsidR="005D2839" w:rsidRPr="00166400" w:rsidRDefault="005D2839" w:rsidP="00DA2956"/>
    <w:p w:rsidR="005D2839" w:rsidRPr="00166400" w:rsidRDefault="005D2839" w:rsidP="00DA2956">
      <w:bookmarkStart w:id="528" w:name="_Ref8443166"/>
      <w:bookmarkStart w:id="529" w:name="_Toc9132680"/>
      <w:bookmarkStart w:id="530" w:name="_Toc65307486"/>
    </w:p>
    <w:p w:rsidR="005D2839" w:rsidRPr="00166400" w:rsidRDefault="005D2839" w:rsidP="00DA2956">
      <w:pPr>
        <w:rPr>
          <w:rStyle w:val="ReqText"/>
          <w:color w:val="auto"/>
        </w:rPr>
      </w:pPr>
      <w:bookmarkStart w:id="531" w:name="_Ref359499223"/>
      <w:bookmarkStart w:id="532" w:name="_Toc373391905"/>
      <w:bookmarkStart w:id="533" w:name="_Toc375236411"/>
      <w:r w:rsidRPr="00166400">
        <w:rPr>
          <w:rStyle w:val="ReqText"/>
          <w:color w:val="auto"/>
        </w:rPr>
        <w:t>Packet 52: Driver request (from DMI to EVC)</w:t>
      </w:r>
      <w:bookmarkEnd w:id="528"/>
      <w:bookmarkEnd w:id="529"/>
      <w:bookmarkEnd w:id="530"/>
      <w:bookmarkEnd w:id="531"/>
      <w:bookmarkEnd w:id="532"/>
      <w:bookmarkEnd w:id="5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Driver gives a request to the EVC (confirmation or menu request)</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52</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DMI_NID_BUTTON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button</w:t>
            </w:r>
          </w:p>
        </w:tc>
      </w:tr>
    </w:tbl>
    <w:p w:rsidR="005D2839" w:rsidRPr="00166400" w:rsidRDefault="005D2839" w:rsidP="00DA2956"/>
    <w:p w:rsidR="005D2839" w:rsidRPr="00166400" w:rsidRDefault="005D2839" w:rsidP="00DA2956">
      <w:bookmarkStart w:id="534" w:name="_Ref8443171"/>
      <w:bookmarkStart w:id="535" w:name="_Toc9132683"/>
      <w:bookmarkStart w:id="536" w:name="_Toc65307489"/>
    </w:p>
    <w:p w:rsidR="005D2839" w:rsidRPr="00166400" w:rsidRDefault="005D2839" w:rsidP="00DA2956">
      <w:pPr>
        <w:rPr>
          <w:rStyle w:val="ReqText"/>
          <w:color w:val="auto"/>
        </w:rPr>
      </w:pPr>
      <w:bookmarkStart w:id="537" w:name="_Ref359499229"/>
      <w:bookmarkStart w:id="538" w:name="_Toc373391906"/>
      <w:bookmarkStart w:id="539" w:name="_Toc375236412"/>
      <w:r w:rsidRPr="00166400">
        <w:rPr>
          <w:rStyle w:val="ReqText"/>
          <w:color w:val="auto"/>
        </w:rPr>
        <w:t>Packet 53: Driver data reply (from DMI to EVC)</w:t>
      </w:r>
      <w:bookmarkEnd w:id="534"/>
      <w:bookmarkEnd w:id="535"/>
      <w:bookmarkEnd w:id="536"/>
      <w:bookmarkEnd w:id="537"/>
      <w:bookmarkEnd w:id="538"/>
      <w:bookmarkEnd w:id="5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337"/>
        <w:gridCol w:w="3969"/>
        <w:gridCol w:w="992"/>
        <w:gridCol w:w="3686"/>
      </w:tblGrid>
      <w:tr w:rsidR="005D2839" w:rsidRPr="00166400" w:rsidTr="00FC4506">
        <w:tblPrEx>
          <w:tblCellMar>
            <w:top w:w="0" w:type="dxa"/>
            <w:bottom w:w="0" w:type="dxa"/>
          </w:tblCellMar>
        </w:tblPrEx>
        <w:trPr>
          <w:cantSplit/>
        </w:trPr>
        <w:tc>
          <w:tcPr>
            <w:tcW w:w="1337"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647"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Driver data sent to the EVC</w:t>
            </w:r>
          </w:p>
        </w:tc>
      </w:tr>
      <w:tr w:rsidR="005D2839" w:rsidRPr="00166400" w:rsidTr="00FC4506">
        <w:tblPrEx>
          <w:tblCellMar>
            <w:top w:w="0" w:type="dxa"/>
            <w:bottom w:w="0" w:type="dxa"/>
          </w:tblCellMar>
        </w:tblPrEx>
        <w:trPr>
          <w:cantSplit/>
        </w:trPr>
        <w:tc>
          <w:tcPr>
            <w:tcW w:w="1337"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969"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86"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969"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53</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969"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lang w:val="pt-BR"/>
              </w:rPr>
              <w:t>Packet length</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969"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DMI_NID_DATA</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Identifier of the data</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969"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 xml:space="preserve">DMI_Q_VALUE_TYPE </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 xml:space="preserve">0 : no (default) value </w:t>
            </w:r>
          </w:p>
          <w:p w:rsidR="005D2839" w:rsidRPr="00166400" w:rsidRDefault="005D2839" w:rsidP="00DA2956">
            <w:pPr>
              <w:rPr>
                <w:rFonts w:cs="Arial"/>
              </w:rPr>
            </w:pPr>
            <w:r w:rsidRPr="00166400">
              <w:rPr>
                <w:rFonts w:cs="Arial"/>
              </w:rPr>
              <w:t>1 : Character string</w:t>
            </w:r>
          </w:p>
          <w:p w:rsidR="005D2839" w:rsidRPr="00166400" w:rsidRDefault="005D2839" w:rsidP="00DA2956">
            <w:pPr>
              <w:rPr>
                <w:rFonts w:cs="Arial"/>
              </w:rPr>
            </w:pPr>
            <w:r w:rsidRPr="00166400">
              <w:rPr>
                <w:rFonts w:cs="Arial"/>
              </w:rPr>
              <w:t>2 : value identifier</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969"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 xml:space="preserve">DMI_L_VALUE </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86" w:type="dxa"/>
            <w:tcBorders>
              <w:bottom w:val="single" w:sz="4" w:space="0" w:color="auto"/>
              <w:right w:val="single" w:sz="4" w:space="0" w:color="auto"/>
            </w:tcBorders>
          </w:tcPr>
          <w:p w:rsidR="005D2839" w:rsidRPr="00166400" w:rsidRDefault="005D2839" w:rsidP="00DA2956">
            <w:r w:rsidRPr="00166400">
              <w:t>If DMI_Q_VALUE_TYPE = 1 :</w:t>
            </w:r>
          </w:p>
          <w:p w:rsidR="005D2839" w:rsidRPr="00166400" w:rsidRDefault="005D2839" w:rsidP="00DA2956">
            <w:r w:rsidRPr="00166400">
              <w:t xml:space="preserve">   Number of DMI_X_VALUE</w:t>
            </w:r>
          </w:p>
          <w:p w:rsidR="005D2839" w:rsidRPr="00166400" w:rsidRDefault="005D2839" w:rsidP="00DA2956">
            <w:r w:rsidRPr="00166400">
              <w:t xml:space="preserve">If DMI_Q_VALUE_TYPE </w:t>
            </w:r>
            <w:r w:rsidRPr="00166400">
              <w:sym w:font="Symbol" w:char="F0B9"/>
            </w:r>
            <w:r w:rsidRPr="00166400">
              <w:t xml:space="preserve"> 1</w:t>
            </w:r>
          </w:p>
          <w:p w:rsidR="005D2839" w:rsidRPr="00166400" w:rsidRDefault="005D2839" w:rsidP="00DA2956">
            <w:r w:rsidRPr="00166400">
              <w:t xml:space="preserve">   the variable is not transmitted</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969" w:type="dxa"/>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DMI_X_VALUE (i)</w:t>
            </w:r>
          </w:p>
        </w:tc>
        <w:tc>
          <w:tcPr>
            <w:tcW w:w="992" w:type="dxa"/>
            <w:vAlign w:val="center"/>
          </w:tcPr>
          <w:p w:rsidR="005D2839" w:rsidRPr="00166400" w:rsidRDefault="005D2839" w:rsidP="00DA2956">
            <w:pPr>
              <w:rPr>
                <w:rFonts w:cs="Arial"/>
                <w:snapToGrid w:val="0"/>
              </w:rPr>
            </w:pPr>
            <w:r w:rsidRPr="00166400">
              <w:rPr>
                <w:rFonts w:cs="Arial"/>
                <w:snapToGrid w:val="0"/>
              </w:rPr>
              <w:t>8</w:t>
            </w:r>
          </w:p>
        </w:tc>
        <w:tc>
          <w:tcPr>
            <w:tcW w:w="3686" w:type="dxa"/>
            <w:tcBorders>
              <w:right w:val="single" w:sz="4" w:space="0" w:color="auto"/>
            </w:tcBorders>
          </w:tcPr>
          <w:p w:rsidR="005D2839" w:rsidRPr="00166400" w:rsidRDefault="005D2839" w:rsidP="00DA2956">
            <w:r w:rsidRPr="00166400">
              <w:t>If DMI_Q_VALUE_TYPE = 1 :</w:t>
            </w:r>
          </w:p>
          <w:p w:rsidR="005D2839" w:rsidRPr="00166400" w:rsidRDefault="005D2839" w:rsidP="00DA2956">
            <w:r w:rsidRPr="00166400">
              <w:t xml:space="preserve">   Data Value Text String Element</w:t>
            </w:r>
          </w:p>
          <w:p w:rsidR="005D2839" w:rsidRPr="00166400" w:rsidRDefault="005D2839" w:rsidP="00DA2956">
            <w:r w:rsidRPr="00166400">
              <w:t xml:space="preserve">If DMI_Q_VALUE_TYPE </w:t>
            </w:r>
            <w:r w:rsidRPr="00166400">
              <w:sym w:font="Symbol" w:char="F0B9"/>
            </w:r>
            <w:r w:rsidRPr="00166400">
              <w:t xml:space="preserve"> 1</w:t>
            </w:r>
          </w:p>
          <w:p w:rsidR="005D2839" w:rsidRPr="00166400" w:rsidRDefault="005D2839" w:rsidP="00DA2956">
            <w:r w:rsidRPr="00166400">
              <w:t xml:space="preserve">   the variable is not transmitted</w:t>
            </w:r>
          </w:p>
          <w:p w:rsidR="005D2839" w:rsidRPr="00166400" w:rsidRDefault="005D2839" w:rsidP="00DA2956">
            <w:r w:rsidRPr="00166400">
              <w:t xml:space="preserve">The number of iterations is equal to the value of </w:t>
            </w:r>
            <w:r w:rsidRPr="00166400">
              <w:rPr>
                <w:snapToGrid w:val="0"/>
              </w:rPr>
              <w:t>DMI_L_VALUE.</w:t>
            </w:r>
          </w:p>
        </w:tc>
      </w:tr>
      <w:tr w:rsidR="005D2839" w:rsidRPr="00166400" w:rsidTr="00FC4506">
        <w:tblPrEx>
          <w:tblCellMar>
            <w:top w:w="0" w:type="dxa"/>
            <w:bottom w:w="0" w:type="dxa"/>
          </w:tblCellMar>
        </w:tblPrEx>
        <w:trPr>
          <w:cantSplit/>
        </w:trPr>
        <w:tc>
          <w:tcPr>
            <w:tcW w:w="1337" w:type="dxa"/>
            <w:tcBorders>
              <w:top w:val="nil"/>
              <w:left w:val="single" w:sz="4" w:space="0" w:color="auto"/>
              <w:bottom w:val="single" w:sz="4" w:space="0" w:color="auto"/>
            </w:tcBorders>
          </w:tcPr>
          <w:p w:rsidR="005D2839" w:rsidRPr="00166400" w:rsidRDefault="005D2839" w:rsidP="00DA2956">
            <w:pPr>
              <w:rPr>
                <w:rFonts w:cs="Arial"/>
                <w:i/>
              </w:rPr>
            </w:pPr>
          </w:p>
        </w:tc>
        <w:tc>
          <w:tcPr>
            <w:tcW w:w="3969"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 xml:space="preserve">DMI_NID_VALUE </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86" w:type="dxa"/>
            <w:tcBorders>
              <w:bottom w:val="single" w:sz="4" w:space="0" w:color="auto"/>
              <w:right w:val="single" w:sz="4" w:space="0" w:color="auto"/>
            </w:tcBorders>
          </w:tcPr>
          <w:p w:rsidR="005D2839" w:rsidRPr="00166400" w:rsidRDefault="005D2839" w:rsidP="00DA2956">
            <w:pPr>
              <w:rPr>
                <w:snapToGrid w:val="0"/>
              </w:rPr>
            </w:pPr>
            <w:r w:rsidRPr="00166400">
              <w:t>If DMI_Q_VALUE_TYPE = 2 :</w:t>
            </w:r>
          </w:p>
          <w:p w:rsidR="005D2839" w:rsidRPr="00166400" w:rsidRDefault="005D2839" w:rsidP="00DA2956">
            <w:pPr>
              <w:rPr>
                <w:snapToGrid w:val="0"/>
              </w:rPr>
            </w:pPr>
            <w:r w:rsidRPr="00166400">
              <w:rPr>
                <w:snapToGrid w:val="0"/>
              </w:rPr>
              <w:t xml:space="preserve">   Identifier of a value</w:t>
            </w:r>
          </w:p>
          <w:p w:rsidR="005D2839" w:rsidRPr="00166400" w:rsidRDefault="005D2839" w:rsidP="00DA2956">
            <w:r w:rsidRPr="00166400">
              <w:t xml:space="preserve">If DMI_Q_VALUE_TYPE </w:t>
            </w:r>
            <w:r w:rsidRPr="00166400">
              <w:sym w:font="Symbol" w:char="F0B9"/>
            </w:r>
            <w:r w:rsidRPr="00166400">
              <w:t xml:space="preserve"> 2</w:t>
            </w:r>
          </w:p>
          <w:p w:rsidR="005D2839" w:rsidRPr="00166400" w:rsidRDefault="005D2839" w:rsidP="00DA2956">
            <w:r w:rsidRPr="00166400">
              <w:t xml:space="preserve">   the variable is not transmitted</w:t>
            </w:r>
          </w:p>
        </w:tc>
      </w:tr>
    </w:tbl>
    <w:p w:rsidR="005D2839" w:rsidRPr="00166400" w:rsidRDefault="005D2839" w:rsidP="00DA2956">
      <w:bookmarkStart w:id="540" w:name="_Hlt87256776"/>
      <w:bookmarkEnd w:id="540"/>
    </w:p>
    <w:p w:rsidR="005D2839" w:rsidRPr="00166400" w:rsidRDefault="005D2839" w:rsidP="00DA2956">
      <w:bookmarkStart w:id="541" w:name="_Ref8443182"/>
      <w:bookmarkStart w:id="542" w:name="_Toc9132690"/>
    </w:p>
    <w:p w:rsidR="005D2839" w:rsidRPr="00166400" w:rsidRDefault="005D2839" w:rsidP="00DA2956">
      <w:pPr>
        <w:rPr>
          <w:rStyle w:val="ReqText"/>
          <w:color w:val="auto"/>
        </w:rPr>
      </w:pPr>
      <w:bookmarkStart w:id="543" w:name="_Toc65307496"/>
      <w:bookmarkStart w:id="544" w:name="_Ref359499256"/>
      <w:bookmarkStart w:id="545" w:name="_Ref373149778"/>
      <w:bookmarkStart w:id="546" w:name="_Toc373391907"/>
      <w:bookmarkStart w:id="547" w:name="_Toc375236413"/>
      <w:r w:rsidRPr="00166400">
        <w:rPr>
          <w:rStyle w:val="ReqText"/>
          <w:color w:val="auto"/>
        </w:rPr>
        <w:t>Packet 54: Confirmation reply (From DMI to EVC)</w:t>
      </w:r>
      <w:bookmarkEnd w:id="541"/>
      <w:bookmarkEnd w:id="542"/>
      <w:bookmarkEnd w:id="543"/>
      <w:bookmarkEnd w:id="544"/>
      <w:bookmarkEnd w:id="545"/>
      <w:bookmarkEnd w:id="546"/>
      <w:bookmarkEnd w:id="5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479"/>
        <w:gridCol w:w="3827"/>
        <w:gridCol w:w="992"/>
        <w:gridCol w:w="3686"/>
      </w:tblGrid>
      <w:tr w:rsidR="005D2839" w:rsidRPr="00166400" w:rsidTr="00FC4506">
        <w:tblPrEx>
          <w:tblCellMar>
            <w:top w:w="0" w:type="dxa"/>
            <w:bottom w:w="0" w:type="dxa"/>
          </w:tblCellMar>
        </w:tblPrEx>
        <w:trPr>
          <w:cantSplit/>
        </w:trPr>
        <w:tc>
          <w:tcPr>
            <w:tcW w:w="147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05"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Driver reply sent to the EVC</w:t>
            </w:r>
          </w:p>
        </w:tc>
      </w:tr>
      <w:tr w:rsidR="005D2839" w:rsidRPr="00166400" w:rsidTr="00FC4506">
        <w:tblPrEx>
          <w:tblCellMar>
            <w:top w:w="0" w:type="dxa"/>
            <w:bottom w:w="0" w:type="dxa"/>
          </w:tblCellMar>
        </w:tblPrEx>
        <w:trPr>
          <w:cantSplit/>
          <w:trHeight w:val="245"/>
        </w:trPr>
        <w:tc>
          <w:tcPr>
            <w:tcW w:w="1479"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86"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Height w:val="215"/>
        </w:trPr>
        <w:tc>
          <w:tcPr>
            <w:tcW w:w="147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53</w:t>
            </w:r>
          </w:p>
        </w:tc>
      </w:tr>
      <w:tr w:rsidR="005D2839" w:rsidRPr="00166400" w:rsidTr="00FC4506">
        <w:tblPrEx>
          <w:tblCellMar>
            <w:top w:w="0" w:type="dxa"/>
            <w:bottom w:w="0" w:type="dxa"/>
          </w:tblCellMar>
        </w:tblPrEx>
        <w:trPr>
          <w:cantSplit/>
          <w:trHeight w:val="177"/>
        </w:trPr>
        <w:tc>
          <w:tcPr>
            <w:tcW w:w="147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lang w:val="pt-BR"/>
              </w:rPr>
              <w:t>Packet length</w:t>
            </w:r>
          </w:p>
        </w:tc>
      </w:tr>
      <w:tr w:rsidR="005D2839" w:rsidRPr="00166400" w:rsidTr="00FC4506">
        <w:tblPrEx>
          <w:tblCellMar>
            <w:top w:w="0" w:type="dxa"/>
            <w:bottom w:w="0" w:type="dxa"/>
          </w:tblCellMar>
        </w:tblPrEx>
        <w:trPr>
          <w:cantSplit/>
        </w:trPr>
        <w:tc>
          <w:tcPr>
            <w:tcW w:w="147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DMI_M_CONFIRMATION_SCREEN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confirmation screen</w:t>
            </w:r>
          </w:p>
        </w:tc>
      </w:tr>
      <w:tr w:rsidR="005D2839" w:rsidRPr="00166400" w:rsidTr="00FC4506">
        <w:tblPrEx>
          <w:tblCellMar>
            <w:top w:w="0" w:type="dxa"/>
            <w:bottom w:w="0" w:type="dxa"/>
          </w:tblCellMar>
        </w:tblPrEx>
        <w:trPr>
          <w:cantSplit/>
        </w:trPr>
        <w:tc>
          <w:tcPr>
            <w:tcW w:w="147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One bit to 0</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86" w:type="dxa"/>
            <w:tcBorders>
              <w:bottom w:val="single" w:sz="4" w:space="0" w:color="auto"/>
              <w:right w:val="single" w:sz="4" w:space="0" w:color="auto"/>
            </w:tcBorders>
          </w:tcPr>
          <w:p w:rsidR="005D2839" w:rsidRPr="00166400" w:rsidRDefault="005D2839" w:rsidP="00DA2956">
            <w:r w:rsidRPr="00166400">
              <w:t xml:space="preserve">Value = 0 (not used)  </w:t>
            </w:r>
            <w:r w:rsidRPr="00166400">
              <w:br/>
              <w:t>This bit is kept to avoid integration problems</w:t>
            </w:r>
          </w:p>
        </w:tc>
      </w:tr>
      <w:tr w:rsidR="005D2839" w:rsidRPr="00166400" w:rsidTr="00FC4506">
        <w:tblPrEx>
          <w:tblCellMar>
            <w:top w:w="0" w:type="dxa"/>
            <w:bottom w:w="0" w:type="dxa"/>
          </w:tblCellMar>
        </w:tblPrEx>
        <w:trPr>
          <w:cantSplit/>
        </w:trPr>
        <w:tc>
          <w:tcPr>
            <w:tcW w:w="147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DMI_Q_CONFIRM</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86"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 xml:space="preserve">   Value = 0 : screen not confirmed </w:t>
            </w:r>
          </w:p>
          <w:p w:rsidR="005D2839" w:rsidRPr="00166400" w:rsidRDefault="005D2839" w:rsidP="00DA2956">
            <w:pPr>
              <w:rPr>
                <w:rFonts w:cs="Arial"/>
                <w:snapToGrid w:val="0"/>
                <w:sz w:val="20"/>
              </w:rPr>
            </w:pPr>
            <w:r w:rsidRPr="00166400">
              <w:rPr>
                <w:rFonts w:cs="Arial"/>
                <w:snapToGrid w:val="0"/>
                <w:sz w:val="20"/>
              </w:rPr>
              <w:t xml:space="preserve">   Or value = 1 : screen confirmed</w:t>
            </w:r>
          </w:p>
        </w:tc>
      </w:tr>
      <w:tr w:rsidR="005D2839" w:rsidRPr="00166400" w:rsidTr="00FC4506">
        <w:tblPrEx>
          <w:tblCellMar>
            <w:top w:w="0" w:type="dxa"/>
            <w:bottom w:w="0" w:type="dxa"/>
          </w:tblCellMar>
        </w:tblPrEx>
        <w:trPr>
          <w:cantSplit/>
        </w:trPr>
        <w:tc>
          <w:tcPr>
            <w:tcW w:w="147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DMI_N_ITER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86" w:type="dxa"/>
            <w:tcBorders>
              <w:bottom w:val="single" w:sz="4" w:space="0" w:color="auto"/>
              <w:right w:val="single" w:sz="4" w:space="0" w:color="auto"/>
            </w:tcBorders>
          </w:tcPr>
          <w:p w:rsidR="005D2839" w:rsidRPr="00166400" w:rsidRDefault="005D2839" w:rsidP="00DA2956">
            <w:r w:rsidRPr="00166400">
              <w:t xml:space="preserve">   Number of iteration for (DMI_NID_DATA, DMI_Q_VALUE_TYPE, DMI_L_VALUE, DMI_X_VALUE, DMI_NID_VALUE)</w:t>
            </w:r>
          </w:p>
        </w:tc>
      </w:tr>
      <w:tr w:rsidR="005D2839" w:rsidRPr="00166400" w:rsidTr="00FC4506">
        <w:tblPrEx>
          <w:tblCellMar>
            <w:top w:w="0" w:type="dxa"/>
            <w:bottom w:w="0" w:type="dxa"/>
          </w:tblCellMar>
        </w:tblPrEx>
        <w:trPr>
          <w:cantSplit/>
        </w:trPr>
        <w:tc>
          <w:tcPr>
            <w:tcW w:w="1479" w:type="dxa"/>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DMI_NID_DATA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86" w:type="dxa"/>
            <w:tcBorders>
              <w:bottom w:val="single" w:sz="4" w:space="0" w:color="auto"/>
              <w:right w:val="single" w:sz="4" w:space="0" w:color="auto"/>
            </w:tcBorders>
          </w:tcPr>
          <w:p w:rsidR="005D2839" w:rsidRPr="00166400" w:rsidRDefault="005D2839" w:rsidP="00DA2956">
            <w:r w:rsidRPr="00166400">
              <w:rPr>
                <w:snapToGrid w:val="0"/>
              </w:rPr>
              <w:t>Identifier of the data</w:t>
            </w:r>
          </w:p>
        </w:tc>
      </w:tr>
      <w:tr w:rsidR="005D2839" w:rsidRPr="00166400" w:rsidTr="00FC4506">
        <w:tblPrEx>
          <w:tblCellMar>
            <w:top w:w="0" w:type="dxa"/>
            <w:bottom w:w="0" w:type="dxa"/>
          </w:tblCellMar>
        </w:tblPrEx>
        <w:trPr>
          <w:cantSplit/>
        </w:trPr>
        <w:tc>
          <w:tcPr>
            <w:tcW w:w="1479" w:type="dxa"/>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DMI_Q_VALUE_TYPE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86" w:type="dxa"/>
            <w:tcBorders>
              <w:bottom w:val="single" w:sz="4" w:space="0" w:color="auto"/>
              <w:right w:val="single" w:sz="4" w:space="0" w:color="auto"/>
            </w:tcBorders>
          </w:tcPr>
          <w:p w:rsidR="005D2839" w:rsidRPr="00166400" w:rsidRDefault="005D2839" w:rsidP="00DA2956">
            <w:r w:rsidRPr="00166400">
              <w:t>Value = 1 : Character string</w:t>
            </w:r>
          </w:p>
          <w:p w:rsidR="005D2839" w:rsidRPr="00166400" w:rsidRDefault="005D2839" w:rsidP="00DA2956">
            <w:r w:rsidRPr="00166400">
              <w:t>Or value = 2 : value identifier</w:t>
            </w:r>
          </w:p>
        </w:tc>
      </w:tr>
      <w:tr w:rsidR="005D2839" w:rsidRPr="00166400" w:rsidTr="00FC4506">
        <w:tblPrEx>
          <w:tblCellMar>
            <w:top w:w="0" w:type="dxa"/>
            <w:bottom w:w="0" w:type="dxa"/>
          </w:tblCellMar>
        </w:tblPrEx>
        <w:trPr>
          <w:cantSplit/>
        </w:trPr>
        <w:tc>
          <w:tcPr>
            <w:tcW w:w="1479" w:type="dxa"/>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DMI_L_VALUE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86" w:type="dxa"/>
            <w:tcBorders>
              <w:bottom w:val="single" w:sz="4" w:space="0" w:color="auto"/>
              <w:right w:val="single" w:sz="4" w:space="0" w:color="auto"/>
            </w:tcBorders>
          </w:tcPr>
          <w:p w:rsidR="005D2839" w:rsidRPr="00166400" w:rsidRDefault="005D2839" w:rsidP="00DA2956">
            <w:pPr>
              <w:rPr>
                <w:rFonts w:ascii="Arial" w:hAnsi="Arial" w:cs="Arial"/>
                <w:sz w:val="20"/>
              </w:rPr>
            </w:pPr>
            <w:r w:rsidRPr="00166400">
              <w:rPr>
                <w:rFonts w:ascii="Arial" w:hAnsi="Arial" w:cs="Arial"/>
                <w:sz w:val="20"/>
              </w:rPr>
              <w:t>If DMI_Q_VALUE_TYPE = 1</w:t>
            </w:r>
            <w:r w:rsidRPr="00166400">
              <w:rPr>
                <w:rFonts w:ascii="Arial" w:hAnsi="Arial" w:cs="Arial"/>
                <w:sz w:val="20"/>
              </w:rPr>
              <w:br/>
              <w:t xml:space="preserve">    : Number of DMI_X_VALUE</w:t>
            </w:r>
          </w:p>
          <w:p w:rsidR="005D2839" w:rsidRPr="00166400" w:rsidRDefault="005D2839" w:rsidP="00DA2956">
            <w:pPr>
              <w:rPr>
                <w:rFonts w:ascii="Arial" w:hAnsi="Arial" w:cs="Arial"/>
                <w:sz w:val="20"/>
              </w:rPr>
            </w:pPr>
            <w:r w:rsidRPr="00166400">
              <w:rPr>
                <w:rFonts w:ascii="Arial" w:hAnsi="Arial" w:cs="Arial"/>
                <w:sz w:val="20"/>
              </w:rPr>
              <w:t xml:space="preserve">If DMI_Q_VALUE_TYPE </w:t>
            </w:r>
            <w:r w:rsidRPr="00166400">
              <w:rPr>
                <w:rFonts w:ascii="Arial" w:hAnsi="Arial" w:cs="Arial"/>
                <w:sz w:val="20"/>
              </w:rPr>
              <w:sym w:font="Symbol" w:char="F0B9"/>
            </w:r>
            <w:r w:rsidRPr="00166400">
              <w:rPr>
                <w:rFonts w:ascii="Arial" w:hAnsi="Arial" w:cs="Arial"/>
                <w:sz w:val="20"/>
              </w:rPr>
              <w:t xml:space="preserve"> 1</w:t>
            </w:r>
          </w:p>
          <w:p w:rsidR="005D2839" w:rsidRPr="00166400" w:rsidRDefault="005D2839" w:rsidP="00DA2956">
            <w:pPr>
              <w:rPr>
                <w:rFonts w:ascii="Arial" w:hAnsi="Arial" w:cs="Arial"/>
                <w:sz w:val="20"/>
              </w:rPr>
            </w:pPr>
            <w:r w:rsidRPr="00166400">
              <w:rPr>
                <w:rFonts w:ascii="Arial" w:hAnsi="Arial" w:cs="Arial"/>
                <w:sz w:val="20"/>
              </w:rPr>
              <w:t xml:space="preserve">   The variable is not transmitted</w:t>
            </w:r>
          </w:p>
        </w:tc>
      </w:tr>
      <w:tr w:rsidR="005D2839" w:rsidRPr="00166400" w:rsidTr="00FC4506">
        <w:tblPrEx>
          <w:tblCellMar>
            <w:top w:w="0" w:type="dxa"/>
            <w:bottom w:w="0" w:type="dxa"/>
          </w:tblCellMar>
        </w:tblPrEx>
        <w:trPr>
          <w:cantSplit/>
        </w:trPr>
        <w:tc>
          <w:tcPr>
            <w:tcW w:w="1479" w:type="dxa"/>
            <w:vMerge w:val="restart"/>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DMI_X_VALUE (i,j)</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86"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 xml:space="preserve">If DMI_Q_VALUE_TYPE = 1 </w:t>
            </w:r>
            <w:r w:rsidRPr="00166400">
              <w:rPr>
                <w:rFonts w:cs="Arial"/>
              </w:rPr>
              <w:br/>
              <w:t xml:space="preserve">      : Data Value Text String Element</w:t>
            </w:r>
          </w:p>
          <w:p w:rsidR="005D2839" w:rsidRPr="00166400" w:rsidRDefault="005D2839" w:rsidP="00DA2956">
            <w:pPr>
              <w:rPr>
                <w:rFonts w:ascii="Arial" w:hAnsi="Arial" w:cs="Arial"/>
                <w:sz w:val="20"/>
              </w:rPr>
            </w:pPr>
            <w:r w:rsidRPr="00166400">
              <w:rPr>
                <w:rFonts w:ascii="Arial" w:hAnsi="Arial" w:cs="Arial"/>
                <w:sz w:val="20"/>
              </w:rPr>
              <w:t xml:space="preserve">If DMI_Q_VALUE_TYPE </w:t>
            </w:r>
            <w:r w:rsidRPr="00166400">
              <w:rPr>
                <w:rFonts w:ascii="Arial" w:hAnsi="Arial" w:cs="Arial"/>
                <w:sz w:val="20"/>
              </w:rPr>
              <w:sym w:font="Symbol" w:char="F0B9"/>
            </w:r>
            <w:r w:rsidRPr="00166400">
              <w:rPr>
                <w:rFonts w:ascii="Arial" w:hAnsi="Arial" w:cs="Arial"/>
                <w:sz w:val="20"/>
              </w:rPr>
              <w:t xml:space="preserve"> 1</w:t>
            </w:r>
          </w:p>
          <w:p w:rsidR="005D2839" w:rsidRPr="00166400" w:rsidRDefault="005D2839" w:rsidP="00DA2956">
            <w:pPr>
              <w:rPr>
                <w:rFonts w:cs="Arial"/>
              </w:rPr>
            </w:pPr>
            <w:r w:rsidRPr="00166400">
              <w:rPr>
                <w:rFonts w:cs="Arial"/>
              </w:rPr>
              <w:t xml:space="preserve">   the variable is not transmitted.</w:t>
            </w:r>
          </w:p>
          <w:p w:rsidR="005D2839" w:rsidRPr="00166400" w:rsidRDefault="005D2839" w:rsidP="00DA2956">
            <w:pPr>
              <w:rPr>
                <w:rFonts w:cs="Arial"/>
              </w:rPr>
            </w:pPr>
            <w:r w:rsidRPr="00166400">
              <w:t>The number of iterations is equal to the value of DMI</w:t>
            </w:r>
            <w:r w:rsidRPr="00166400">
              <w:rPr>
                <w:snapToGrid w:val="0"/>
              </w:rPr>
              <w:t>_L_VALUE.</w:t>
            </w:r>
          </w:p>
        </w:tc>
      </w:tr>
      <w:tr w:rsidR="005D2839" w:rsidRPr="00166400" w:rsidTr="00FC4506">
        <w:tblPrEx>
          <w:tblCellMar>
            <w:top w:w="0" w:type="dxa"/>
            <w:bottom w:w="0" w:type="dxa"/>
          </w:tblCellMar>
        </w:tblPrEx>
        <w:trPr>
          <w:cantSplit/>
        </w:trPr>
        <w:tc>
          <w:tcPr>
            <w:tcW w:w="147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DMI_NID_VALUE (i)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86"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rPr>
              <w:t>If DMI_Q_VALUE_TYPE = 2</w:t>
            </w:r>
          </w:p>
          <w:p w:rsidR="005D2839" w:rsidRPr="00166400" w:rsidRDefault="005D2839" w:rsidP="00DA2956">
            <w:pPr>
              <w:rPr>
                <w:rFonts w:cs="Arial"/>
                <w:snapToGrid w:val="0"/>
              </w:rPr>
            </w:pPr>
            <w:r w:rsidRPr="00166400">
              <w:rPr>
                <w:rFonts w:cs="Arial"/>
                <w:snapToGrid w:val="0"/>
              </w:rPr>
              <w:t xml:space="preserve">      Identifier of a value</w:t>
            </w:r>
          </w:p>
          <w:p w:rsidR="005D2839" w:rsidRPr="00166400" w:rsidRDefault="005D2839" w:rsidP="00DA2956">
            <w:pPr>
              <w:rPr>
                <w:rFonts w:ascii="Arial" w:hAnsi="Arial" w:cs="Arial"/>
                <w:sz w:val="20"/>
              </w:rPr>
            </w:pPr>
            <w:r w:rsidRPr="00166400">
              <w:rPr>
                <w:rFonts w:ascii="Arial" w:hAnsi="Arial" w:cs="Arial"/>
                <w:sz w:val="20"/>
              </w:rPr>
              <w:t xml:space="preserve">If DMI_Q_VALUE_TYPE </w:t>
            </w:r>
            <w:r w:rsidRPr="00166400">
              <w:rPr>
                <w:rFonts w:ascii="Arial" w:hAnsi="Arial" w:cs="Arial"/>
                <w:sz w:val="20"/>
              </w:rPr>
              <w:sym w:font="Symbol" w:char="F0B9"/>
            </w:r>
            <w:r w:rsidRPr="00166400">
              <w:rPr>
                <w:rFonts w:ascii="Arial" w:hAnsi="Arial" w:cs="Arial"/>
                <w:sz w:val="20"/>
              </w:rPr>
              <w:t xml:space="preserve"> 2</w:t>
            </w:r>
          </w:p>
          <w:p w:rsidR="005D2839" w:rsidRPr="00166400" w:rsidRDefault="005D2839" w:rsidP="00DA2956">
            <w:r w:rsidRPr="00166400">
              <w:t xml:space="preserve">   the variable is not transmitted</w:t>
            </w:r>
          </w:p>
        </w:tc>
      </w:tr>
    </w:tbl>
    <w:p w:rsidR="005D2839" w:rsidRPr="00166400" w:rsidRDefault="005D2839" w:rsidP="00DA2956">
      <w:bookmarkStart w:id="548" w:name="_Hlt94592121"/>
      <w:bookmarkEnd w:id="548"/>
    </w:p>
    <w:p w:rsidR="005D2839" w:rsidRPr="00166400" w:rsidRDefault="005D2839" w:rsidP="00DA2956">
      <w:bookmarkStart w:id="549" w:name="_Ref8443193"/>
      <w:bookmarkStart w:id="550" w:name="_Toc9132697"/>
      <w:bookmarkStart w:id="551" w:name="_Toc65307504"/>
    </w:p>
    <w:p w:rsidR="005D2839" w:rsidRPr="00166400" w:rsidRDefault="005D2839" w:rsidP="00DA2956">
      <w:pPr>
        <w:rPr>
          <w:rStyle w:val="ReqText"/>
          <w:color w:val="auto"/>
        </w:rPr>
      </w:pPr>
      <w:bookmarkStart w:id="552" w:name="_Ref359499268"/>
      <w:bookmarkStart w:id="553" w:name="_Toc373391908"/>
      <w:bookmarkStart w:id="554" w:name="_Toc375236414"/>
      <w:r w:rsidRPr="00166400">
        <w:rPr>
          <w:rStyle w:val="ReqText"/>
          <w:color w:val="auto"/>
        </w:rPr>
        <w:t>Packet 56: Text message deleted stack full (from DMI to EVC)</w:t>
      </w:r>
      <w:bookmarkEnd w:id="549"/>
      <w:bookmarkEnd w:id="550"/>
      <w:bookmarkEnd w:id="551"/>
      <w:bookmarkEnd w:id="552"/>
      <w:bookmarkEnd w:id="553"/>
      <w:bookmarkEnd w:id="55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Report from ETCS on deletion of text message when the stack is full.</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5D2839" w:rsidRPr="00166400" w:rsidRDefault="005D2839" w:rsidP="00DA2956">
            <w:pPr>
              <w:rPr>
                <w:rFonts w:cs="Arial"/>
                <w:b/>
                <w:i/>
              </w:rPr>
            </w:pPr>
            <w:r w:rsidRPr="00166400">
              <w:rPr>
                <w:rFonts w:cs="Arial"/>
                <w:b/>
                <w:i/>
              </w:rPr>
              <w:t>Content</w:t>
            </w:r>
          </w:p>
        </w:tc>
        <w:tc>
          <w:tcPr>
            <w:tcW w:w="3827" w:type="dxa"/>
            <w:tcBorders>
              <w:left w:val="nil"/>
            </w:tcBorders>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56</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DMI_NID_EVC_MESSAGE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message</w:t>
            </w:r>
          </w:p>
        </w:tc>
      </w:tr>
    </w:tbl>
    <w:p w:rsidR="005D2839" w:rsidRPr="00166400" w:rsidRDefault="005D2839" w:rsidP="00DA2956"/>
    <w:p w:rsidR="005D2839" w:rsidRPr="00166400" w:rsidRDefault="005D2839" w:rsidP="00DA2956"/>
    <w:p w:rsidR="005D2839" w:rsidRPr="00166400" w:rsidRDefault="005D2839" w:rsidP="00DA2956">
      <w:pPr>
        <w:rPr>
          <w:rStyle w:val="ReqText"/>
          <w:color w:val="auto"/>
        </w:rPr>
      </w:pPr>
      <w:bookmarkStart w:id="555" w:name="_Ref359499161"/>
      <w:bookmarkStart w:id="556" w:name="_Toc373391909"/>
      <w:bookmarkStart w:id="557" w:name="_Toc375236415"/>
      <w:r w:rsidRPr="00166400">
        <w:rPr>
          <w:rStyle w:val="ReqText"/>
          <w:color w:val="auto"/>
        </w:rPr>
        <w:t>Packet 57 : DMI connection confirm (From DMI to EVC)</w:t>
      </w:r>
      <w:bookmarkEnd w:id="555"/>
      <w:bookmarkEnd w:id="556"/>
      <w:bookmarkEnd w:id="55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contains the connection confirmation with the versions of DMI software and configuration data.</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5D2839" w:rsidRPr="00166400" w:rsidRDefault="005D2839" w:rsidP="00DA2956">
            <w:pPr>
              <w:rPr>
                <w:rFonts w:cs="Arial"/>
                <w:b/>
                <w:i/>
              </w:rPr>
            </w:pPr>
            <w:r w:rsidRPr="00166400">
              <w:rPr>
                <w:rFonts w:cs="Arial"/>
                <w:b/>
                <w:i/>
              </w:rPr>
              <w:t>Content</w:t>
            </w:r>
          </w:p>
        </w:tc>
        <w:tc>
          <w:tcPr>
            <w:tcW w:w="3827" w:type="dxa"/>
            <w:tcBorders>
              <w:left w:val="nil"/>
            </w:tcBorders>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57</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right w:val="single" w:sz="4" w:space="0" w:color="auto"/>
            </w:tcBorders>
          </w:tcPr>
          <w:p w:rsidR="005D2839" w:rsidRPr="00166400" w:rsidRDefault="005D2839" w:rsidP="00DA2956">
            <w:pPr>
              <w:rPr>
                <w:rFonts w:cs="Arial"/>
                <w:i/>
              </w:rPr>
            </w:pPr>
          </w:p>
        </w:tc>
        <w:tc>
          <w:tcPr>
            <w:tcW w:w="3827" w:type="dxa"/>
            <w:tcBorders>
              <w:left w:val="nil"/>
            </w:tcBorders>
            <w:vAlign w:val="center"/>
          </w:tcPr>
          <w:p w:rsidR="005D2839" w:rsidRPr="00166400" w:rsidRDefault="005D2839" w:rsidP="00DA2956">
            <w:pPr>
              <w:rPr>
                <w:rFonts w:cs="Arial"/>
                <w:snapToGrid w:val="0"/>
              </w:rPr>
            </w:pPr>
            <w:r w:rsidRPr="00166400">
              <w:rPr>
                <w:rFonts w:cs="Arial"/>
                <w:snapToGrid w:val="0"/>
              </w:rPr>
              <w:t>DMI_Q_CONNECT</w:t>
            </w:r>
          </w:p>
        </w:tc>
        <w:tc>
          <w:tcPr>
            <w:tcW w:w="992" w:type="dxa"/>
            <w:vAlign w:val="center"/>
          </w:tcPr>
          <w:p w:rsidR="005D2839" w:rsidRPr="00166400" w:rsidRDefault="005D2839" w:rsidP="00DA2956">
            <w:pPr>
              <w:rPr>
                <w:rFonts w:cs="Arial"/>
                <w:snapToGrid w:val="0"/>
              </w:rPr>
            </w:pPr>
            <w:r w:rsidRPr="00166400">
              <w:rPr>
                <w:rFonts w:cs="Arial"/>
                <w:snapToGrid w:val="0"/>
              </w:rPr>
              <w:t>4</w:t>
            </w:r>
          </w:p>
        </w:tc>
        <w:tc>
          <w:tcPr>
            <w:tcW w:w="3692" w:type="dxa"/>
            <w:tcBorders>
              <w:right w:val="single" w:sz="4" w:space="0" w:color="auto"/>
            </w:tcBorders>
          </w:tcPr>
          <w:p w:rsidR="005D2839" w:rsidRPr="00166400" w:rsidRDefault="005D2839" w:rsidP="00DA2956">
            <w:pPr>
              <w:rPr>
                <w:rFonts w:cs="Arial"/>
              </w:rPr>
            </w:pPr>
            <w:r w:rsidRPr="00166400">
              <w:rPr>
                <w:rFonts w:cs="Arial"/>
              </w:rPr>
              <w:t>Qualifier of the connection</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nil"/>
              <w:right w:val="single" w:sz="4" w:space="0" w:color="auto"/>
            </w:tcBorders>
          </w:tcPr>
          <w:p w:rsidR="005D2839" w:rsidRPr="00166400" w:rsidRDefault="005D2839" w:rsidP="00DA2956">
            <w:pPr>
              <w:rPr>
                <w:rFonts w:cs="Arial"/>
                <w:i/>
              </w:rPr>
            </w:pPr>
          </w:p>
        </w:tc>
        <w:tc>
          <w:tcPr>
            <w:tcW w:w="3827" w:type="dxa"/>
            <w:tcBorders>
              <w:left w:val="nil"/>
            </w:tcBorders>
            <w:vAlign w:val="center"/>
          </w:tcPr>
          <w:p w:rsidR="005D2839" w:rsidRPr="00166400" w:rsidRDefault="005D2839" w:rsidP="00DA2956">
            <w:pPr>
              <w:rPr>
                <w:rFonts w:cs="Arial"/>
                <w:snapToGrid w:val="0"/>
              </w:rPr>
            </w:pPr>
            <w:r w:rsidRPr="00166400">
              <w:rPr>
                <w:rFonts w:cs="Arial"/>
                <w:snapToGrid w:val="0"/>
              </w:rPr>
              <w:t>SW_INTERFACE_EVC_DMI_VERSION</w:t>
            </w:r>
          </w:p>
        </w:tc>
        <w:tc>
          <w:tcPr>
            <w:tcW w:w="992" w:type="dxa"/>
            <w:vAlign w:val="center"/>
          </w:tcPr>
          <w:p w:rsidR="005D2839" w:rsidRPr="00166400" w:rsidRDefault="005D2839" w:rsidP="00DA2956">
            <w:pPr>
              <w:rPr>
                <w:rFonts w:cs="Arial"/>
                <w:snapToGrid w:val="0"/>
              </w:rPr>
            </w:pPr>
            <w:r w:rsidRPr="00166400">
              <w:rPr>
                <w:rFonts w:cs="Arial"/>
                <w:snapToGrid w:val="0"/>
              </w:rPr>
              <w:t>24</w:t>
            </w:r>
          </w:p>
        </w:tc>
        <w:tc>
          <w:tcPr>
            <w:tcW w:w="3692" w:type="dxa"/>
            <w:tcBorders>
              <w:right w:val="single" w:sz="4" w:space="0" w:color="auto"/>
            </w:tcBorders>
          </w:tcPr>
          <w:p w:rsidR="005D2839" w:rsidRPr="00166400" w:rsidRDefault="005D2839" w:rsidP="00DA2956">
            <w:pPr>
              <w:rPr>
                <w:rFonts w:cs="Arial"/>
              </w:rPr>
            </w:pPr>
            <w:r w:rsidRPr="00166400">
              <w:rPr>
                <w:rFonts w:cs="Arial"/>
              </w:rPr>
              <w:t>SW interface between DMI and EVC</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DP_INTERFACE_EVC_DMI_VERSION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24</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DP interface between DMI and EVC</w:t>
            </w:r>
          </w:p>
        </w:tc>
      </w:tr>
    </w:tbl>
    <w:p w:rsidR="005D2839" w:rsidRPr="00166400" w:rsidRDefault="005D2839" w:rsidP="00DA2956">
      <w:bookmarkStart w:id="558" w:name="_Hlt94666204"/>
      <w:bookmarkEnd w:id="558"/>
    </w:p>
    <w:p w:rsidR="005D2839" w:rsidRPr="00166400" w:rsidRDefault="005D2839" w:rsidP="00DA2956">
      <w:bookmarkStart w:id="559" w:name="_Toc5694694"/>
      <w:bookmarkStart w:id="560" w:name="_Ref8443133"/>
      <w:bookmarkStart w:id="561" w:name="_Toc9132658"/>
      <w:bookmarkStart w:id="562" w:name="_Toc65307460"/>
    </w:p>
    <w:p w:rsidR="005D2839" w:rsidRPr="00166400" w:rsidRDefault="005D2839" w:rsidP="00DA2956">
      <w:pPr>
        <w:rPr>
          <w:rStyle w:val="ReqText"/>
          <w:color w:val="auto"/>
        </w:rPr>
      </w:pPr>
      <w:bookmarkStart w:id="563" w:name="_Ref359499176"/>
      <w:bookmarkStart w:id="564" w:name="_Toc373391910"/>
      <w:bookmarkStart w:id="565" w:name="_Toc375236416"/>
      <w:r w:rsidRPr="00166400">
        <w:rPr>
          <w:rStyle w:val="ReqText"/>
          <w:color w:val="auto"/>
        </w:rPr>
        <w:t xml:space="preserve">Packet 58 : DMI </w:t>
      </w:r>
      <w:bookmarkEnd w:id="559"/>
      <w:r w:rsidRPr="00166400">
        <w:rPr>
          <w:rStyle w:val="ReqText"/>
          <w:color w:val="auto"/>
        </w:rPr>
        <w:t>state (from DMI to EVC)</w:t>
      </w:r>
      <w:bookmarkEnd w:id="560"/>
      <w:bookmarkEnd w:id="561"/>
      <w:bookmarkEnd w:id="562"/>
      <w:bookmarkEnd w:id="563"/>
      <w:bookmarkEnd w:id="564"/>
      <w:bookmarkEnd w:id="565"/>
    </w:p>
    <w:tbl>
      <w:tblPr>
        <w:tblW w:w="100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contains the actual state of the DMI</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5D2839" w:rsidRPr="00166400" w:rsidRDefault="005D2839" w:rsidP="00DA2956">
            <w:pPr>
              <w:rPr>
                <w:rFonts w:cs="Arial"/>
                <w:b/>
                <w:i/>
              </w:rPr>
            </w:pPr>
            <w:r w:rsidRPr="00166400">
              <w:rPr>
                <w:rFonts w:cs="Arial"/>
                <w:b/>
                <w:i/>
              </w:rPr>
              <w:t>Content</w:t>
            </w:r>
          </w:p>
        </w:tc>
        <w:tc>
          <w:tcPr>
            <w:tcW w:w="3827" w:type="dxa"/>
            <w:tcBorders>
              <w:left w:val="nil"/>
            </w:tcBorders>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58</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right w:val="single" w:sz="4" w:space="0" w:color="auto"/>
            </w:tcBorders>
          </w:tcPr>
          <w:p w:rsidR="005D2839" w:rsidRPr="00166400" w:rsidRDefault="005D2839" w:rsidP="00DA2956">
            <w:pPr>
              <w:rPr>
                <w:rFonts w:cs="Arial"/>
                <w:i/>
              </w:rPr>
            </w:pPr>
          </w:p>
        </w:tc>
        <w:tc>
          <w:tcPr>
            <w:tcW w:w="3827" w:type="dxa"/>
            <w:tcBorders>
              <w:left w:val="nil"/>
            </w:tcBorders>
            <w:vAlign w:val="center"/>
          </w:tcPr>
          <w:p w:rsidR="005D2839" w:rsidRPr="00166400" w:rsidRDefault="005D2839" w:rsidP="00DA2956">
            <w:pPr>
              <w:rPr>
                <w:rFonts w:cs="Arial"/>
                <w:snapToGrid w:val="0"/>
              </w:rPr>
            </w:pPr>
            <w:r w:rsidRPr="00166400">
              <w:rPr>
                <w:rFonts w:cs="Arial"/>
                <w:snapToGrid w:val="0"/>
              </w:rPr>
              <w:t>DMI_Q_STATE</w:t>
            </w:r>
          </w:p>
        </w:tc>
        <w:tc>
          <w:tcPr>
            <w:tcW w:w="992" w:type="dxa"/>
            <w:vAlign w:val="center"/>
          </w:tcPr>
          <w:p w:rsidR="005D2839" w:rsidRPr="00166400" w:rsidRDefault="005D2839" w:rsidP="00DA2956">
            <w:pPr>
              <w:rPr>
                <w:rFonts w:cs="Arial"/>
                <w:snapToGrid w:val="0"/>
              </w:rPr>
            </w:pPr>
            <w:r w:rsidRPr="00166400">
              <w:rPr>
                <w:rFonts w:cs="Arial"/>
                <w:snapToGrid w:val="0"/>
              </w:rPr>
              <w:t>4</w:t>
            </w:r>
          </w:p>
        </w:tc>
        <w:tc>
          <w:tcPr>
            <w:tcW w:w="3692" w:type="dxa"/>
            <w:tcBorders>
              <w:right w:val="single" w:sz="4" w:space="0" w:color="auto"/>
            </w:tcBorders>
          </w:tcPr>
          <w:p w:rsidR="005D2839" w:rsidRPr="00166400" w:rsidRDefault="005D2839" w:rsidP="00DA2956">
            <w:pPr>
              <w:rPr>
                <w:rFonts w:cs="Arial"/>
              </w:rPr>
            </w:pPr>
            <w:r w:rsidRPr="00166400">
              <w:rPr>
                <w:rFonts w:cs="Arial"/>
                <w:lang w:val="it-IT"/>
              </w:rPr>
              <w:t>DMI state qualifier</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nil"/>
              <w:right w:val="single" w:sz="4" w:space="0" w:color="auto"/>
            </w:tcBorders>
          </w:tcPr>
          <w:p w:rsidR="005D2839" w:rsidRPr="00166400" w:rsidRDefault="005D2839" w:rsidP="00DA2956">
            <w:pPr>
              <w:rPr>
                <w:rFonts w:cs="Arial"/>
                <w:i/>
              </w:rPr>
            </w:pPr>
          </w:p>
        </w:tc>
        <w:tc>
          <w:tcPr>
            <w:tcW w:w="3827" w:type="dxa"/>
            <w:tcBorders>
              <w:left w:val="nil"/>
            </w:tcBorders>
            <w:vAlign w:val="center"/>
          </w:tcPr>
          <w:p w:rsidR="005D2839" w:rsidRPr="00166400" w:rsidRDefault="005D2839" w:rsidP="00DA2956">
            <w:pPr>
              <w:rPr>
                <w:rFonts w:cs="Arial"/>
                <w:snapToGrid w:val="0"/>
              </w:rPr>
            </w:pPr>
            <w:r w:rsidRPr="00166400">
              <w:rPr>
                <w:rFonts w:cs="Arial"/>
                <w:lang w:val="en-US"/>
              </w:rPr>
              <w:t>SCREEN_STATE_MAIN</w:t>
            </w:r>
          </w:p>
        </w:tc>
        <w:tc>
          <w:tcPr>
            <w:tcW w:w="992" w:type="dxa"/>
            <w:vAlign w:val="center"/>
          </w:tcPr>
          <w:p w:rsidR="005D2839" w:rsidRPr="00166400" w:rsidRDefault="005D2839" w:rsidP="00DA2956">
            <w:pPr>
              <w:rPr>
                <w:rFonts w:cs="Arial"/>
                <w:snapToGrid w:val="0"/>
              </w:rPr>
            </w:pPr>
            <w:r w:rsidRPr="00166400">
              <w:rPr>
                <w:rFonts w:cs="Arial"/>
                <w:snapToGrid w:val="0"/>
              </w:rPr>
              <w:t>2</w:t>
            </w:r>
          </w:p>
        </w:tc>
        <w:tc>
          <w:tcPr>
            <w:tcW w:w="3692" w:type="dxa"/>
            <w:tcBorders>
              <w:right w:val="single" w:sz="4" w:space="0" w:color="auto"/>
            </w:tcBorders>
          </w:tcPr>
          <w:p w:rsidR="005D2839" w:rsidRPr="00166400" w:rsidRDefault="005D2839" w:rsidP="00DA2956">
            <w:pPr>
              <w:rPr>
                <w:rFonts w:cs="Arial"/>
              </w:rPr>
            </w:pPr>
            <w:r w:rsidRPr="00166400">
              <w:rPr>
                <w:rFonts w:cs="Arial"/>
              </w:rPr>
              <w:t xml:space="preserve">Primary screen status </w:t>
            </w:r>
          </w:p>
        </w:tc>
      </w:tr>
      <w:tr w:rsidR="005D2839" w:rsidRPr="00166400" w:rsidTr="00FC4506">
        <w:tblPrEx>
          <w:tblCellMar>
            <w:top w:w="0" w:type="dxa"/>
            <w:bottom w:w="0" w:type="dxa"/>
          </w:tblCellMar>
        </w:tblPrEx>
        <w:trPr>
          <w:cantSplit/>
        </w:trPr>
        <w:tc>
          <w:tcPr>
            <w:tcW w:w="1489" w:type="dxa"/>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lang w:val="en-US"/>
              </w:rPr>
            </w:pPr>
            <w:r w:rsidRPr="00166400">
              <w:rPr>
                <w:rFonts w:cs="Arial"/>
                <w:lang w:val="en-US"/>
              </w:rPr>
              <w:t>SCREEN_STATE_SECONDARY</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 xml:space="preserve">Secondary screen status </w:t>
            </w:r>
          </w:p>
        </w:tc>
      </w:tr>
    </w:tbl>
    <w:p w:rsidR="005D2839" w:rsidRPr="00166400" w:rsidRDefault="005D2839" w:rsidP="00DA2956">
      <w:bookmarkStart w:id="566" w:name="_Ref257930090"/>
    </w:p>
    <w:p w:rsidR="005D2839" w:rsidRPr="00166400" w:rsidRDefault="005D2839" w:rsidP="00DA2956"/>
    <w:p w:rsidR="005D2839" w:rsidRPr="00166400" w:rsidRDefault="005D2839" w:rsidP="00DA2956">
      <w:pPr>
        <w:rPr>
          <w:rStyle w:val="ReqText"/>
          <w:color w:val="auto"/>
        </w:rPr>
      </w:pPr>
      <w:bookmarkStart w:id="567" w:name="_Ref373309261"/>
      <w:bookmarkStart w:id="568" w:name="_Toc373391911"/>
      <w:bookmarkStart w:id="569" w:name="_Toc375236417"/>
      <w:r w:rsidRPr="00166400">
        <w:rPr>
          <w:rStyle w:val="ReqText"/>
          <w:color w:val="auto"/>
        </w:rPr>
        <w:t>Packet 65 : DMI control request (from DMI to EVC)</w:t>
      </w:r>
      <w:bookmarkEnd w:id="567"/>
      <w:bookmarkEnd w:id="568"/>
      <w:bookmarkEnd w:id="5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Driver gives a control key reply to the EVC</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65</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rPr>
              <w:t>DMI_Q_SCREEN</w:t>
            </w:r>
          </w:p>
        </w:tc>
        <w:tc>
          <w:tcPr>
            <w:tcW w:w="992" w:type="dxa"/>
            <w:vAlign w:val="center"/>
          </w:tcPr>
          <w:p w:rsidR="005D2839" w:rsidRPr="00166400" w:rsidRDefault="005D2839" w:rsidP="00DA2956">
            <w:pPr>
              <w:rPr>
                <w:rFonts w:cs="Arial"/>
                <w:snapToGrid w:val="0"/>
              </w:rPr>
            </w:pPr>
            <w:r w:rsidRPr="00166400">
              <w:rPr>
                <w:rFonts w:cs="Arial"/>
                <w:snapToGrid w:val="0"/>
              </w:rPr>
              <w:t>1</w:t>
            </w:r>
          </w:p>
        </w:tc>
        <w:tc>
          <w:tcPr>
            <w:tcW w:w="3692" w:type="dxa"/>
            <w:tcBorders>
              <w:right w:val="single" w:sz="4" w:space="0" w:color="auto"/>
            </w:tcBorders>
          </w:tcPr>
          <w:p w:rsidR="005D2839" w:rsidRPr="00166400" w:rsidRDefault="005D2839" w:rsidP="00DA2956">
            <w:pPr>
              <w:rPr>
                <w:rFonts w:cs="Arial"/>
              </w:rPr>
            </w:pPr>
            <w:r w:rsidRPr="00166400">
              <w:rPr>
                <w:rFonts w:cs="Arial"/>
              </w:rPr>
              <w:t>Origin window</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DMI_NID_CONTROL</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2</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Type of control applied by the driver.</w:t>
            </w:r>
          </w:p>
        </w:tc>
      </w:tr>
    </w:tbl>
    <w:p w:rsidR="005D2839" w:rsidRPr="00166400" w:rsidRDefault="005D2839" w:rsidP="00DA2956"/>
    <w:p w:rsidR="005D2839" w:rsidRPr="00166400" w:rsidRDefault="005D2839" w:rsidP="00DA2956">
      <w:bookmarkStart w:id="570" w:name="_Ref8443146"/>
      <w:bookmarkStart w:id="571" w:name="_Toc9132665"/>
      <w:bookmarkStart w:id="572" w:name="_Toc65307469"/>
    </w:p>
    <w:p w:rsidR="005D2839" w:rsidRPr="00166400" w:rsidRDefault="005D2839" w:rsidP="00DA2956">
      <w:pPr>
        <w:rPr>
          <w:rStyle w:val="ReqText"/>
          <w:color w:val="auto"/>
        </w:rPr>
      </w:pPr>
      <w:bookmarkStart w:id="573" w:name="_Ref359499196"/>
      <w:bookmarkStart w:id="574" w:name="_Toc373391912"/>
      <w:bookmarkStart w:id="575" w:name="_Toc375236418"/>
      <w:r w:rsidRPr="00166400">
        <w:rPr>
          <w:rStyle w:val="ReqText"/>
          <w:color w:val="auto"/>
        </w:rPr>
        <w:t>Packet 71: Digital train speed i</w:t>
      </w:r>
      <w:r w:rsidRPr="00166400">
        <w:rPr>
          <w:rStyle w:val="ReqText"/>
          <w:color w:val="auto"/>
        </w:rPr>
        <w:t>nfo (from EVC to DMI)</w:t>
      </w:r>
      <w:bookmarkEnd w:id="570"/>
      <w:bookmarkEnd w:id="571"/>
      <w:bookmarkEnd w:id="572"/>
      <w:bookmarkEnd w:id="573"/>
      <w:bookmarkEnd w:id="574"/>
      <w:bookmarkEnd w:id="5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contains numeric speed driving information to be displayed with 3 digits in the centre of the needle.</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692"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71</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lang w:val="fr-FR"/>
              </w:rPr>
            </w:pPr>
            <w:r w:rsidRPr="00166400">
              <w:rPr>
                <w:rFonts w:cs="Arial"/>
                <w:snapToGrid w:val="0"/>
                <w:lang w:val="fr-FR"/>
              </w:rPr>
              <w:t>DMI_V_TRAIN_NUM</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10</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Numerical train speed</w:t>
            </w:r>
          </w:p>
        </w:tc>
      </w:tr>
    </w:tbl>
    <w:p w:rsidR="005D2839" w:rsidRPr="00166400" w:rsidRDefault="005D2839" w:rsidP="00DA2956">
      <w:bookmarkStart w:id="576" w:name="_Hlt8617002"/>
      <w:bookmarkEnd w:id="576"/>
    </w:p>
    <w:p w:rsidR="005D2839" w:rsidRPr="00166400" w:rsidRDefault="005D2839" w:rsidP="00DA2956">
      <w:bookmarkStart w:id="577" w:name="_Ref8443195"/>
      <w:bookmarkStart w:id="578" w:name="_Toc9132698"/>
      <w:bookmarkStart w:id="579" w:name="_Toc65307505"/>
    </w:p>
    <w:p w:rsidR="005D2839" w:rsidRPr="00166400" w:rsidRDefault="005D2839" w:rsidP="00DA2956">
      <w:pPr>
        <w:rPr>
          <w:rStyle w:val="ReqText"/>
          <w:color w:val="auto"/>
        </w:rPr>
      </w:pPr>
      <w:bookmarkStart w:id="580" w:name="_Ref359499270"/>
      <w:bookmarkStart w:id="581" w:name="_Toc373391913"/>
      <w:bookmarkStart w:id="582" w:name="_Toc375236419"/>
      <w:r w:rsidRPr="00166400">
        <w:rPr>
          <w:rStyle w:val="ReqText"/>
          <w:color w:val="auto"/>
        </w:rPr>
        <w:t>Packet 76: Packet for sending fixed text messages (From EVC to DMI)</w:t>
      </w:r>
      <w:bookmarkEnd w:id="577"/>
      <w:bookmarkEnd w:id="578"/>
      <w:bookmarkEnd w:id="579"/>
      <w:bookmarkEnd w:id="580"/>
      <w:bookmarkEnd w:id="581"/>
      <w:bookmarkEnd w:id="58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9"/>
        <w:gridCol w:w="3687"/>
      </w:tblGrid>
      <w:tr w:rsidR="005D2839" w:rsidRPr="00166400" w:rsidTr="00FC4506">
        <w:tblPrEx>
          <w:tblCellMar>
            <w:top w:w="0" w:type="dxa"/>
            <w:bottom w:w="0" w:type="dxa"/>
          </w:tblCellMar>
        </w:tblPrEx>
        <w:trPr>
          <w:cantSplit/>
        </w:trPr>
        <w:tc>
          <w:tcPr>
            <w:tcW w:w="1489" w:type="dxa"/>
          </w:tcPr>
          <w:p w:rsidR="005D2839" w:rsidRPr="00166400" w:rsidRDefault="005D2839" w:rsidP="00DA2956">
            <w:pPr>
              <w:rPr>
                <w:rFonts w:cs="Arial"/>
                <w:i/>
              </w:rPr>
            </w:pPr>
            <w:r w:rsidRPr="00166400">
              <w:rPr>
                <w:rFonts w:cs="Arial"/>
                <w:b/>
                <w:i/>
              </w:rPr>
              <w:t>Description</w:t>
            </w:r>
          </w:p>
        </w:tc>
        <w:tc>
          <w:tcPr>
            <w:tcW w:w="8513" w:type="dxa"/>
            <w:gridSpan w:val="3"/>
          </w:tcPr>
          <w:p w:rsidR="005D2839" w:rsidRPr="00166400" w:rsidRDefault="005D2839" w:rsidP="00DA2956">
            <w:pPr>
              <w:rPr>
                <w:rFonts w:cs="Arial"/>
                <w:snapToGrid w:val="0"/>
              </w:rPr>
            </w:pPr>
            <w:r w:rsidRPr="00166400">
              <w:rPr>
                <w:rFonts w:cs="Arial"/>
                <w:snapToGrid w:val="0"/>
              </w:rPr>
              <w:t>Text message from track to train transmitted from EVC to DMI</w:t>
            </w:r>
          </w:p>
          <w:p w:rsidR="005D2839" w:rsidRPr="00166400" w:rsidRDefault="005D2839" w:rsidP="00AA2633">
            <w:pPr>
              <w:rPr>
                <w:rFonts w:cs="Arial"/>
              </w:rPr>
              <w:pPrChange w:id="583" w:author="3.0" w:date="2014-06-30T16:46:00Z">
                <w:pPr/>
              </w:pPrChange>
            </w:pPr>
            <w:r w:rsidRPr="00166400">
              <w:rPr>
                <w:rFonts w:cs="Arial"/>
              </w:rPr>
              <w:t xml:space="preserve">This packet is </w:t>
            </w:r>
            <w:ins w:id="584" w:author="3.0" w:date="2014-06-30T16:46:00Z">
              <w:r w:rsidR="00AA2633">
                <w:rPr>
                  <w:rFonts w:cs="Arial"/>
                  <w:snapToGrid w:val="0"/>
                </w:rPr>
                <w:fldChar w:fldCharType="begin"/>
              </w:r>
              <w:r w:rsidR="00AA2633">
                <w:rPr>
                  <w:rFonts w:cs="Arial"/>
                </w:rPr>
                <w:instrText xml:space="preserve"> REF _Ref391910128 \r \h </w:instrText>
              </w:r>
              <w:r w:rsidR="00AA2633">
                <w:rPr>
                  <w:rFonts w:cs="Arial"/>
                  <w:snapToGrid w:val="0"/>
                </w:rPr>
              </w:r>
            </w:ins>
            <w:r w:rsidR="00AA2633">
              <w:rPr>
                <w:rFonts w:cs="Arial"/>
                <w:snapToGrid w:val="0"/>
              </w:rPr>
              <w:fldChar w:fldCharType="separate"/>
            </w:r>
            <w:ins w:id="585" w:author="3.0" w:date="2014-07-03T10:38:00Z">
              <w:r w:rsidR="00397275">
                <w:rPr>
                  <w:rFonts w:cs="Arial"/>
                </w:rPr>
                <w:t>/3/</w:t>
              </w:r>
            </w:ins>
            <w:ins w:id="586" w:author="3.0" w:date="2014-06-30T16:46:00Z">
              <w:r w:rsidR="00AA2633">
                <w:rPr>
                  <w:rFonts w:cs="Arial"/>
                  <w:snapToGrid w:val="0"/>
                </w:rPr>
                <w:fldChar w:fldCharType="end"/>
              </w:r>
            </w:ins>
            <w:del w:id="587" w:author="3.0" w:date="2014-06-30T16:46:00Z">
              <w:r w:rsidRPr="00166400" w:rsidDel="00AA2633">
                <w:rPr>
                  <w:rFonts w:cs="Arial"/>
                  <w:snapToGrid w:val="0"/>
                </w:rPr>
                <w:delText xml:space="preserve">derived from </w:delText>
              </w:r>
              <w:r w:rsidRPr="00166400" w:rsidDel="00AA2633">
                <w:rPr>
                  <w:rFonts w:cs="Arial"/>
                  <w:snapToGrid w:val="0"/>
                </w:rPr>
                <w:fldChar w:fldCharType="begin"/>
              </w:r>
              <w:r w:rsidRPr="00166400" w:rsidDel="00AA2633">
                <w:rPr>
                  <w:rFonts w:cs="Arial"/>
                  <w:snapToGrid w:val="0"/>
                </w:rPr>
                <w:delInstrText xml:space="preserve"> REF _Ref370400907 \r \h  \* MERGEFORMAT </w:delInstrText>
              </w:r>
              <w:r w:rsidRPr="00166400" w:rsidDel="00AA2633">
                <w:rPr>
                  <w:rFonts w:cs="Arial"/>
                  <w:snapToGrid w:val="0"/>
                </w:rPr>
                <w:fldChar w:fldCharType="separate"/>
              </w:r>
            </w:del>
            <w:del w:id="588" w:author="3.0" w:date="2014-06-30T16:45:00Z">
              <w:r w:rsidR="001E653E" w:rsidRPr="001E653E" w:rsidDel="00AA2633">
                <w:rPr>
                  <w:rFonts w:cs="Arial"/>
                  <w:b/>
                  <w:bCs/>
                  <w:snapToGrid w:val="0"/>
                </w:rPr>
                <w:delText xml:space="preserve">Erreur ! </w:delText>
              </w:r>
              <w:r w:rsidR="001E653E" w:rsidDel="00AA2633">
                <w:rPr>
                  <w:rFonts w:cs="Arial"/>
                  <w:b/>
                  <w:bCs/>
                  <w:snapToGrid w:val="0"/>
                  <w:lang w:val="fr-FR"/>
                </w:rPr>
                <w:delText>Source du renvoi introuvable.</w:delText>
              </w:r>
            </w:del>
            <w:del w:id="589" w:author="3.0" w:date="2014-06-30T16:46:00Z">
              <w:r w:rsidRPr="00166400" w:rsidDel="00AA2633">
                <w:rPr>
                  <w:rFonts w:cs="Arial"/>
                  <w:snapToGrid w:val="0"/>
                </w:rPr>
                <w:fldChar w:fldCharType="end"/>
              </w:r>
            </w:del>
            <w:r w:rsidRPr="00166400">
              <w:rPr>
                <w:rFonts w:cs="Arial"/>
                <w:snapToGrid w:val="0"/>
              </w:rPr>
              <w:t xml:space="preserve"> packet 76</w:t>
            </w:r>
            <w:r w:rsidRPr="00166400">
              <w:rPr>
                <w:rFonts w:cs="Arial"/>
              </w:rPr>
              <w:t xml:space="preserve"> </w:t>
            </w:r>
          </w:p>
        </w:tc>
      </w:tr>
      <w:tr w:rsidR="005D2839" w:rsidRPr="00166400" w:rsidTr="00FC4506">
        <w:tblPrEx>
          <w:tblCellMar>
            <w:top w:w="0" w:type="dxa"/>
            <w:bottom w:w="0" w:type="dxa"/>
          </w:tblCellMar>
        </w:tblPrEx>
        <w:trPr>
          <w:cantSplit/>
        </w:trPr>
        <w:tc>
          <w:tcPr>
            <w:tcW w:w="1489" w:type="dxa"/>
            <w:tcBorders>
              <w:bottom w:val="nil"/>
            </w:tcBorders>
          </w:tcPr>
          <w:p w:rsidR="005D2839" w:rsidRPr="00166400" w:rsidRDefault="005D2839" w:rsidP="00DA2956">
            <w:pPr>
              <w:rPr>
                <w:rFonts w:cs="Arial"/>
                <w:b/>
                <w:i/>
              </w:rPr>
            </w:pPr>
            <w:r w:rsidRPr="00166400">
              <w:rPr>
                <w:rFonts w:cs="Arial"/>
                <w:b/>
                <w:i/>
              </w:rPr>
              <w:t>Content</w:t>
            </w:r>
          </w:p>
        </w:tc>
        <w:tc>
          <w:tcPr>
            <w:tcW w:w="3827" w:type="dxa"/>
            <w:tcBorders>
              <w:bottom w:val="single" w:sz="4" w:space="0" w:color="auto"/>
            </w:tcBorders>
          </w:tcPr>
          <w:p w:rsidR="005D2839" w:rsidRPr="00166400" w:rsidRDefault="005D2839" w:rsidP="00DA2956">
            <w:pPr>
              <w:rPr>
                <w:rFonts w:cs="Arial"/>
                <w:b/>
              </w:rPr>
            </w:pPr>
            <w:r w:rsidRPr="00166400">
              <w:rPr>
                <w:rFonts w:cs="Arial"/>
                <w:b/>
              </w:rPr>
              <w:t>Variable</w:t>
            </w:r>
          </w:p>
        </w:tc>
        <w:tc>
          <w:tcPr>
            <w:tcW w:w="999" w:type="dxa"/>
            <w:tcBorders>
              <w:bottom w:val="single" w:sz="4" w:space="0" w:color="auto"/>
            </w:tcBorders>
          </w:tcPr>
          <w:p w:rsidR="005D2839" w:rsidRPr="00166400" w:rsidRDefault="005D2839" w:rsidP="00DA2956">
            <w:pPr>
              <w:rPr>
                <w:rFonts w:cs="Arial"/>
              </w:rPr>
            </w:pPr>
            <w:r w:rsidRPr="00166400">
              <w:rPr>
                <w:rFonts w:cs="Arial"/>
                <w:b/>
              </w:rPr>
              <w:t>Length</w:t>
            </w:r>
          </w:p>
        </w:tc>
        <w:tc>
          <w:tcPr>
            <w:tcW w:w="3687" w:type="dxa"/>
            <w:tcBorders>
              <w:bottom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tcBorders>
              <w:top w:val="nil"/>
              <w:bottom w:val="nil"/>
            </w:tcBorders>
          </w:tcPr>
          <w:p w:rsidR="005D2839" w:rsidRPr="00166400" w:rsidRDefault="005D2839" w:rsidP="00DA2956">
            <w:pPr>
              <w:rPr>
                <w:rFonts w:cs="Arial"/>
                <w:i/>
              </w:rPr>
            </w:pPr>
          </w:p>
        </w:tc>
        <w:tc>
          <w:tcPr>
            <w:tcW w:w="3827"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DMI_NID_PACKET</w:t>
            </w:r>
          </w:p>
        </w:tc>
        <w:tc>
          <w:tcPr>
            <w:tcW w:w="999"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8</w:t>
            </w:r>
          </w:p>
        </w:tc>
        <w:tc>
          <w:tcPr>
            <w:tcW w:w="3687" w:type="dxa"/>
            <w:tcBorders>
              <w:top w:val="single" w:sz="4" w:space="0" w:color="auto"/>
              <w:bottom w:val="single" w:sz="4" w:space="0" w:color="auto"/>
            </w:tcBorders>
          </w:tcPr>
          <w:p w:rsidR="005D2839" w:rsidRPr="00166400" w:rsidRDefault="005D2839" w:rsidP="00DA2956">
            <w:pPr>
              <w:rPr>
                <w:rFonts w:cs="Arial"/>
              </w:rPr>
            </w:pPr>
            <w:r w:rsidRPr="00166400">
              <w:rPr>
                <w:rFonts w:cs="Arial"/>
                <w:snapToGrid w:val="0"/>
              </w:rPr>
              <w:t>DMI_NID_PACKET = 76</w:t>
            </w:r>
          </w:p>
        </w:tc>
      </w:tr>
      <w:tr w:rsidR="005D2839" w:rsidRPr="00166400" w:rsidTr="00FC4506">
        <w:tblPrEx>
          <w:tblCellMar>
            <w:top w:w="0" w:type="dxa"/>
            <w:bottom w:w="0" w:type="dxa"/>
          </w:tblCellMar>
        </w:tblPrEx>
        <w:trPr>
          <w:cantSplit/>
        </w:trPr>
        <w:tc>
          <w:tcPr>
            <w:tcW w:w="1489" w:type="dxa"/>
            <w:tcBorders>
              <w:top w:val="nil"/>
              <w:bottom w:val="nil"/>
            </w:tcBorders>
          </w:tcPr>
          <w:p w:rsidR="005D2839" w:rsidRPr="00166400" w:rsidRDefault="005D2839" w:rsidP="00DA2956">
            <w:pPr>
              <w:rPr>
                <w:rFonts w:cs="Arial"/>
                <w:i/>
              </w:rPr>
            </w:pPr>
          </w:p>
        </w:tc>
        <w:tc>
          <w:tcPr>
            <w:tcW w:w="3827"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DMI_L_PACKET</w:t>
            </w:r>
          </w:p>
        </w:tc>
        <w:tc>
          <w:tcPr>
            <w:tcW w:w="999"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13</w:t>
            </w:r>
          </w:p>
        </w:tc>
        <w:tc>
          <w:tcPr>
            <w:tcW w:w="3687" w:type="dxa"/>
            <w:tcBorders>
              <w:top w:val="single" w:sz="4" w:space="0" w:color="auto"/>
              <w:bottom w:val="single" w:sz="4" w:space="0" w:color="auto"/>
            </w:tcBorders>
          </w:tcPr>
          <w:p w:rsidR="005D2839" w:rsidRPr="00166400" w:rsidRDefault="005D2839" w:rsidP="00DA2956">
            <w:pPr>
              <w:rPr>
                <w:rFonts w:cs="Arial"/>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tcBorders>
              <w:top w:val="nil"/>
              <w:bottom w:val="nil"/>
            </w:tcBorders>
          </w:tcPr>
          <w:p w:rsidR="005D2839" w:rsidRPr="00166400" w:rsidRDefault="005D2839" w:rsidP="00DA2956">
            <w:pPr>
              <w:rPr>
                <w:rFonts w:cs="Arial"/>
                <w:i/>
              </w:rPr>
            </w:pPr>
          </w:p>
        </w:tc>
        <w:tc>
          <w:tcPr>
            <w:tcW w:w="3827"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DMI_NID_TRACK_MESSAGE</w:t>
            </w:r>
          </w:p>
        </w:tc>
        <w:tc>
          <w:tcPr>
            <w:tcW w:w="999"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8</w:t>
            </w:r>
          </w:p>
        </w:tc>
        <w:tc>
          <w:tcPr>
            <w:tcW w:w="3687" w:type="dxa"/>
            <w:tcBorders>
              <w:top w:val="single" w:sz="4" w:space="0" w:color="auto"/>
              <w:bottom w:val="single" w:sz="4" w:space="0" w:color="auto"/>
            </w:tcBorders>
          </w:tcPr>
          <w:p w:rsidR="005D2839" w:rsidRPr="00166400" w:rsidRDefault="005D2839" w:rsidP="00DA2956">
            <w:pPr>
              <w:rPr>
                <w:rFonts w:cs="Arial"/>
              </w:rPr>
            </w:pPr>
            <w:r w:rsidRPr="00166400">
              <w:rPr>
                <w:rFonts w:cs="Arial"/>
              </w:rPr>
              <w:t>Identifier of the message</w:t>
            </w:r>
          </w:p>
        </w:tc>
      </w:tr>
      <w:tr w:rsidR="005D2839" w:rsidRPr="00166400" w:rsidTr="00FC4506">
        <w:tblPrEx>
          <w:tblCellMar>
            <w:top w:w="0" w:type="dxa"/>
            <w:bottom w:w="0" w:type="dxa"/>
          </w:tblCellMar>
        </w:tblPrEx>
        <w:trPr>
          <w:cantSplit/>
        </w:trPr>
        <w:tc>
          <w:tcPr>
            <w:tcW w:w="1489" w:type="dxa"/>
            <w:tcBorders>
              <w:top w:val="nil"/>
              <w:bottom w:val="nil"/>
            </w:tcBorders>
          </w:tcPr>
          <w:p w:rsidR="005D2839" w:rsidRPr="00166400" w:rsidRDefault="005D2839" w:rsidP="00DA2956">
            <w:pPr>
              <w:rPr>
                <w:rFonts w:cs="Arial"/>
                <w:i/>
              </w:rPr>
            </w:pPr>
          </w:p>
        </w:tc>
        <w:tc>
          <w:tcPr>
            <w:tcW w:w="3827"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Q_TEXTCLASS</w:t>
            </w:r>
          </w:p>
        </w:tc>
        <w:tc>
          <w:tcPr>
            <w:tcW w:w="999"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2</w:t>
            </w:r>
          </w:p>
        </w:tc>
        <w:tc>
          <w:tcPr>
            <w:tcW w:w="3687" w:type="dxa"/>
            <w:tcBorders>
              <w:top w:val="single" w:sz="4" w:space="0" w:color="auto"/>
              <w:bottom w:val="single" w:sz="4" w:space="0" w:color="auto"/>
            </w:tcBorders>
          </w:tcPr>
          <w:p w:rsidR="005D2839" w:rsidRPr="00166400" w:rsidRDefault="005D2839" w:rsidP="00DA2956">
            <w:pPr>
              <w:rPr>
                <w:rFonts w:cs="Arial"/>
              </w:rPr>
            </w:pPr>
            <w:r w:rsidRPr="00166400">
              <w:rPr>
                <w:rFonts w:cs="Arial"/>
              </w:rPr>
              <w:t>Value = 1: high priority message</w:t>
            </w:r>
          </w:p>
          <w:p w:rsidR="005D2839" w:rsidRPr="00166400" w:rsidRDefault="005D2839" w:rsidP="00DA2956">
            <w:pPr>
              <w:rPr>
                <w:rFonts w:cs="Arial"/>
              </w:rPr>
            </w:pPr>
            <w:r w:rsidRPr="00166400">
              <w:rPr>
                <w:rFonts w:cs="Arial"/>
              </w:rPr>
              <w:t xml:space="preserve">Value </w:t>
            </w:r>
            <w:r w:rsidRPr="00166400">
              <w:rPr>
                <w:rFonts w:cs="Arial"/>
              </w:rPr>
              <w:sym w:font="Symbol" w:char="F0B9"/>
            </w:r>
            <w:r w:rsidRPr="00166400">
              <w:rPr>
                <w:rFonts w:cs="Arial"/>
              </w:rPr>
              <w:t xml:space="preserve"> 1: low priority message</w:t>
            </w:r>
          </w:p>
        </w:tc>
      </w:tr>
      <w:tr w:rsidR="005D2839" w:rsidRPr="00166400" w:rsidTr="00FC4506">
        <w:tblPrEx>
          <w:tblCellMar>
            <w:top w:w="0" w:type="dxa"/>
            <w:bottom w:w="0" w:type="dxa"/>
          </w:tblCellMar>
        </w:tblPrEx>
        <w:trPr>
          <w:cantSplit/>
        </w:trPr>
        <w:tc>
          <w:tcPr>
            <w:tcW w:w="1489" w:type="dxa"/>
            <w:tcBorders>
              <w:top w:val="nil"/>
              <w:bottom w:val="nil"/>
            </w:tcBorders>
          </w:tcPr>
          <w:p w:rsidR="005D2839" w:rsidRPr="00166400" w:rsidRDefault="005D2839" w:rsidP="00DA2956">
            <w:pPr>
              <w:rPr>
                <w:rFonts w:cs="Arial"/>
                <w:i/>
              </w:rPr>
            </w:pPr>
          </w:p>
        </w:tc>
        <w:tc>
          <w:tcPr>
            <w:tcW w:w="3827"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DMI_Q_TEXTACK</w:t>
            </w:r>
          </w:p>
        </w:tc>
        <w:tc>
          <w:tcPr>
            <w:tcW w:w="999" w:type="dxa"/>
            <w:tcBorders>
              <w:top w:val="single" w:sz="4" w:space="0" w:color="auto"/>
              <w:bottom w:val="single" w:sz="4" w:space="0" w:color="auto"/>
            </w:tcBorders>
            <w:vAlign w:val="center"/>
          </w:tcPr>
          <w:p w:rsidR="005D2839" w:rsidRPr="00166400" w:rsidRDefault="005D2839" w:rsidP="00DA2956">
            <w:pPr>
              <w:rPr>
                <w:rFonts w:cs="Arial"/>
              </w:rPr>
            </w:pPr>
            <w:r w:rsidRPr="00166400">
              <w:rPr>
                <w:rFonts w:cs="Arial"/>
              </w:rPr>
              <w:t>2</w:t>
            </w:r>
          </w:p>
        </w:tc>
        <w:tc>
          <w:tcPr>
            <w:tcW w:w="3687" w:type="dxa"/>
            <w:tcBorders>
              <w:top w:val="single" w:sz="4" w:space="0" w:color="auto"/>
              <w:bottom w:val="single" w:sz="4" w:space="0" w:color="auto"/>
            </w:tcBorders>
          </w:tcPr>
          <w:p w:rsidR="005D2839" w:rsidRPr="00166400" w:rsidRDefault="005D2839" w:rsidP="00DA2956">
            <w:r w:rsidRPr="00166400">
              <w:t>Value = 0: no message to be acknowledged</w:t>
            </w:r>
          </w:p>
          <w:p w:rsidR="005D2839" w:rsidRPr="00166400" w:rsidRDefault="005D2839" w:rsidP="00DA2956">
            <w:r w:rsidRPr="00166400">
              <w:t>Value = 1: message to be acknowledged</w:t>
            </w:r>
          </w:p>
        </w:tc>
      </w:tr>
      <w:tr w:rsidR="005D2839" w:rsidRPr="00166400" w:rsidTr="00FC4506">
        <w:tblPrEx>
          <w:tblCellMar>
            <w:top w:w="0" w:type="dxa"/>
            <w:bottom w:w="0" w:type="dxa"/>
          </w:tblCellMar>
        </w:tblPrEx>
        <w:trPr>
          <w:cantSplit/>
        </w:trPr>
        <w:tc>
          <w:tcPr>
            <w:tcW w:w="1489" w:type="dxa"/>
            <w:tcBorders>
              <w:top w:val="nil"/>
            </w:tcBorders>
          </w:tcPr>
          <w:p w:rsidR="005D2839" w:rsidRPr="00166400" w:rsidRDefault="005D2839" w:rsidP="00DA2956">
            <w:pPr>
              <w:rPr>
                <w:rFonts w:cs="Arial"/>
                <w:i/>
              </w:rPr>
            </w:pPr>
          </w:p>
        </w:tc>
        <w:tc>
          <w:tcPr>
            <w:tcW w:w="3827" w:type="dxa"/>
            <w:tcBorders>
              <w:top w:val="single" w:sz="4" w:space="0" w:color="auto"/>
            </w:tcBorders>
            <w:vAlign w:val="center"/>
          </w:tcPr>
          <w:p w:rsidR="005D2839" w:rsidRPr="00166400" w:rsidRDefault="005D2839" w:rsidP="00DA2956">
            <w:pPr>
              <w:rPr>
                <w:rFonts w:cs="Arial"/>
              </w:rPr>
            </w:pPr>
            <w:r w:rsidRPr="00166400">
              <w:rPr>
                <w:rFonts w:cs="Arial"/>
              </w:rPr>
              <w:t>Q_TEXT</w:t>
            </w:r>
          </w:p>
        </w:tc>
        <w:tc>
          <w:tcPr>
            <w:tcW w:w="999" w:type="dxa"/>
            <w:tcBorders>
              <w:top w:val="single" w:sz="4" w:space="0" w:color="auto"/>
            </w:tcBorders>
            <w:vAlign w:val="center"/>
          </w:tcPr>
          <w:p w:rsidR="005D2839" w:rsidRPr="00166400" w:rsidRDefault="005D2839" w:rsidP="00DA2956">
            <w:pPr>
              <w:rPr>
                <w:rFonts w:cs="Arial"/>
              </w:rPr>
            </w:pPr>
            <w:r w:rsidRPr="00166400">
              <w:rPr>
                <w:rFonts w:cs="Arial"/>
              </w:rPr>
              <w:t>8</w:t>
            </w:r>
          </w:p>
        </w:tc>
        <w:tc>
          <w:tcPr>
            <w:tcW w:w="3687" w:type="dxa"/>
            <w:tcBorders>
              <w:top w:val="single" w:sz="4" w:space="0" w:color="auto"/>
            </w:tcBorders>
          </w:tcPr>
          <w:p w:rsidR="005D2839" w:rsidRPr="00166400" w:rsidRDefault="005D2839" w:rsidP="00DA2956">
            <w:pPr>
              <w:rPr>
                <w:rFonts w:cs="Arial"/>
              </w:rPr>
            </w:pPr>
            <w:r w:rsidRPr="00166400">
              <w:rPr>
                <w:rFonts w:cs="Arial"/>
              </w:rPr>
              <w:t>qualifier of predefined text</w:t>
            </w:r>
          </w:p>
        </w:tc>
      </w:tr>
    </w:tbl>
    <w:p w:rsidR="005D2839" w:rsidRPr="00166400" w:rsidRDefault="005D2839" w:rsidP="00DA2956">
      <w:bookmarkStart w:id="590" w:name="_Ref8443196"/>
      <w:bookmarkStart w:id="591" w:name="_Toc9132699"/>
      <w:bookmarkStart w:id="592" w:name="_Toc65307506"/>
    </w:p>
    <w:p w:rsidR="005D2839" w:rsidRPr="00166400" w:rsidRDefault="005D2839" w:rsidP="00DA2956"/>
    <w:p w:rsidR="005D2839" w:rsidRPr="00166400" w:rsidRDefault="005D2839" w:rsidP="00DA2956">
      <w:pPr>
        <w:rPr>
          <w:rStyle w:val="ReqText"/>
          <w:color w:val="auto"/>
        </w:rPr>
      </w:pPr>
      <w:bookmarkStart w:id="593" w:name="_Ref359499274"/>
      <w:bookmarkStart w:id="594" w:name="_Toc373391914"/>
      <w:bookmarkStart w:id="595" w:name="_Toc375236420"/>
      <w:r w:rsidRPr="00166400">
        <w:rPr>
          <w:rStyle w:val="ReqText"/>
          <w:color w:val="auto"/>
        </w:rPr>
        <w:t>Packet 77: Track acknowledgement reply (from DMI to EVC)</w:t>
      </w:r>
      <w:bookmarkEnd w:id="590"/>
      <w:bookmarkEnd w:id="591"/>
      <w:bookmarkEnd w:id="592"/>
      <w:bookmarkEnd w:id="593"/>
      <w:bookmarkEnd w:id="594"/>
      <w:bookmarkEnd w:id="5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 xml:space="preserve">Report from ETCS on acknowledgement of text message. </w:t>
            </w:r>
          </w:p>
          <w:p w:rsidR="005D2839" w:rsidRPr="00166400" w:rsidRDefault="005D2839" w:rsidP="00DA2956">
            <w:pPr>
              <w:rPr>
                <w:rFonts w:cs="Arial"/>
              </w:rPr>
            </w:pPr>
            <w:r w:rsidRPr="00166400">
              <w:rPr>
                <w:rFonts w:cs="Arial"/>
              </w:rPr>
              <w:t>If text message is deleted before acknowledgement, this packet is not transmitted.</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77</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w:t>
            </w:r>
            <w:r w:rsidRPr="00166400">
              <w:rPr>
                <w:rFonts w:cs="Arial"/>
              </w:rPr>
              <w:t>TRACK</w:t>
            </w:r>
            <w:r w:rsidRPr="00166400">
              <w:rPr>
                <w:rFonts w:cs="Arial"/>
                <w:snapToGrid w:val="0"/>
              </w:rPr>
              <w:t>_MESSAGE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ack message</w:t>
            </w:r>
          </w:p>
        </w:tc>
      </w:tr>
    </w:tbl>
    <w:p w:rsidR="005D2839" w:rsidRPr="00166400" w:rsidRDefault="005D2839" w:rsidP="00DA2956">
      <w:bookmarkStart w:id="596" w:name="_Ref8443200"/>
      <w:bookmarkStart w:id="597" w:name="_Toc9132700"/>
      <w:bookmarkStart w:id="598" w:name="_Toc65307507"/>
    </w:p>
    <w:p w:rsidR="005D2839" w:rsidRPr="00166400" w:rsidRDefault="005D2839" w:rsidP="00DA2956"/>
    <w:p w:rsidR="005D2839" w:rsidRPr="00166400" w:rsidRDefault="005D2839" w:rsidP="00DA2956">
      <w:pPr>
        <w:rPr>
          <w:rStyle w:val="ReqText"/>
          <w:color w:val="auto"/>
        </w:rPr>
      </w:pPr>
      <w:bookmarkStart w:id="599" w:name="_Ref359499277"/>
      <w:bookmarkStart w:id="600" w:name="_Toc373391915"/>
      <w:bookmarkStart w:id="601" w:name="_Toc375236421"/>
      <w:r w:rsidRPr="00166400">
        <w:rPr>
          <w:rStyle w:val="ReqText"/>
          <w:color w:val="auto"/>
        </w:rPr>
        <w:t>Packet 78: Delete track text message (from EVC to DMI)</w:t>
      </w:r>
      <w:bookmarkEnd w:id="596"/>
      <w:bookmarkEnd w:id="597"/>
      <w:bookmarkEnd w:id="598"/>
      <w:bookmarkEnd w:id="599"/>
      <w:bookmarkEnd w:id="600"/>
      <w:bookmarkEnd w:id="60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EVC commands the deletion of text message.</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78</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w:t>
            </w:r>
            <w:r w:rsidRPr="00166400">
              <w:rPr>
                <w:rFonts w:cs="Arial"/>
              </w:rPr>
              <w:t>TRACK</w:t>
            </w:r>
            <w:r w:rsidRPr="00166400">
              <w:rPr>
                <w:rFonts w:cs="Arial"/>
                <w:snapToGrid w:val="0"/>
              </w:rPr>
              <w:t>_MESSAGE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message</w:t>
            </w:r>
          </w:p>
        </w:tc>
      </w:tr>
    </w:tbl>
    <w:p w:rsidR="005D2839" w:rsidRPr="00166400" w:rsidRDefault="005D2839" w:rsidP="00DA2956"/>
    <w:p w:rsidR="005D2839" w:rsidRPr="00166400" w:rsidRDefault="005D2839" w:rsidP="00DA2956"/>
    <w:p w:rsidR="005D2839" w:rsidRPr="00166400" w:rsidRDefault="005D2839" w:rsidP="00DA2956">
      <w:bookmarkStart w:id="602" w:name="_Ref94665274"/>
      <w:bookmarkStart w:id="603" w:name="_Ref373310106"/>
      <w:bookmarkStart w:id="604" w:name="_Toc373391916"/>
      <w:bookmarkStart w:id="605" w:name="_Toc375236422"/>
      <w:r w:rsidRPr="00166400">
        <w:rPr>
          <w:rStyle w:val="ReqText"/>
          <w:color w:val="auto"/>
        </w:rPr>
        <w:t>Packet 79: Track messa</w:t>
      </w:r>
      <w:r w:rsidRPr="00166400">
        <w:rPr>
          <w:rStyle w:val="ReqText"/>
          <w:color w:val="auto"/>
        </w:rPr>
        <w:t>ge deleted stack full (from DMI to EVC)</w:t>
      </w:r>
      <w:bookmarkEnd w:id="603"/>
      <w:bookmarkEnd w:id="604"/>
      <w:bookmarkEnd w:id="6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bookmarkEnd w:id="602"/>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Report from ETCS on deletion of text message when the stack is full...</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5D2839" w:rsidRPr="00166400" w:rsidRDefault="005D2839" w:rsidP="00DA2956">
            <w:pPr>
              <w:rPr>
                <w:rFonts w:cs="Arial"/>
                <w:b/>
                <w:i/>
              </w:rPr>
            </w:pPr>
            <w:r w:rsidRPr="00166400">
              <w:rPr>
                <w:rFonts w:cs="Arial"/>
                <w:b/>
                <w:i/>
              </w:rPr>
              <w:t>Content</w:t>
            </w:r>
          </w:p>
        </w:tc>
        <w:tc>
          <w:tcPr>
            <w:tcW w:w="3827" w:type="dxa"/>
            <w:tcBorders>
              <w:left w:val="nil"/>
            </w:tcBorders>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79</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lang w:val="pt-BR"/>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DMI_NID_TRACK_MESSAGE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Identifier of the message</w:t>
            </w:r>
          </w:p>
        </w:tc>
      </w:tr>
    </w:tbl>
    <w:p w:rsidR="005D2839" w:rsidRPr="00166400" w:rsidRDefault="005D2839" w:rsidP="00DA2956">
      <w:bookmarkStart w:id="606" w:name="_Hlt94670138"/>
      <w:bookmarkEnd w:id="606"/>
    </w:p>
    <w:p w:rsidR="005D2839" w:rsidRPr="00166400" w:rsidRDefault="005D2839" w:rsidP="00DA2956"/>
    <w:p w:rsidR="005D2839" w:rsidRPr="00166400" w:rsidRDefault="005D2839" w:rsidP="00DA2956">
      <w:pPr>
        <w:rPr>
          <w:rStyle w:val="ReqText"/>
          <w:color w:val="auto"/>
        </w:rPr>
      </w:pPr>
      <w:bookmarkStart w:id="607" w:name="_Ref359499179"/>
      <w:bookmarkStart w:id="608" w:name="_Toc373391917"/>
      <w:bookmarkStart w:id="609" w:name="_Toc375236423"/>
      <w:r w:rsidRPr="00166400">
        <w:rPr>
          <w:rStyle w:val="ReqText"/>
          <w:color w:val="auto"/>
        </w:rPr>
        <w:t>Packet 81 : Close current page (from EVC to DMI)</w:t>
      </w:r>
      <w:bookmarkEnd w:id="566"/>
      <w:bookmarkEnd w:id="607"/>
      <w:bookmarkEnd w:id="608"/>
      <w:bookmarkEnd w:id="609"/>
    </w:p>
    <w:tbl>
      <w:tblPr>
        <w:tblW w:w="100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forces DMI to close current page if speed is currently masked by the page. Main page of specified window is then displayed.</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5D2839" w:rsidRPr="00166400" w:rsidRDefault="005D2839" w:rsidP="00DA2956">
            <w:pPr>
              <w:rPr>
                <w:rFonts w:cs="Arial"/>
                <w:b/>
                <w:i/>
              </w:rPr>
            </w:pPr>
            <w:r w:rsidRPr="00166400">
              <w:rPr>
                <w:rFonts w:cs="Arial"/>
                <w:b/>
                <w:i/>
              </w:rPr>
              <w:t>Content</w:t>
            </w:r>
          </w:p>
        </w:tc>
        <w:tc>
          <w:tcPr>
            <w:tcW w:w="3827" w:type="dxa"/>
            <w:tcBorders>
              <w:left w:val="nil"/>
              <w:bottom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bottom w:val="single" w:sz="4" w:space="0" w:color="auto"/>
            </w:tcBorders>
          </w:tcPr>
          <w:p w:rsidR="005D2839" w:rsidRPr="00166400" w:rsidRDefault="005D2839" w:rsidP="00DA2956">
            <w:pPr>
              <w:rPr>
                <w:rFonts w:cs="Arial"/>
              </w:rPr>
            </w:pPr>
            <w:r w:rsidRPr="00166400">
              <w:rPr>
                <w:rFonts w:cs="Arial"/>
                <w:b/>
              </w:rPr>
              <w:t>Length</w:t>
            </w:r>
          </w:p>
        </w:tc>
        <w:tc>
          <w:tcPr>
            <w:tcW w:w="3692" w:type="dxa"/>
            <w:tcBorders>
              <w:bottom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single" w:sz="4" w:space="0" w:color="auto"/>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top w:val="single" w:sz="4" w:space="0" w:color="auto"/>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top w:val="single" w:sz="4" w:space="0" w:color="auto"/>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top w:val="single" w:sz="4" w:space="0" w:color="auto"/>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81</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DMI_Q_SCREEN</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Destination window</w:t>
            </w:r>
          </w:p>
        </w:tc>
      </w:tr>
    </w:tbl>
    <w:p w:rsidR="005D2839" w:rsidRPr="00166400" w:rsidRDefault="005D2839" w:rsidP="00DA2956"/>
    <w:p w:rsidR="005D2839" w:rsidRPr="00166400" w:rsidRDefault="005D2839" w:rsidP="00DA2956">
      <w:bookmarkStart w:id="610" w:name="_Ref265584414"/>
    </w:p>
    <w:p w:rsidR="005D2839" w:rsidRPr="00166400" w:rsidRDefault="005D2839" w:rsidP="00DA2956">
      <w:pPr>
        <w:rPr>
          <w:rStyle w:val="ReqText"/>
          <w:color w:val="auto"/>
        </w:rPr>
      </w:pPr>
      <w:bookmarkStart w:id="611" w:name="_Ref359499303"/>
      <w:bookmarkStart w:id="612" w:name="_Toc373391918"/>
      <w:bookmarkStart w:id="613" w:name="_Toc375236424"/>
      <w:r w:rsidRPr="00166400">
        <w:rPr>
          <w:rStyle w:val="ReqText"/>
          <w:color w:val="auto"/>
        </w:rPr>
        <w:t>Packet 82: Manage ATP test (from EVC to DMI)</w:t>
      </w:r>
      <w:bookmarkEnd w:id="610"/>
      <w:bookmarkEnd w:id="611"/>
      <w:bookmarkEnd w:id="612"/>
      <w:bookmarkEnd w:id="613"/>
    </w:p>
    <w:tbl>
      <w:tblPr>
        <w:tblW w:w="0" w:type="auto"/>
        <w:tblInd w:w="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410"/>
        <w:gridCol w:w="2835"/>
        <w:gridCol w:w="992"/>
        <w:gridCol w:w="3402"/>
      </w:tblGrid>
      <w:tr w:rsidR="005D2839" w:rsidRPr="00166400" w:rsidTr="00FC4506">
        <w:tblPrEx>
          <w:tblCellMar>
            <w:top w:w="0" w:type="dxa"/>
            <w:bottom w:w="0" w:type="dxa"/>
          </w:tblCellMar>
        </w:tblPrEx>
        <w:trPr>
          <w:cantSplit/>
        </w:trPr>
        <w:tc>
          <w:tcPr>
            <w:tcW w:w="2410" w:type="dxa"/>
          </w:tcPr>
          <w:p w:rsidR="005D2839" w:rsidRPr="00166400" w:rsidRDefault="005D2839" w:rsidP="00DA2956">
            <w:pPr>
              <w:rPr>
                <w:rFonts w:cs="Arial"/>
                <w:b/>
                <w:bCs/>
              </w:rPr>
            </w:pPr>
            <w:r w:rsidRPr="00166400">
              <w:rPr>
                <w:rFonts w:cs="Arial"/>
                <w:b/>
                <w:bCs/>
              </w:rPr>
              <w:t>Description</w:t>
            </w:r>
          </w:p>
        </w:tc>
        <w:tc>
          <w:tcPr>
            <w:tcW w:w="7229" w:type="dxa"/>
            <w:gridSpan w:val="3"/>
          </w:tcPr>
          <w:p w:rsidR="005D2839" w:rsidRPr="00166400" w:rsidRDefault="005D2839" w:rsidP="00DA2956">
            <w:pPr>
              <w:rPr>
                <w:rFonts w:cs="Arial"/>
                <w:bCs/>
              </w:rPr>
            </w:pPr>
            <w:r w:rsidRPr="00166400">
              <w:rPr>
                <w:rFonts w:cs="Arial"/>
                <w:bCs/>
              </w:rPr>
              <w:t>ATP test state during morning test.</w:t>
            </w:r>
          </w:p>
          <w:p w:rsidR="005D2839" w:rsidRPr="00166400" w:rsidRDefault="005D2839" w:rsidP="00DA2956">
            <w:pPr>
              <w:rPr>
                <w:rFonts w:cs="Arial"/>
                <w:bCs/>
              </w:rPr>
            </w:pPr>
            <w:r w:rsidRPr="00166400">
              <w:rPr>
                <w:rFonts w:cs="Arial"/>
                <w:bCs/>
              </w:rPr>
              <w:t>EVC sends this message once ATP to test is activated</w:t>
            </w:r>
          </w:p>
        </w:tc>
      </w:tr>
      <w:tr w:rsidR="005D2839" w:rsidRPr="00166400" w:rsidTr="00FC4506">
        <w:tblPrEx>
          <w:tblCellMar>
            <w:top w:w="0" w:type="dxa"/>
            <w:bottom w:w="0" w:type="dxa"/>
          </w:tblCellMar>
        </w:tblPrEx>
        <w:trPr>
          <w:cantSplit/>
        </w:trPr>
        <w:tc>
          <w:tcPr>
            <w:tcW w:w="2410" w:type="dxa"/>
            <w:vMerge w:val="restart"/>
          </w:tcPr>
          <w:p w:rsidR="005D2839" w:rsidRPr="00166400" w:rsidRDefault="005D2839" w:rsidP="00DA2956">
            <w:pPr>
              <w:rPr>
                <w:rFonts w:cs="Arial"/>
                <w:b/>
                <w:bCs/>
                <w:i/>
              </w:rPr>
            </w:pPr>
            <w:r w:rsidRPr="00166400">
              <w:rPr>
                <w:rFonts w:cs="Arial"/>
                <w:b/>
                <w:bCs/>
                <w:i/>
              </w:rPr>
              <w:t>Content</w:t>
            </w:r>
          </w:p>
        </w:tc>
        <w:tc>
          <w:tcPr>
            <w:tcW w:w="2835" w:type="dxa"/>
          </w:tcPr>
          <w:p w:rsidR="005D2839" w:rsidRPr="00166400" w:rsidRDefault="005D2839" w:rsidP="00DA2956">
            <w:pPr>
              <w:rPr>
                <w:rFonts w:cs="Arial"/>
                <w:b/>
                <w:bCs/>
              </w:rPr>
            </w:pPr>
            <w:r w:rsidRPr="00166400">
              <w:rPr>
                <w:rFonts w:cs="Arial"/>
                <w:b/>
                <w:bCs/>
              </w:rPr>
              <w:t>Variable</w:t>
            </w:r>
          </w:p>
        </w:tc>
        <w:tc>
          <w:tcPr>
            <w:tcW w:w="992" w:type="dxa"/>
          </w:tcPr>
          <w:p w:rsidR="005D2839" w:rsidRPr="00166400" w:rsidRDefault="005D2839" w:rsidP="00DA2956">
            <w:pPr>
              <w:rPr>
                <w:rFonts w:cs="Arial"/>
                <w:b/>
                <w:bCs/>
              </w:rPr>
            </w:pPr>
            <w:r w:rsidRPr="00166400">
              <w:rPr>
                <w:rFonts w:cs="Arial"/>
                <w:b/>
                <w:bCs/>
              </w:rPr>
              <w:t>Length</w:t>
            </w:r>
          </w:p>
        </w:tc>
        <w:tc>
          <w:tcPr>
            <w:tcW w:w="3402" w:type="dxa"/>
          </w:tcPr>
          <w:p w:rsidR="005D2839" w:rsidRPr="00166400" w:rsidRDefault="005D2839" w:rsidP="00DA2956">
            <w:pPr>
              <w:rPr>
                <w:rFonts w:cs="Arial"/>
                <w:b/>
                <w:bCs/>
              </w:rPr>
            </w:pPr>
            <w:r w:rsidRPr="00166400">
              <w:rPr>
                <w:rFonts w:cs="Arial"/>
                <w:b/>
                <w:bCs/>
              </w:rPr>
              <w:t>Comment</w:t>
            </w:r>
          </w:p>
        </w:tc>
      </w:tr>
      <w:tr w:rsidR="005D2839" w:rsidRPr="00166400" w:rsidTr="00FC4506">
        <w:tblPrEx>
          <w:tblCellMar>
            <w:top w:w="0" w:type="dxa"/>
            <w:bottom w:w="0" w:type="dxa"/>
          </w:tblCellMar>
        </w:tblPrEx>
        <w:trPr>
          <w:cantSplit/>
        </w:trPr>
        <w:tc>
          <w:tcPr>
            <w:tcW w:w="2410" w:type="dxa"/>
            <w:vMerge/>
          </w:tcPr>
          <w:p w:rsidR="005D2839" w:rsidRPr="00166400" w:rsidRDefault="005D2839" w:rsidP="00DA2956">
            <w:pPr>
              <w:rPr>
                <w:rFonts w:cs="Arial"/>
                <w:bCs/>
                <w:i/>
              </w:rPr>
            </w:pPr>
          </w:p>
        </w:tc>
        <w:tc>
          <w:tcPr>
            <w:tcW w:w="2835" w:type="dxa"/>
            <w:vAlign w:val="center"/>
          </w:tcPr>
          <w:p w:rsidR="005D2839" w:rsidRPr="00166400" w:rsidRDefault="005D2839" w:rsidP="00DA2956">
            <w:pPr>
              <w:rPr>
                <w:rFonts w:cs="Arial"/>
                <w:bCs/>
              </w:rPr>
            </w:pPr>
            <w:r w:rsidRPr="00166400">
              <w:rPr>
                <w:rFonts w:cs="Arial"/>
                <w:bCs/>
              </w:rPr>
              <w:t>DMI_NID_PACKET</w:t>
            </w:r>
          </w:p>
        </w:tc>
        <w:tc>
          <w:tcPr>
            <w:tcW w:w="992" w:type="dxa"/>
            <w:vAlign w:val="center"/>
          </w:tcPr>
          <w:p w:rsidR="005D2839" w:rsidRPr="00166400" w:rsidRDefault="005D2839" w:rsidP="00DA2956">
            <w:pPr>
              <w:rPr>
                <w:rFonts w:cs="Arial"/>
                <w:bCs/>
              </w:rPr>
            </w:pPr>
            <w:r w:rsidRPr="00166400">
              <w:rPr>
                <w:rFonts w:cs="Arial"/>
                <w:bCs/>
              </w:rPr>
              <w:t>8</w:t>
            </w:r>
          </w:p>
        </w:tc>
        <w:tc>
          <w:tcPr>
            <w:tcW w:w="3402" w:type="dxa"/>
          </w:tcPr>
          <w:p w:rsidR="005D2839" w:rsidRPr="00166400" w:rsidRDefault="005D2839" w:rsidP="00DA2956">
            <w:pPr>
              <w:rPr>
                <w:rFonts w:cs="Arial"/>
                <w:bCs/>
              </w:rPr>
            </w:pPr>
            <w:r w:rsidRPr="00166400">
              <w:rPr>
                <w:rFonts w:cs="Arial"/>
                <w:snapToGrid w:val="0"/>
              </w:rPr>
              <w:t xml:space="preserve">DMI_NID_PACKET </w:t>
            </w:r>
            <w:r w:rsidRPr="00166400">
              <w:rPr>
                <w:rFonts w:cs="Arial"/>
                <w:bCs/>
              </w:rPr>
              <w:t>= 82</w:t>
            </w:r>
          </w:p>
        </w:tc>
      </w:tr>
      <w:tr w:rsidR="005D2839" w:rsidRPr="00166400" w:rsidTr="00FC4506">
        <w:tblPrEx>
          <w:tblCellMar>
            <w:top w:w="0" w:type="dxa"/>
            <w:bottom w:w="0" w:type="dxa"/>
          </w:tblCellMar>
        </w:tblPrEx>
        <w:trPr>
          <w:cantSplit/>
        </w:trPr>
        <w:tc>
          <w:tcPr>
            <w:tcW w:w="2410" w:type="dxa"/>
            <w:vMerge/>
          </w:tcPr>
          <w:p w:rsidR="005D2839" w:rsidRPr="00166400" w:rsidRDefault="005D2839" w:rsidP="00DA2956">
            <w:pPr>
              <w:rPr>
                <w:rFonts w:cs="Arial"/>
                <w:bCs/>
              </w:rPr>
            </w:pPr>
          </w:p>
        </w:tc>
        <w:tc>
          <w:tcPr>
            <w:tcW w:w="2835" w:type="dxa"/>
            <w:vAlign w:val="center"/>
          </w:tcPr>
          <w:p w:rsidR="005D2839" w:rsidRPr="00166400" w:rsidRDefault="005D2839" w:rsidP="00DA2956">
            <w:pPr>
              <w:rPr>
                <w:rFonts w:cs="Arial"/>
                <w:bCs/>
              </w:rPr>
            </w:pPr>
            <w:r w:rsidRPr="00166400">
              <w:rPr>
                <w:rFonts w:cs="Arial"/>
                <w:bCs/>
              </w:rPr>
              <w:t>DMI_L_PACKET</w:t>
            </w:r>
          </w:p>
        </w:tc>
        <w:tc>
          <w:tcPr>
            <w:tcW w:w="992" w:type="dxa"/>
            <w:vAlign w:val="center"/>
          </w:tcPr>
          <w:p w:rsidR="005D2839" w:rsidRPr="00166400" w:rsidRDefault="005D2839" w:rsidP="00DA2956">
            <w:pPr>
              <w:rPr>
                <w:rFonts w:cs="Arial"/>
                <w:bCs/>
              </w:rPr>
            </w:pPr>
            <w:r w:rsidRPr="00166400">
              <w:rPr>
                <w:rFonts w:cs="Arial"/>
                <w:bCs/>
              </w:rPr>
              <w:t>13</w:t>
            </w:r>
          </w:p>
        </w:tc>
        <w:tc>
          <w:tcPr>
            <w:tcW w:w="3402" w:type="dxa"/>
          </w:tcPr>
          <w:p w:rsidR="005D2839" w:rsidRPr="00166400" w:rsidRDefault="005D2839" w:rsidP="00DA2956">
            <w:pPr>
              <w:rPr>
                <w:rFonts w:cs="Arial"/>
                <w:bCs/>
              </w:rPr>
            </w:pPr>
            <w:r w:rsidRPr="00166400">
              <w:rPr>
                <w:rFonts w:cs="Arial"/>
                <w:bCs/>
              </w:rPr>
              <w:t>Packet length</w:t>
            </w:r>
          </w:p>
        </w:tc>
      </w:tr>
      <w:tr w:rsidR="005D2839" w:rsidRPr="00166400" w:rsidTr="00FC4506">
        <w:tblPrEx>
          <w:tblCellMar>
            <w:top w:w="0" w:type="dxa"/>
            <w:bottom w:w="0" w:type="dxa"/>
          </w:tblCellMar>
        </w:tblPrEx>
        <w:trPr>
          <w:cantSplit/>
        </w:trPr>
        <w:tc>
          <w:tcPr>
            <w:tcW w:w="2410" w:type="dxa"/>
            <w:vMerge/>
          </w:tcPr>
          <w:p w:rsidR="005D2839" w:rsidRPr="00166400" w:rsidRDefault="005D2839" w:rsidP="00DA2956">
            <w:pPr>
              <w:rPr>
                <w:rFonts w:cs="Arial"/>
                <w:bCs/>
                <w:i/>
              </w:rPr>
            </w:pPr>
          </w:p>
        </w:tc>
        <w:tc>
          <w:tcPr>
            <w:tcW w:w="2835" w:type="dxa"/>
            <w:vAlign w:val="center"/>
          </w:tcPr>
          <w:p w:rsidR="005D2839" w:rsidRPr="00166400" w:rsidRDefault="005D2839" w:rsidP="00DA2956">
            <w:pPr>
              <w:rPr>
                <w:rFonts w:cs="Arial"/>
                <w:bCs/>
              </w:rPr>
            </w:pPr>
            <w:r w:rsidRPr="00166400">
              <w:rPr>
                <w:rFonts w:cs="Arial"/>
                <w:snapToGrid w:val="0"/>
              </w:rPr>
              <w:t>NID_ATP_TEST</w:t>
            </w:r>
          </w:p>
        </w:tc>
        <w:tc>
          <w:tcPr>
            <w:tcW w:w="992" w:type="dxa"/>
            <w:vAlign w:val="center"/>
          </w:tcPr>
          <w:p w:rsidR="005D2839" w:rsidRPr="00166400" w:rsidRDefault="005D2839" w:rsidP="00DA2956">
            <w:pPr>
              <w:rPr>
                <w:rFonts w:cs="Arial"/>
                <w:bCs/>
              </w:rPr>
            </w:pPr>
            <w:r w:rsidRPr="00166400">
              <w:rPr>
                <w:rFonts w:cs="Arial"/>
                <w:snapToGrid w:val="0"/>
              </w:rPr>
              <w:t>9</w:t>
            </w:r>
          </w:p>
        </w:tc>
        <w:tc>
          <w:tcPr>
            <w:tcW w:w="3402" w:type="dxa"/>
          </w:tcPr>
          <w:p w:rsidR="005D2839" w:rsidRPr="00166400" w:rsidRDefault="005D2839" w:rsidP="00DA2956">
            <w:pPr>
              <w:rPr>
                <w:rFonts w:cs="Arial"/>
                <w:bCs/>
              </w:rPr>
            </w:pPr>
            <w:r w:rsidRPr="00166400">
              <w:rPr>
                <w:rFonts w:cs="Arial"/>
              </w:rPr>
              <w:t>ATP identity.</w:t>
            </w:r>
          </w:p>
        </w:tc>
      </w:tr>
      <w:tr w:rsidR="005D2839" w:rsidRPr="00166400" w:rsidTr="00FC4506">
        <w:tblPrEx>
          <w:tblCellMar>
            <w:top w:w="0" w:type="dxa"/>
            <w:bottom w:w="0" w:type="dxa"/>
          </w:tblCellMar>
        </w:tblPrEx>
        <w:trPr>
          <w:cantSplit/>
        </w:trPr>
        <w:tc>
          <w:tcPr>
            <w:tcW w:w="2410" w:type="dxa"/>
            <w:vMerge/>
          </w:tcPr>
          <w:p w:rsidR="005D2839" w:rsidRPr="00166400" w:rsidRDefault="005D2839" w:rsidP="00DA2956">
            <w:pPr>
              <w:rPr>
                <w:rFonts w:cs="Arial"/>
                <w:bCs/>
                <w:i/>
              </w:rPr>
            </w:pPr>
          </w:p>
        </w:tc>
        <w:tc>
          <w:tcPr>
            <w:tcW w:w="2835" w:type="dxa"/>
            <w:vAlign w:val="center"/>
          </w:tcPr>
          <w:p w:rsidR="005D2839" w:rsidRPr="00166400" w:rsidRDefault="005D2839" w:rsidP="00DA2956">
            <w:pPr>
              <w:rPr>
                <w:rFonts w:cs="Arial"/>
                <w:snapToGrid w:val="0"/>
              </w:rPr>
            </w:pPr>
            <w:r w:rsidRPr="00166400">
              <w:rPr>
                <w:rFonts w:cs="Arial"/>
                <w:snapToGrid w:val="0"/>
              </w:rPr>
              <w:t>ATP_TEST_STATE</w:t>
            </w:r>
          </w:p>
        </w:tc>
        <w:tc>
          <w:tcPr>
            <w:tcW w:w="992" w:type="dxa"/>
            <w:vAlign w:val="center"/>
          </w:tcPr>
          <w:p w:rsidR="005D2839" w:rsidRPr="00166400" w:rsidRDefault="005D2839" w:rsidP="00DA2956">
            <w:pPr>
              <w:rPr>
                <w:rFonts w:cs="Arial"/>
                <w:snapToGrid w:val="0"/>
              </w:rPr>
            </w:pPr>
            <w:r w:rsidRPr="00166400">
              <w:rPr>
                <w:rFonts w:cs="Arial"/>
                <w:snapToGrid w:val="0"/>
              </w:rPr>
              <w:t>8</w:t>
            </w:r>
          </w:p>
        </w:tc>
        <w:tc>
          <w:tcPr>
            <w:tcW w:w="3402" w:type="dxa"/>
          </w:tcPr>
          <w:p w:rsidR="005D2839" w:rsidRPr="00166400" w:rsidRDefault="005D2839" w:rsidP="00DA2956">
            <w:pPr>
              <w:rPr>
                <w:rFonts w:cs="Arial"/>
              </w:rPr>
            </w:pPr>
            <w:r w:rsidRPr="00166400">
              <w:rPr>
                <w:rFonts w:cs="Arial"/>
              </w:rPr>
              <w:t>Current state of the ATP test</w:t>
            </w:r>
          </w:p>
        </w:tc>
      </w:tr>
    </w:tbl>
    <w:p w:rsidR="005D2839" w:rsidRPr="00166400" w:rsidRDefault="005D2839" w:rsidP="00DA2956"/>
    <w:p w:rsidR="005D2839" w:rsidRPr="00166400" w:rsidRDefault="005D2839" w:rsidP="00DA2956">
      <w:pPr>
        <w:rPr>
          <w:rStyle w:val="ReqText"/>
          <w:rFonts w:ascii="Arial" w:hAnsi="Arial"/>
          <w:color w:val="auto"/>
          <w:sz w:val="20"/>
        </w:rPr>
      </w:pPr>
      <w:bookmarkStart w:id="614" w:name="_Toc9132659"/>
      <w:bookmarkStart w:id="615" w:name="_Ref257993212"/>
      <w:bookmarkStart w:id="616" w:name="_Ref359499182"/>
      <w:bookmarkStart w:id="617" w:name="_Toc373391919"/>
      <w:bookmarkStart w:id="618" w:name="_Toc375236425"/>
      <w:r w:rsidRPr="00166400">
        <w:rPr>
          <w:rStyle w:val="ReqText"/>
          <w:rFonts w:ascii="Arial" w:hAnsi="Arial"/>
          <w:color w:val="auto"/>
          <w:sz w:val="20"/>
        </w:rPr>
        <w:t>Packet 85 : iBox_state (from DMI to EVC)</w:t>
      </w:r>
      <w:bookmarkEnd w:id="615"/>
      <w:bookmarkEnd w:id="616"/>
      <w:bookmarkEnd w:id="617"/>
      <w:bookmarkEnd w:id="618"/>
    </w:p>
    <w:tbl>
      <w:tblPr>
        <w:tblW w:w="100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notifies EVC for iBox status modification. It is sent to EVC on iBox connection and on iBox status modification.</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right w:val="single" w:sz="4" w:space="0" w:color="auto"/>
            </w:tcBorders>
          </w:tcPr>
          <w:p w:rsidR="005D2839" w:rsidRPr="00166400" w:rsidRDefault="005D2839" w:rsidP="00DA2956">
            <w:pPr>
              <w:rPr>
                <w:rFonts w:cs="Arial"/>
                <w:b/>
                <w:i/>
              </w:rPr>
            </w:pPr>
            <w:r w:rsidRPr="00166400">
              <w:rPr>
                <w:rFonts w:cs="Arial"/>
                <w:b/>
                <w:i/>
              </w:rPr>
              <w:t>Content</w:t>
            </w:r>
          </w:p>
        </w:tc>
        <w:tc>
          <w:tcPr>
            <w:tcW w:w="3827" w:type="dxa"/>
            <w:tcBorders>
              <w:left w:val="nil"/>
              <w:bottom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bottom w:val="single" w:sz="4" w:space="0" w:color="auto"/>
            </w:tcBorders>
          </w:tcPr>
          <w:p w:rsidR="005D2839" w:rsidRPr="00166400" w:rsidRDefault="005D2839" w:rsidP="00DA2956">
            <w:pPr>
              <w:rPr>
                <w:rFonts w:cs="Arial"/>
              </w:rPr>
            </w:pPr>
            <w:r w:rsidRPr="00166400">
              <w:rPr>
                <w:rFonts w:cs="Arial"/>
                <w:b/>
              </w:rPr>
              <w:t>Length</w:t>
            </w:r>
          </w:p>
        </w:tc>
        <w:tc>
          <w:tcPr>
            <w:tcW w:w="3692" w:type="dxa"/>
            <w:tcBorders>
              <w:bottom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left w:val="single" w:sz="4" w:space="0" w:color="auto"/>
              <w:right w:val="single" w:sz="4" w:space="0" w:color="auto"/>
            </w:tcBorders>
          </w:tcPr>
          <w:p w:rsidR="005D2839" w:rsidRPr="00166400" w:rsidRDefault="005D2839" w:rsidP="00DA2956">
            <w:pPr>
              <w:rPr>
                <w:rFonts w:cs="Arial"/>
                <w:i/>
              </w:rPr>
            </w:pPr>
          </w:p>
        </w:tc>
        <w:tc>
          <w:tcPr>
            <w:tcW w:w="3827" w:type="dxa"/>
            <w:tcBorders>
              <w:top w:val="single" w:sz="4" w:space="0" w:color="auto"/>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top w:val="single" w:sz="4" w:space="0" w:color="auto"/>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top w:val="single" w:sz="4" w:space="0" w:color="auto"/>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85</w:t>
            </w:r>
          </w:p>
        </w:tc>
      </w:tr>
      <w:tr w:rsidR="005D2839" w:rsidRPr="00166400" w:rsidTr="00FC4506">
        <w:tblPrEx>
          <w:tblCellMar>
            <w:top w:w="0" w:type="dxa"/>
            <w:bottom w:w="0" w:type="dxa"/>
          </w:tblCellMar>
        </w:tblPrEx>
        <w:trPr>
          <w:cantSplit/>
        </w:trPr>
        <w:tc>
          <w:tcPr>
            <w:tcW w:w="1489" w:type="dxa"/>
            <w:vMerge/>
            <w:tcBorders>
              <w:left w:val="single" w:sz="4" w:space="0" w:color="auto"/>
              <w:right w:val="single" w:sz="4" w:space="0" w:color="auto"/>
            </w:tcBorders>
          </w:tcPr>
          <w:p w:rsidR="005D2839" w:rsidRPr="00166400" w:rsidRDefault="005D2839" w:rsidP="00DA2956">
            <w:pPr>
              <w:rPr>
                <w:rFonts w:cs="Arial"/>
                <w:i/>
              </w:rPr>
            </w:pPr>
          </w:p>
        </w:tc>
        <w:tc>
          <w:tcPr>
            <w:tcW w:w="3827" w:type="dxa"/>
            <w:tcBorders>
              <w:left w:val="nil"/>
            </w:tcBorders>
            <w:vAlign w:val="center"/>
          </w:tcPr>
          <w:p w:rsidR="005D2839" w:rsidRPr="00166400" w:rsidRDefault="005D2839" w:rsidP="00DA2956">
            <w:pPr>
              <w:rPr>
                <w:rFonts w:cs="Arial"/>
                <w:snapToGrid w:val="0"/>
              </w:rPr>
            </w:pPr>
            <w:r w:rsidRPr="00166400">
              <w:rPr>
                <w:rFonts w:cs="Arial"/>
                <w:snapToGrid w:val="0"/>
              </w:rPr>
              <w:t>DMI_IBOX_FAULT_REPORT</w:t>
            </w:r>
          </w:p>
        </w:tc>
        <w:tc>
          <w:tcPr>
            <w:tcW w:w="992" w:type="dxa"/>
            <w:vAlign w:val="center"/>
          </w:tcPr>
          <w:p w:rsidR="005D2839" w:rsidRPr="00166400" w:rsidRDefault="005D2839" w:rsidP="00DA2956">
            <w:pPr>
              <w:rPr>
                <w:rFonts w:cs="Arial"/>
                <w:snapToGrid w:val="0"/>
              </w:rPr>
            </w:pPr>
            <w:r w:rsidRPr="00166400">
              <w:rPr>
                <w:rFonts w:cs="Arial"/>
                <w:snapToGrid w:val="0"/>
              </w:rPr>
              <w:t>16</w:t>
            </w:r>
          </w:p>
        </w:tc>
        <w:tc>
          <w:tcPr>
            <w:tcW w:w="3692" w:type="dxa"/>
            <w:tcBorders>
              <w:right w:val="single" w:sz="4" w:space="0" w:color="auto"/>
            </w:tcBorders>
          </w:tcPr>
          <w:p w:rsidR="005D2839" w:rsidRPr="00166400" w:rsidRDefault="005D2839" w:rsidP="00DA2956">
            <w:pPr>
              <w:rPr>
                <w:rFonts w:cs="Arial"/>
              </w:rPr>
            </w:pPr>
            <w:r w:rsidRPr="00166400">
              <w:rPr>
                <w:rFonts w:cs="Arial"/>
              </w:rPr>
              <w:t>Bitfield for iBox fault report</w:t>
            </w:r>
          </w:p>
        </w:tc>
      </w:tr>
      <w:tr w:rsidR="005D2839" w:rsidRPr="00166400" w:rsidTr="00FC4506">
        <w:tblPrEx>
          <w:tblCellMar>
            <w:top w:w="0" w:type="dxa"/>
            <w:bottom w:w="0" w:type="dxa"/>
          </w:tblCellMar>
        </w:tblPrEx>
        <w:trPr>
          <w:cantSplit/>
        </w:trPr>
        <w:tc>
          <w:tcPr>
            <w:tcW w:w="1489" w:type="dxa"/>
            <w:vMerge/>
            <w:tcBorders>
              <w:left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DMI_L_FAULT_STATUS</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Length of status list</w:t>
            </w:r>
          </w:p>
        </w:tc>
      </w:tr>
      <w:tr w:rsidR="005D2839" w:rsidRPr="00166400" w:rsidTr="00FC4506">
        <w:tblPrEx>
          <w:tblCellMar>
            <w:top w:w="0" w:type="dxa"/>
            <w:bottom w:w="0" w:type="dxa"/>
          </w:tblCellMar>
        </w:tblPrEx>
        <w:trPr>
          <w:cantSplit/>
        </w:trPr>
        <w:tc>
          <w:tcPr>
            <w:tcW w:w="1489" w:type="dxa"/>
            <w:vMerge/>
            <w:tcBorders>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DMI_X_FAULT_STATUS(i)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 xml:space="preserve">Fault status array. The number of iterations is equal to </w:t>
            </w:r>
            <w:r w:rsidRPr="00166400">
              <w:rPr>
                <w:rFonts w:cs="Arial"/>
                <w:snapToGrid w:val="0"/>
              </w:rPr>
              <w:t>DMI_L_FAULT_STATUS.</w:t>
            </w:r>
          </w:p>
        </w:tc>
      </w:tr>
    </w:tbl>
    <w:p w:rsidR="005D2839" w:rsidRPr="00166400" w:rsidRDefault="005D2839" w:rsidP="00DA2956">
      <w:bookmarkStart w:id="619" w:name="_Ref265587125"/>
    </w:p>
    <w:p w:rsidR="005D2839" w:rsidRPr="00166400" w:rsidRDefault="005D2839" w:rsidP="00DA2956">
      <w:pPr>
        <w:rPr>
          <w:rStyle w:val="ReqText"/>
          <w:rFonts w:ascii="Arial" w:hAnsi="Arial"/>
          <w:color w:val="auto"/>
          <w:sz w:val="20"/>
        </w:rPr>
      </w:pPr>
      <w:bookmarkStart w:id="620" w:name="_Ref359499184"/>
      <w:bookmarkStart w:id="621" w:name="_Toc373391920"/>
      <w:bookmarkStart w:id="622" w:name="_Toc375236426"/>
      <w:r w:rsidRPr="00166400">
        <w:rPr>
          <w:rStyle w:val="ReqText"/>
          <w:rFonts w:ascii="Arial" w:hAnsi="Arial"/>
          <w:color w:val="auto"/>
          <w:sz w:val="20"/>
        </w:rPr>
        <w:t>Packet 86 : Safety synchronization (from EVC to DMI)</w:t>
      </w:r>
      <w:bookmarkEnd w:id="619"/>
      <w:bookmarkEnd w:id="620"/>
      <w:bookmarkEnd w:id="621"/>
      <w:bookmarkEnd w:id="622"/>
    </w:p>
    <w:tbl>
      <w:tblPr>
        <w:tblW w:w="100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is sent by EVC when the safety objects displayed must be verified.</w:t>
            </w:r>
          </w:p>
        </w:tc>
      </w:tr>
      <w:tr w:rsidR="005D2839" w:rsidRPr="00166400" w:rsidTr="00FC4506">
        <w:tblPrEx>
          <w:tblCellMar>
            <w:top w:w="0" w:type="dxa"/>
            <w:bottom w:w="0" w:type="dxa"/>
          </w:tblCellMar>
        </w:tblPrEx>
        <w:trPr>
          <w:cantSplit/>
        </w:trPr>
        <w:tc>
          <w:tcPr>
            <w:tcW w:w="1489" w:type="dxa"/>
            <w:vMerge w:val="restart"/>
            <w:tcBorders>
              <w:top w:val="single" w:sz="4" w:space="0" w:color="auto"/>
              <w:left w:val="single" w:sz="4" w:space="0" w:color="auto"/>
              <w:right w:val="single" w:sz="4" w:space="0" w:color="auto"/>
            </w:tcBorders>
          </w:tcPr>
          <w:p w:rsidR="005D2839" w:rsidRPr="00166400" w:rsidRDefault="005D2839" w:rsidP="00DA2956">
            <w:pPr>
              <w:rPr>
                <w:rFonts w:cs="Arial"/>
                <w:b/>
                <w:i/>
              </w:rPr>
            </w:pPr>
            <w:r w:rsidRPr="00166400">
              <w:rPr>
                <w:rFonts w:cs="Arial"/>
                <w:b/>
                <w:i/>
              </w:rPr>
              <w:t>Content</w:t>
            </w:r>
          </w:p>
        </w:tc>
        <w:tc>
          <w:tcPr>
            <w:tcW w:w="3827" w:type="dxa"/>
            <w:tcBorders>
              <w:left w:val="nil"/>
              <w:bottom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bottom w:val="single" w:sz="4" w:space="0" w:color="auto"/>
            </w:tcBorders>
          </w:tcPr>
          <w:p w:rsidR="005D2839" w:rsidRPr="00166400" w:rsidRDefault="005D2839" w:rsidP="00DA2956">
            <w:pPr>
              <w:rPr>
                <w:rFonts w:cs="Arial"/>
              </w:rPr>
            </w:pPr>
            <w:r w:rsidRPr="00166400">
              <w:rPr>
                <w:rFonts w:cs="Arial"/>
                <w:b/>
              </w:rPr>
              <w:t>Length</w:t>
            </w:r>
          </w:p>
        </w:tc>
        <w:tc>
          <w:tcPr>
            <w:tcW w:w="3692" w:type="dxa"/>
            <w:tcBorders>
              <w:bottom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left w:val="single" w:sz="4" w:space="0" w:color="auto"/>
              <w:right w:val="single" w:sz="4" w:space="0" w:color="auto"/>
            </w:tcBorders>
          </w:tcPr>
          <w:p w:rsidR="005D2839" w:rsidRPr="00166400" w:rsidRDefault="005D2839" w:rsidP="00DA2956">
            <w:pPr>
              <w:rPr>
                <w:rFonts w:cs="Arial"/>
                <w:i/>
              </w:rPr>
            </w:pPr>
          </w:p>
        </w:tc>
        <w:tc>
          <w:tcPr>
            <w:tcW w:w="3827" w:type="dxa"/>
            <w:tcBorders>
              <w:top w:val="single" w:sz="4" w:space="0" w:color="auto"/>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top w:val="single" w:sz="4" w:space="0" w:color="auto"/>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top w:val="single" w:sz="4" w:space="0" w:color="auto"/>
              <w:bottom w:val="single" w:sz="4" w:space="0" w:color="auto"/>
              <w:right w:val="single" w:sz="4" w:space="0" w:color="auto"/>
            </w:tcBorders>
          </w:tcPr>
          <w:p w:rsidR="005D2839" w:rsidRPr="00166400" w:rsidRDefault="005D2839" w:rsidP="00DA2956">
            <w:pPr>
              <w:rPr>
                <w:rFonts w:cs="Arial"/>
              </w:rPr>
            </w:pPr>
            <w:r w:rsidRPr="00166400">
              <w:rPr>
                <w:rFonts w:cs="Arial"/>
                <w:snapToGrid w:val="0"/>
              </w:rPr>
              <w:t>DMI_NID_PACKET = 86</w:t>
            </w:r>
          </w:p>
        </w:tc>
      </w:tr>
      <w:tr w:rsidR="005D2839" w:rsidRPr="00166400" w:rsidTr="00FC4506">
        <w:tblPrEx>
          <w:tblCellMar>
            <w:top w:w="0" w:type="dxa"/>
            <w:bottom w:w="0" w:type="dxa"/>
          </w:tblCellMar>
        </w:tblPrEx>
        <w:trPr>
          <w:cantSplit/>
        </w:trPr>
        <w:tc>
          <w:tcPr>
            <w:tcW w:w="1489" w:type="dxa"/>
            <w:vMerge/>
            <w:tcBorders>
              <w:left w:val="single" w:sz="4" w:space="0" w:color="auto"/>
              <w:right w:val="single" w:sz="4" w:space="0" w:color="auto"/>
            </w:tcBorders>
          </w:tcPr>
          <w:p w:rsidR="005D2839" w:rsidRPr="00166400" w:rsidRDefault="005D2839" w:rsidP="00DA2956">
            <w:pPr>
              <w:rPr>
                <w:rFonts w:cs="Arial"/>
                <w:i/>
              </w:rPr>
            </w:pPr>
          </w:p>
        </w:tc>
        <w:tc>
          <w:tcPr>
            <w:tcW w:w="3827" w:type="dxa"/>
            <w:tcBorders>
              <w:left w:val="nil"/>
            </w:tcBorders>
            <w:vAlign w:val="center"/>
          </w:tcPr>
          <w:p w:rsidR="005D2839" w:rsidRPr="00166400" w:rsidRDefault="005D2839" w:rsidP="00DA2956">
            <w:pPr>
              <w:rPr>
                <w:rFonts w:cs="Arial"/>
                <w:snapToGrid w:val="0"/>
              </w:rPr>
            </w:pPr>
            <w:r w:rsidRPr="00166400">
              <w:rPr>
                <w:rFonts w:cs="Arial"/>
                <w:snapToGrid w:val="0"/>
              </w:rPr>
              <w:t>SCREEN_NUMBER</w:t>
            </w:r>
          </w:p>
        </w:tc>
        <w:tc>
          <w:tcPr>
            <w:tcW w:w="992" w:type="dxa"/>
            <w:vAlign w:val="center"/>
          </w:tcPr>
          <w:p w:rsidR="005D2839" w:rsidRPr="00166400" w:rsidRDefault="005D2839" w:rsidP="00DA2956">
            <w:pPr>
              <w:rPr>
                <w:rFonts w:cs="Arial"/>
                <w:snapToGrid w:val="0"/>
              </w:rPr>
            </w:pPr>
            <w:r w:rsidRPr="00166400">
              <w:rPr>
                <w:rFonts w:cs="Arial"/>
                <w:snapToGrid w:val="0"/>
              </w:rPr>
              <w:t>8</w:t>
            </w:r>
          </w:p>
        </w:tc>
        <w:tc>
          <w:tcPr>
            <w:tcW w:w="3692" w:type="dxa"/>
            <w:tcBorders>
              <w:right w:val="single" w:sz="4" w:space="0" w:color="auto"/>
            </w:tcBorders>
          </w:tcPr>
          <w:p w:rsidR="005D2839" w:rsidRPr="00166400" w:rsidRDefault="005D2839" w:rsidP="00DA2956">
            <w:pPr>
              <w:rPr>
                <w:rFonts w:cs="Arial"/>
              </w:rPr>
            </w:pPr>
            <w:r w:rsidRPr="00166400">
              <w:rPr>
                <w:rFonts w:cs="Arial"/>
              </w:rPr>
              <w:t>Identify the objects that have to be verified on the screen</w:t>
            </w:r>
          </w:p>
        </w:tc>
      </w:tr>
      <w:tr w:rsidR="005D2839" w:rsidRPr="00166400" w:rsidTr="00FC4506">
        <w:tblPrEx>
          <w:tblCellMar>
            <w:top w:w="0" w:type="dxa"/>
            <w:bottom w:w="0" w:type="dxa"/>
          </w:tblCellMar>
        </w:tblPrEx>
        <w:trPr>
          <w:cantSplit/>
        </w:trPr>
        <w:tc>
          <w:tcPr>
            <w:tcW w:w="1489" w:type="dxa"/>
            <w:vMerge/>
            <w:tcBorders>
              <w:left w:val="single" w:sz="4" w:space="0" w:color="auto"/>
              <w:bottom w:val="single" w:sz="4" w:space="0" w:color="auto"/>
              <w:right w:val="single" w:sz="4" w:space="0" w:color="auto"/>
            </w:tcBorders>
          </w:tcPr>
          <w:p w:rsidR="005D2839" w:rsidRPr="00166400" w:rsidRDefault="005D2839" w:rsidP="00DA2956">
            <w:pPr>
              <w:rPr>
                <w:rFonts w:cs="Arial"/>
                <w:i/>
              </w:rPr>
            </w:pPr>
          </w:p>
        </w:tc>
        <w:tc>
          <w:tcPr>
            <w:tcW w:w="3827" w:type="dxa"/>
            <w:tcBorders>
              <w:left w:val="nil"/>
              <w:bottom w:val="single" w:sz="4" w:space="0" w:color="auto"/>
            </w:tcBorders>
            <w:vAlign w:val="center"/>
          </w:tcPr>
          <w:p w:rsidR="005D2839" w:rsidRPr="00166400" w:rsidRDefault="005D2839" w:rsidP="00DA2956">
            <w:pPr>
              <w:rPr>
                <w:rFonts w:cs="Arial"/>
                <w:snapToGrid w:val="0"/>
              </w:rPr>
            </w:pPr>
            <w:r w:rsidRPr="00166400">
              <w:rPr>
                <w:rFonts w:cs="Arial"/>
                <w:snapToGrid w:val="0"/>
              </w:rPr>
              <w:t>CYCLE_NUMBER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Counter linking display and safety data</w:t>
            </w:r>
          </w:p>
        </w:tc>
      </w:tr>
    </w:tbl>
    <w:p w:rsidR="005D2839" w:rsidRPr="00166400" w:rsidRDefault="005D2839" w:rsidP="00DA2956">
      <w:bookmarkStart w:id="623" w:name="_Ref8443137"/>
      <w:bookmarkStart w:id="624" w:name="_Toc9132660"/>
      <w:bookmarkStart w:id="625" w:name="_Toc65307464"/>
      <w:bookmarkEnd w:id="614"/>
    </w:p>
    <w:p w:rsidR="005D2839" w:rsidRPr="00166400" w:rsidRDefault="005D2839" w:rsidP="00DA2956">
      <w:bookmarkStart w:id="626" w:name="_Ref265584611"/>
    </w:p>
    <w:p w:rsidR="005D2839" w:rsidRPr="00166400" w:rsidRDefault="005D2839" w:rsidP="00DA2956">
      <w:pPr>
        <w:rPr>
          <w:rStyle w:val="ReqText"/>
          <w:color w:val="auto"/>
        </w:rPr>
      </w:pPr>
      <w:bookmarkStart w:id="627" w:name="_Ref359499306"/>
      <w:bookmarkStart w:id="628" w:name="_Toc373391921"/>
      <w:bookmarkStart w:id="629" w:name="_Toc375236427"/>
      <w:r w:rsidRPr="00166400">
        <w:rPr>
          <w:rStyle w:val="ReqText"/>
          <w:color w:val="auto"/>
        </w:rPr>
        <w:t>Packet 87: ATP test result (from DMI to EVC)</w:t>
      </w:r>
      <w:bookmarkEnd w:id="626"/>
      <w:bookmarkEnd w:id="627"/>
      <w:bookmarkEnd w:id="628"/>
      <w:bookmarkEnd w:id="629"/>
    </w:p>
    <w:tbl>
      <w:tblPr>
        <w:tblW w:w="0" w:type="auto"/>
        <w:tblInd w:w="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410"/>
        <w:gridCol w:w="2835"/>
        <w:gridCol w:w="992"/>
        <w:gridCol w:w="3402"/>
      </w:tblGrid>
      <w:tr w:rsidR="005D2839" w:rsidRPr="00166400" w:rsidTr="00FC4506">
        <w:tblPrEx>
          <w:tblCellMar>
            <w:top w:w="0" w:type="dxa"/>
            <w:bottom w:w="0" w:type="dxa"/>
          </w:tblCellMar>
        </w:tblPrEx>
        <w:trPr>
          <w:cantSplit/>
        </w:trPr>
        <w:tc>
          <w:tcPr>
            <w:tcW w:w="2410" w:type="dxa"/>
          </w:tcPr>
          <w:p w:rsidR="005D2839" w:rsidRPr="00166400" w:rsidRDefault="005D2839" w:rsidP="00DA2956">
            <w:pPr>
              <w:rPr>
                <w:rFonts w:cs="Arial"/>
                <w:b/>
                <w:bCs/>
              </w:rPr>
            </w:pPr>
            <w:r w:rsidRPr="00166400">
              <w:rPr>
                <w:rFonts w:cs="Arial"/>
                <w:b/>
                <w:bCs/>
              </w:rPr>
              <w:t>Description</w:t>
            </w:r>
          </w:p>
        </w:tc>
        <w:tc>
          <w:tcPr>
            <w:tcW w:w="7229" w:type="dxa"/>
            <w:gridSpan w:val="3"/>
          </w:tcPr>
          <w:p w:rsidR="005D2839" w:rsidRPr="00166400" w:rsidRDefault="005D2839" w:rsidP="00DA2956">
            <w:pPr>
              <w:rPr>
                <w:rFonts w:cs="Arial"/>
              </w:rPr>
            </w:pPr>
            <w:r w:rsidRPr="00166400">
              <w:rPr>
                <w:rFonts w:cs="Arial"/>
              </w:rPr>
              <w:t>Indicates that the ATP daily test is over and gives the result.</w:t>
            </w:r>
          </w:p>
        </w:tc>
      </w:tr>
      <w:tr w:rsidR="005D2839" w:rsidRPr="00166400" w:rsidTr="00FC4506">
        <w:tblPrEx>
          <w:tblCellMar>
            <w:top w:w="0" w:type="dxa"/>
            <w:bottom w:w="0" w:type="dxa"/>
          </w:tblCellMar>
        </w:tblPrEx>
        <w:trPr>
          <w:cantSplit/>
        </w:trPr>
        <w:tc>
          <w:tcPr>
            <w:tcW w:w="2410" w:type="dxa"/>
          </w:tcPr>
          <w:p w:rsidR="005D2839" w:rsidRPr="00166400" w:rsidRDefault="005D2839" w:rsidP="00DA2956">
            <w:pPr>
              <w:rPr>
                <w:rFonts w:cs="Arial"/>
                <w:b/>
                <w:bCs/>
                <w:i/>
              </w:rPr>
            </w:pPr>
            <w:r w:rsidRPr="00166400">
              <w:rPr>
                <w:rFonts w:cs="Arial"/>
                <w:b/>
                <w:bCs/>
                <w:i/>
              </w:rPr>
              <w:t>Content</w:t>
            </w:r>
          </w:p>
        </w:tc>
        <w:tc>
          <w:tcPr>
            <w:tcW w:w="2835" w:type="dxa"/>
          </w:tcPr>
          <w:p w:rsidR="005D2839" w:rsidRPr="00166400" w:rsidRDefault="005D2839" w:rsidP="00DA2956">
            <w:pPr>
              <w:rPr>
                <w:rFonts w:cs="Arial"/>
                <w:b/>
                <w:bCs/>
              </w:rPr>
            </w:pPr>
            <w:r w:rsidRPr="00166400">
              <w:rPr>
                <w:rFonts w:cs="Arial"/>
                <w:b/>
                <w:bCs/>
              </w:rPr>
              <w:t>Variable</w:t>
            </w:r>
          </w:p>
        </w:tc>
        <w:tc>
          <w:tcPr>
            <w:tcW w:w="992" w:type="dxa"/>
          </w:tcPr>
          <w:p w:rsidR="005D2839" w:rsidRPr="00166400" w:rsidRDefault="005D2839" w:rsidP="00DA2956">
            <w:pPr>
              <w:rPr>
                <w:rFonts w:cs="Arial"/>
                <w:b/>
                <w:bCs/>
              </w:rPr>
            </w:pPr>
            <w:r w:rsidRPr="00166400">
              <w:rPr>
                <w:rFonts w:cs="Arial"/>
                <w:b/>
                <w:bCs/>
              </w:rPr>
              <w:t>Length</w:t>
            </w:r>
          </w:p>
        </w:tc>
        <w:tc>
          <w:tcPr>
            <w:tcW w:w="3402" w:type="dxa"/>
          </w:tcPr>
          <w:p w:rsidR="005D2839" w:rsidRPr="00166400" w:rsidRDefault="005D2839" w:rsidP="00DA2956">
            <w:pPr>
              <w:rPr>
                <w:rFonts w:cs="Arial"/>
                <w:b/>
                <w:bCs/>
              </w:rPr>
            </w:pPr>
            <w:r w:rsidRPr="00166400">
              <w:rPr>
                <w:rFonts w:cs="Arial"/>
                <w:b/>
                <w:bCs/>
              </w:rPr>
              <w:t>Comment</w:t>
            </w:r>
          </w:p>
        </w:tc>
      </w:tr>
      <w:tr w:rsidR="005D2839" w:rsidRPr="00166400" w:rsidTr="00FC4506">
        <w:tblPrEx>
          <w:tblCellMar>
            <w:top w:w="0" w:type="dxa"/>
            <w:bottom w:w="0" w:type="dxa"/>
          </w:tblCellMar>
        </w:tblPrEx>
        <w:trPr>
          <w:cantSplit/>
        </w:trPr>
        <w:tc>
          <w:tcPr>
            <w:tcW w:w="2410" w:type="dxa"/>
            <w:vMerge w:val="restart"/>
          </w:tcPr>
          <w:p w:rsidR="005D2839" w:rsidRPr="00166400" w:rsidRDefault="005D2839" w:rsidP="00DA2956">
            <w:pPr>
              <w:rPr>
                <w:rFonts w:cs="Arial"/>
                <w:bCs/>
                <w:i/>
              </w:rPr>
            </w:pPr>
          </w:p>
        </w:tc>
        <w:tc>
          <w:tcPr>
            <w:tcW w:w="2835" w:type="dxa"/>
          </w:tcPr>
          <w:p w:rsidR="005D2839" w:rsidRPr="00166400" w:rsidRDefault="005D2839" w:rsidP="00DA2956">
            <w:pPr>
              <w:rPr>
                <w:rFonts w:cs="Arial"/>
                <w:bCs/>
              </w:rPr>
            </w:pPr>
            <w:r w:rsidRPr="00166400">
              <w:rPr>
                <w:rFonts w:cs="Arial"/>
                <w:bCs/>
              </w:rPr>
              <w:t>DMI_NID_PACKET</w:t>
            </w:r>
          </w:p>
        </w:tc>
        <w:tc>
          <w:tcPr>
            <w:tcW w:w="992" w:type="dxa"/>
            <w:vAlign w:val="center"/>
          </w:tcPr>
          <w:p w:rsidR="005D2839" w:rsidRPr="00166400" w:rsidRDefault="005D2839" w:rsidP="00DA2956">
            <w:pPr>
              <w:rPr>
                <w:rFonts w:cs="Arial"/>
                <w:bCs/>
              </w:rPr>
            </w:pPr>
            <w:r w:rsidRPr="00166400">
              <w:rPr>
                <w:rFonts w:cs="Arial"/>
                <w:bCs/>
              </w:rPr>
              <w:t>8</w:t>
            </w:r>
          </w:p>
        </w:tc>
        <w:tc>
          <w:tcPr>
            <w:tcW w:w="3402" w:type="dxa"/>
          </w:tcPr>
          <w:p w:rsidR="005D2839" w:rsidRPr="00166400" w:rsidRDefault="005D2839" w:rsidP="00DA2956">
            <w:pPr>
              <w:rPr>
                <w:rFonts w:cs="Arial"/>
                <w:bCs/>
              </w:rPr>
            </w:pPr>
            <w:r w:rsidRPr="00166400">
              <w:rPr>
                <w:rFonts w:cs="Arial"/>
                <w:snapToGrid w:val="0"/>
              </w:rPr>
              <w:t xml:space="preserve">DMI_NID_PACKET </w:t>
            </w:r>
            <w:r w:rsidRPr="00166400">
              <w:rPr>
                <w:rFonts w:cs="Arial"/>
                <w:bCs/>
              </w:rPr>
              <w:t>= 87</w:t>
            </w:r>
          </w:p>
        </w:tc>
      </w:tr>
      <w:tr w:rsidR="005D2839" w:rsidRPr="00166400" w:rsidTr="00FC4506">
        <w:tblPrEx>
          <w:tblCellMar>
            <w:top w:w="0" w:type="dxa"/>
            <w:bottom w:w="0" w:type="dxa"/>
          </w:tblCellMar>
        </w:tblPrEx>
        <w:trPr>
          <w:cantSplit/>
        </w:trPr>
        <w:tc>
          <w:tcPr>
            <w:tcW w:w="2410" w:type="dxa"/>
            <w:vMerge/>
          </w:tcPr>
          <w:p w:rsidR="005D2839" w:rsidRPr="00166400" w:rsidRDefault="005D2839" w:rsidP="00DA2956">
            <w:pPr>
              <w:rPr>
                <w:rFonts w:cs="Arial"/>
                <w:bCs/>
              </w:rPr>
            </w:pPr>
          </w:p>
        </w:tc>
        <w:tc>
          <w:tcPr>
            <w:tcW w:w="2835" w:type="dxa"/>
          </w:tcPr>
          <w:p w:rsidR="005D2839" w:rsidRPr="00166400" w:rsidRDefault="005D2839" w:rsidP="00DA2956">
            <w:pPr>
              <w:rPr>
                <w:rFonts w:cs="Arial"/>
                <w:bCs/>
              </w:rPr>
            </w:pPr>
            <w:r w:rsidRPr="00166400">
              <w:rPr>
                <w:rFonts w:cs="Arial"/>
                <w:bCs/>
              </w:rPr>
              <w:t>DMI_L_PACKET</w:t>
            </w:r>
          </w:p>
        </w:tc>
        <w:tc>
          <w:tcPr>
            <w:tcW w:w="992" w:type="dxa"/>
            <w:vAlign w:val="center"/>
          </w:tcPr>
          <w:p w:rsidR="005D2839" w:rsidRPr="00166400" w:rsidRDefault="005D2839" w:rsidP="00DA2956">
            <w:pPr>
              <w:rPr>
                <w:rFonts w:cs="Arial"/>
                <w:bCs/>
              </w:rPr>
            </w:pPr>
            <w:r w:rsidRPr="00166400">
              <w:rPr>
                <w:rFonts w:cs="Arial"/>
                <w:bCs/>
              </w:rPr>
              <w:t>13</w:t>
            </w:r>
          </w:p>
        </w:tc>
        <w:tc>
          <w:tcPr>
            <w:tcW w:w="3402" w:type="dxa"/>
          </w:tcPr>
          <w:p w:rsidR="005D2839" w:rsidRPr="00166400" w:rsidRDefault="005D2839" w:rsidP="00DA2956">
            <w:pPr>
              <w:rPr>
                <w:rFonts w:cs="Arial"/>
                <w:bCs/>
              </w:rPr>
            </w:pPr>
            <w:r w:rsidRPr="00166400">
              <w:rPr>
                <w:rFonts w:cs="Arial"/>
                <w:bCs/>
              </w:rPr>
              <w:t>Packet length</w:t>
            </w:r>
          </w:p>
        </w:tc>
      </w:tr>
      <w:tr w:rsidR="005D2839" w:rsidRPr="00166400" w:rsidTr="00FC4506">
        <w:tblPrEx>
          <w:tblCellMar>
            <w:top w:w="0" w:type="dxa"/>
            <w:bottom w:w="0" w:type="dxa"/>
          </w:tblCellMar>
        </w:tblPrEx>
        <w:trPr>
          <w:cantSplit/>
        </w:trPr>
        <w:tc>
          <w:tcPr>
            <w:tcW w:w="2410" w:type="dxa"/>
            <w:vMerge/>
          </w:tcPr>
          <w:p w:rsidR="005D2839" w:rsidRPr="00166400" w:rsidRDefault="005D2839" w:rsidP="00DA2956">
            <w:pPr>
              <w:rPr>
                <w:rFonts w:cs="Arial"/>
                <w:bCs/>
                <w:i/>
              </w:rPr>
            </w:pPr>
          </w:p>
        </w:tc>
        <w:tc>
          <w:tcPr>
            <w:tcW w:w="2835" w:type="dxa"/>
          </w:tcPr>
          <w:p w:rsidR="005D2839" w:rsidRPr="00166400" w:rsidRDefault="005D2839" w:rsidP="00DA2956">
            <w:pPr>
              <w:rPr>
                <w:rFonts w:cs="Arial"/>
                <w:bCs/>
              </w:rPr>
            </w:pPr>
            <w:r w:rsidRPr="00166400">
              <w:rPr>
                <w:rFonts w:cs="Arial"/>
                <w:snapToGrid w:val="0"/>
              </w:rPr>
              <w:t>NID_ATP_TEST</w:t>
            </w:r>
          </w:p>
        </w:tc>
        <w:tc>
          <w:tcPr>
            <w:tcW w:w="992" w:type="dxa"/>
            <w:vAlign w:val="center"/>
          </w:tcPr>
          <w:p w:rsidR="005D2839" w:rsidRPr="00166400" w:rsidRDefault="005D2839" w:rsidP="00DA2956">
            <w:pPr>
              <w:rPr>
                <w:rFonts w:cs="Arial"/>
                <w:bCs/>
              </w:rPr>
            </w:pPr>
            <w:r w:rsidRPr="00166400">
              <w:rPr>
                <w:rFonts w:cs="Arial"/>
                <w:snapToGrid w:val="0"/>
              </w:rPr>
              <w:t>9</w:t>
            </w:r>
          </w:p>
        </w:tc>
        <w:tc>
          <w:tcPr>
            <w:tcW w:w="3402" w:type="dxa"/>
          </w:tcPr>
          <w:p w:rsidR="005D2839" w:rsidRPr="00166400" w:rsidRDefault="005D2839" w:rsidP="00DA2956">
            <w:pPr>
              <w:rPr>
                <w:rFonts w:cs="Arial"/>
                <w:bCs/>
              </w:rPr>
            </w:pPr>
            <w:r w:rsidRPr="00166400">
              <w:rPr>
                <w:rFonts w:cs="Arial"/>
              </w:rPr>
              <w:t>ATP identity</w:t>
            </w:r>
          </w:p>
        </w:tc>
      </w:tr>
      <w:tr w:rsidR="005D2839" w:rsidRPr="00166400" w:rsidTr="00FC4506">
        <w:tblPrEx>
          <w:tblCellMar>
            <w:top w:w="0" w:type="dxa"/>
            <w:bottom w:w="0" w:type="dxa"/>
          </w:tblCellMar>
        </w:tblPrEx>
        <w:trPr>
          <w:cantSplit/>
        </w:trPr>
        <w:tc>
          <w:tcPr>
            <w:tcW w:w="2410" w:type="dxa"/>
            <w:vMerge/>
          </w:tcPr>
          <w:p w:rsidR="005D2839" w:rsidRPr="00166400" w:rsidRDefault="005D2839" w:rsidP="00DA2956">
            <w:pPr>
              <w:rPr>
                <w:rFonts w:cs="Arial"/>
                <w:bCs/>
                <w:i/>
              </w:rPr>
            </w:pPr>
          </w:p>
        </w:tc>
        <w:tc>
          <w:tcPr>
            <w:tcW w:w="2835" w:type="dxa"/>
          </w:tcPr>
          <w:p w:rsidR="005D2839" w:rsidRPr="00166400" w:rsidRDefault="005D2839" w:rsidP="00DA2956">
            <w:pPr>
              <w:rPr>
                <w:rFonts w:cs="Arial"/>
                <w:snapToGrid w:val="0"/>
              </w:rPr>
            </w:pPr>
            <w:r w:rsidRPr="00166400">
              <w:rPr>
                <w:rFonts w:cs="Arial"/>
                <w:snapToGrid w:val="0"/>
              </w:rPr>
              <w:t>ATP_TEST_RESULT</w:t>
            </w:r>
          </w:p>
        </w:tc>
        <w:tc>
          <w:tcPr>
            <w:tcW w:w="992" w:type="dxa"/>
            <w:vAlign w:val="center"/>
          </w:tcPr>
          <w:p w:rsidR="005D2839" w:rsidRPr="00166400" w:rsidRDefault="005D2839" w:rsidP="00DA2956">
            <w:pPr>
              <w:rPr>
                <w:rFonts w:cs="Arial"/>
                <w:snapToGrid w:val="0"/>
              </w:rPr>
            </w:pPr>
            <w:r w:rsidRPr="00166400">
              <w:rPr>
                <w:rFonts w:cs="Arial"/>
                <w:snapToGrid w:val="0"/>
              </w:rPr>
              <w:t>8</w:t>
            </w:r>
          </w:p>
        </w:tc>
        <w:tc>
          <w:tcPr>
            <w:tcW w:w="3402" w:type="dxa"/>
          </w:tcPr>
          <w:p w:rsidR="005D2839" w:rsidRPr="00166400" w:rsidRDefault="005D2839" w:rsidP="00DA2956">
            <w:pPr>
              <w:rPr>
                <w:rFonts w:cs="Arial"/>
              </w:rPr>
            </w:pPr>
            <w:r w:rsidRPr="00166400">
              <w:rPr>
                <w:rFonts w:cs="Arial"/>
              </w:rPr>
              <w:t>Result of the ATP test</w:t>
            </w:r>
          </w:p>
        </w:tc>
      </w:tr>
    </w:tbl>
    <w:p w:rsidR="005D2839" w:rsidRPr="00166400" w:rsidRDefault="005D2839" w:rsidP="00DA2956"/>
    <w:p w:rsidR="005D2839" w:rsidRPr="00166400" w:rsidRDefault="005D2839" w:rsidP="00DA2956">
      <w:bookmarkStart w:id="630" w:name="_Ref8458889"/>
      <w:bookmarkStart w:id="631" w:name="_Toc9132685"/>
      <w:bookmarkStart w:id="632" w:name="_Toc65307492"/>
      <w:bookmarkEnd w:id="623"/>
      <w:bookmarkEnd w:id="624"/>
      <w:bookmarkEnd w:id="625"/>
    </w:p>
    <w:p w:rsidR="005D2839" w:rsidRPr="00166400" w:rsidRDefault="005D2839" w:rsidP="00DA2956">
      <w:pPr>
        <w:rPr>
          <w:rStyle w:val="ReqText"/>
          <w:color w:val="auto"/>
        </w:rPr>
      </w:pPr>
      <w:bookmarkStart w:id="633" w:name="_Ref94591954"/>
      <w:bookmarkStart w:id="634" w:name="_Hlt94670079"/>
      <w:bookmarkStart w:id="635" w:name="_Toc373391922"/>
      <w:bookmarkStart w:id="636" w:name="OLE_LINK3"/>
      <w:bookmarkStart w:id="637" w:name="OLE_LINK4"/>
      <w:bookmarkStart w:id="638" w:name="_Toc375236428"/>
      <w:bookmarkEnd w:id="634"/>
      <w:r w:rsidRPr="00166400">
        <w:rPr>
          <w:rStyle w:val="ReqText"/>
          <w:color w:val="auto"/>
        </w:rPr>
        <w:t>Packet 179: Request for additional data entry (from EVC to DMI)</w:t>
      </w:r>
      <w:bookmarkEnd w:id="630"/>
      <w:bookmarkEnd w:id="631"/>
      <w:bookmarkEnd w:id="632"/>
      <w:bookmarkEnd w:id="633"/>
      <w:bookmarkEnd w:id="635"/>
      <w:bookmarkEnd w:id="6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 xml:space="preserve">This packet creates and initialises additional data entry. </w:t>
            </w:r>
          </w:p>
          <w:p w:rsidR="005D2839" w:rsidRPr="00166400" w:rsidRDefault="005D2839" w:rsidP="00DA2956">
            <w:pPr>
              <w:rPr>
                <w:rFonts w:cs="Arial"/>
              </w:rPr>
            </w:pPr>
            <w:r w:rsidRPr="00166400">
              <w:rPr>
                <w:rFonts w:cs="Arial"/>
              </w:rPr>
              <w:t>Transmitted from EVC to DMI to allow the driver to select the value for all parameters.</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DMI_NID_PACKET = 179</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nl-NL"/>
              </w:rPr>
              <w:t>STM_NID_STM</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STM requesting additional data</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DMI_N_ITER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Maximum iteration data = 15</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STM_NID_DATA(j)</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Functional identity of a STM data to be entered.</w:t>
            </w:r>
          </w:p>
        </w:tc>
      </w:tr>
      <w:tr w:rsidR="005D2839" w:rsidRPr="00166400" w:rsidTr="00FC4506">
        <w:tblPrEx>
          <w:tblCellMar>
            <w:top w:w="0" w:type="dxa"/>
            <w:bottom w:w="0" w:type="dxa"/>
          </w:tblCellMar>
        </w:tblPrEx>
        <w:trPr>
          <w:cantSplit/>
          <w:trHeight w:val="636"/>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STM_L_DATA_CAPTION(j)</w:t>
            </w:r>
          </w:p>
        </w:tc>
        <w:tc>
          <w:tcPr>
            <w:tcW w:w="992" w:type="dxa"/>
            <w:vAlign w:val="center"/>
          </w:tcPr>
          <w:p w:rsidR="005D2839" w:rsidRPr="00166400" w:rsidRDefault="005D2839" w:rsidP="00DA2956">
            <w:pPr>
              <w:rPr>
                <w:rFonts w:cs="Arial"/>
                <w:snapToGrid w:val="0"/>
              </w:rPr>
            </w:pPr>
            <w:r w:rsidRPr="00166400">
              <w:rPr>
                <w:rFonts w:cs="Arial"/>
                <w:snapToGrid w:val="0"/>
              </w:rPr>
              <w:t>6</w:t>
            </w:r>
          </w:p>
        </w:tc>
        <w:tc>
          <w:tcPr>
            <w:tcW w:w="3692" w:type="dxa"/>
            <w:tcBorders>
              <w:right w:val="single" w:sz="4" w:space="0" w:color="auto"/>
            </w:tcBorders>
          </w:tcPr>
          <w:p w:rsidR="005D2839" w:rsidRPr="00166400" w:rsidRDefault="005D2839" w:rsidP="00DA2956">
            <w:pPr>
              <w:rPr>
                <w:rFonts w:cs="Arial"/>
                <w:snapToGrid w:val="0"/>
              </w:rPr>
            </w:pPr>
            <w:r w:rsidRPr="00166400">
              <w:rPr>
                <w:rFonts w:cs="Arial"/>
                <w:snapToGrid w:val="0"/>
              </w:rPr>
              <w:t xml:space="preserve">Length of X_DATA_CAPTION </w:t>
            </w:r>
          </w:p>
          <w:p w:rsidR="005D2839" w:rsidRPr="00166400" w:rsidRDefault="005D2839" w:rsidP="00DA2956">
            <w:pPr>
              <w:rPr>
                <w:rFonts w:cs="Arial"/>
                <w:snapToGrid w:val="0"/>
              </w:rPr>
            </w:pPr>
            <w:r w:rsidRPr="00166400">
              <w:rPr>
                <w:rFonts w:cs="Arial"/>
                <w:snapToGrid w:val="0"/>
              </w:rPr>
              <w:t>maximum value = 40 (20 characters max coded in UTF-8 on 2 bytes)</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STM_X_DATA_CAPTION(j,q)</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Data caption text byte string (UTF-8 on 1 or 2 bytes).</w:t>
            </w:r>
          </w:p>
          <w:p w:rsidR="005D2839" w:rsidRPr="00166400" w:rsidRDefault="005D2839" w:rsidP="00DA2956">
            <w:pPr>
              <w:rPr>
                <w:rFonts w:cs="Arial"/>
                <w:snapToGrid w:val="0"/>
              </w:rPr>
            </w:pPr>
            <w:r w:rsidRPr="00166400">
              <w:t xml:space="preserve">The number of iterations is equal to the value of </w:t>
            </w:r>
            <w:r w:rsidRPr="00166400">
              <w:rPr>
                <w:rFonts w:cs="Arial"/>
                <w:snapToGrid w:val="0"/>
              </w:rPr>
              <w:t>STM_L_DATA_CAPTION.</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rPr>
              <w:t>STM_L_VALUE(j)</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rPr>
              <w:t>5</w:t>
            </w:r>
          </w:p>
        </w:tc>
        <w:tc>
          <w:tcPr>
            <w:tcW w:w="3692" w:type="dxa"/>
            <w:tcBorders>
              <w:bottom w:val="single" w:sz="4" w:space="0" w:color="auto"/>
              <w:right w:val="single" w:sz="4" w:space="0" w:color="auto"/>
            </w:tcBorders>
          </w:tcPr>
          <w:p w:rsidR="005D2839" w:rsidRPr="00166400" w:rsidRDefault="005D2839" w:rsidP="00DA2956">
            <w:pPr>
              <w:rPr>
                <w:rFonts w:cs="Arial"/>
              </w:rPr>
            </w:pPr>
            <w:r w:rsidRPr="00166400">
              <w:rPr>
                <w:rFonts w:cs="Arial"/>
              </w:rPr>
              <w:t>Length of X_VALUE for current value.</w:t>
            </w:r>
          </w:p>
          <w:p w:rsidR="005D2839" w:rsidRPr="00166400" w:rsidRDefault="005D2839" w:rsidP="00DA2956">
            <w:pPr>
              <w:rPr>
                <w:rFonts w:cs="Arial"/>
              </w:rPr>
            </w:pPr>
            <w:r w:rsidRPr="00166400">
              <w:rPr>
                <w:rFonts w:cs="Arial"/>
              </w:rPr>
              <w:t>Maximum value = 20 (10 characters max coded in UTF-8 on 2 bytes)</w:t>
            </w:r>
          </w:p>
          <w:p w:rsidR="005D2839" w:rsidRPr="00166400" w:rsidRDefault="005D2839" w:rsidP="00DA2956">
            <w:pPr>
              <w:rPr>
                <w:rFonts w:cs="Arial"/>
                <w:snapToGrid w:val="0"/>
              </w:rPr>
            </w:pPr>
            <w:r w:rsidRPr="00166400">
              <w:rPr>
                <w:rFonts w:cs="Arial"/>
              </w:rPr>
              <w:t>=0 if there is no current value</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rPr>
              <w:t>STM_X_VALUE(j,i)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rPr>
              <w:t xml:space="preserve">Data value caption text byte string </w:t>
            </w:r>
            <w:r w:rsidRPr="00166400">
              <w:rPr>
                <w:rFonts w:cs="Arial"/>
                <w:snapToGrid w:val="0"/>
              </w:rPr>
              <w:t>(UTF-8 on 1 or 2 bytes)</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DMI_N_ITER_VALUE(i)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Maximum iteration data value = 31</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STM_L_VALUE(j,i)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 xml:space="preserve">Length of X_VALUE </w:t>
            </w:r>
          </w:p>
          <w:p w:rsidR="005D2839" w:rsidRPr="00166400" w:rsidRDefault="005D2839" w:rsidP="00DA2956">
            <w:pPr>
              <w:rPr>
                <w:rFonts w:cs="Arial"/>
                <w:snapToGrid w:val="0"/>
              </w:rPr>
            </w:pPr>
            <w:r w:rsidRPr="00166400">
              <w:rPr>
                <w:rFonts w:cs="Arial"/>
                <w:snapToGrid w:val="0"/>
              </w:rPr>
              <w:t xml:space="preserve">maximum value = 20 </w:t>
            </w:r>
            <w:r w:rsidRPr="00166400">
              <w:rPr>
                <w:rFonts w:cs="Arial"/>
              </w:rPr>
              <w:t>(10 characters max coded in UTF-8 on 2 bytes</w:t>
            </w:r>
            <w:r w:rsidRPr="00166400">
              <w:rPr>
                <w:rFonts w:cs="Arial"/>
                <w:snapToGrid w:val="0"/>
              </w:rPr>
              <w: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STM_X_VALUE(j,i,k)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Data value caption text byte string (UTF-8 on 1 or 2 bytes)</w:t>
            </w:r>
          </w:p>
          <w:p w:rsidR="005D2839" w:rsidRPr="00166400" w:rsidRDefault="005D2839" w:rsidP="00DA2956">
            <w:pPr>
              <w:rPr>
                <w:rFonts w:cs="Arial"/>
                <w:snapToGrid w:val="0"/>
              </w:rPr>
            </w:pPr>
            <w:r w:rsidRPr="00166400">
              <w:t>The number of iterations is equal to the value of STM</w:t>
            </w:r>
            <w:r w:rsidRPr="00166400">
              <w:rPr>
                <w:snapToGrid w:val="0"/>
              </w:rPr>
              <w:t>_L_VALUE.</w:t>
            </w:r>
          </w:p>
        </w:tc>
      </w:tr>
      <w:bookmarkEnd w:id="636"/>
      <w:bookmarkEnd w:id="637"/>
    </w:tbl>
    <w:p w:rsidR="005D2839" w:rsidRPr="00166400" w:rsidRDefault="005D2839" w:rsidP="00DA2956"/>
    <w:p w:rsidR="005D2839" w:rsidRPr="00166400" w:rsidRDefault="005D2839" w:rsidP="00DA2956">
      <w:bookmarkStart w:id="639" w:name="_Ref8458893"/>
      <w:bookmarkStart w:id="640" w:name="_Toc9132686"/>
      <w:bookmarkStart w:id="641" w:name="_Toc65307493"/>
      <w:bookmarkStart w:id="642" w:name="_Hlt94670084"/>
      <w:bookmarkEnd w:id="642"/>
    </w:p>
    <w:p w:rsidR="005D2839" w:rsidRPr="00166400" w:rsidRDefault="005D2839" w:rsidP="00DA2956">
      <w:pPr>
        <w:rPr>
          <w:rStyle w:val="ReqText"/>
          <w:color w:val="auto"/>
        </w:rPr>
      </w:pPr>
      <w:bookmarkStart w:id="643" w:name="_Ref359499238"/>
      <w:bookmarkStart w:id="644" w:name="_Toc373391923"/>
      <w:bookmarkStart w:id="645" w:name="_Toc375236429"/>
      <w:r w:rsidRPr="00166400">
        <w:rPr>
          <w:rStyle w:val="ReqText"/>
          <w:color w:val="auto"/>
        </w:rPr>
        <w:t>Packet 180: Driver selection for additional data entry (from DMI to EVC)</w:t>
      </w:r>
      <w:bookmarkEnd w:id="639"/>
      <w:bookmarkEnd w:id="640"/>
      <w:bookmarkEnd w:id="641"/>
      <w:bookmarkEnd w:id="643"/>
      <w:bookmarkEnd w:id="644"/>
      <w:bookmarkEnd w:id="6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5D2839" w:rsidRPr="00166400" w:rsidTr="00FC4506">
        <w:tblPrEx>
          <w:tblCellMar>
            <w:top w:w="0" w:type="dxa"/>
            <w:bottom w:w="0" w:type="dxa"/>
          </w:tblCellMar>
        </w:tblPrEx>
        <w:trPr>
          <w:cantSplit/>
        </w:trPr>
        <w:tc>
          <w:tcPr>
            <w:tcW w:w="1489" w:type="dxa"/>
            <w:tcBorders>
              <w:top w:val="single" w:sz="4" w:space="0" w:color="auto"/>
              <w:left w:val="single" w:sz="4" w:space="0" w:color="auto"/>
            </w:tcBorders>
          </w:tcPr>
          <w:p w:rsidR="005D2839" w:rsidRPr="00166400" w:rsidRDefault="005D2839" w:rsidP="00DA2956">
            <w:pPr>
              <w:rPr>
                <w:rFonts w:cs="Arial"/>
                <w:i/>
              </w:rPr>
            </w:pPr>
            <w:r w:rsidRPr="00166400">
              <w:rPr>
                <w:rFonts w:cs="Arial"/>
                <w:b/>
                <w:snapToGrid w:val="0"/>
              </w:rPr>
              <w:t>Description</w:t>
            </w:r>
          </w:p>
        </w:tc>
        <w:tc>
          <w:tcPr>
            <w:tcW w:w="8511" w:type="dxa"/>
            <w:gridSpan w:val="3"/>
            <w:tcBorders>
              <w:top w:val="single" w:sz="4" w:space="0" w:color="auto"/>
              <w:right w:val="single" w:sz="4" w:space="0" w:color="auto"/>
            </w:tcBorders>
          </w:tcPr>
          <w:p w:rsidR="005D2839" w:rsidRPr="00166400" w:rsidRDefault="005D2839" w:rsidP="00DA2956">
            <w:pPr>
              <w:rPr>
                <w:rFonts w:cs="Arial"/>
              </w:rPr>
            </w:pPr>
            <w:r w:rsidRPr="00166400">
              <w:rPr>
                <w:rFonts w:cs="Arial"/>
              </w:rPr>
              <w:t>This packet is the report of the driver selection for each additional data entry parameter</w:t>
            </w:r>
          </w:p>
        </w:tc>
      </w:tr>
      <w:tr w:rsidR="005D2839" w:rsidRPr="00166400" w:rsidTr="00FC4506">
        <w:tblPrEx>
          <w:tblCellMar>
            <w:top w:w="0" w:type="dxa"/>
            <w:bottom w:w="0" w:type="dxa"/>
          </w:tblCellMar>
        </w:tblPrEx>
        <w:trPr>
          <w:cantSplit/>
        </w:trPr>
        <w:tc>
          <w:tcPr>
            <w:tcW w:w="1489" w:type="dxa"/>
            <w:vMerge w:val="restart"/>
            <w:tcBorders>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827" w:type="dxa"/>
          </w:tcPr>
          <w:p w:rsidR="005D2839" w:rsidRPr="00166400" w:rsidRDefault="005D2839" w:rsidP="00DA2956">
            <w:pPr>
              <w:rPr>
                <w:rFonts w:cs="Arial"/>
                <w:b/>
              </w:rPr>
            </w:pPr>
            <w:r w:rsidRPr="00166400">
              <w:rPr>
                <w:rFonts w:cs="Arial"/>
                <w:b/>
              </w:rPr>
              <w:t>Variable</w:t>
            </w:r>
          </w:p>
        </w:tc>
        <w:tc>
          <w:tcPr>
            <w:tcW w:w="992" w:type="dxa"/>
          </w:tcPr>
          <w:p w:rsidR="005D2839" w:rsidRPr="00166400" w:rsidRDefault="005D2839" w:rsidP="00DA2956">
            <w:pPr>
              <w:rPr>
                <w:rFonts w:cs="Arial"/>
              </w:rPr>
            </w:pPr>
            <w:r w:rsidRPr="00166400">
              <w:rPr>
                <w:rFonts w:cs="Arial"/>
                <w:b/>
              </w:rPr>
              <w:t>Length</w:t>
            </w:r>
          </w:p>
        </w:tc>
        <w:tc>
          <w:tcPr>
            <w:tcW w:w="3692" w:type="dxa"/>
            <w:tcBorders>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DMI_NID_PACKET = 180</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lang w:val="nl-NL"/>
              </w:rPr>
            </w:pPr>
            <w:r w:rsidRPr="00166400">
              <w:rPr>
                <w:rFonts w:cs="Arial"/>
                <w:snapToGrid w:val="0"/>
                <w:lang w:val="nl-NL"/>
              </w:rPr>
              <w:t>13</w:t>
            </w:r>
          </w:p>
        </w:tc>
        <w:tc>
          <w:tcPr>
            <w:tcW w:w="3692" w:type="dxa"/>
            <w:tcBorders>
              <w:bottom w:val="single" w:sz="4" w:space="0" w:color="auto"/>
              <w:right w:val="single" w:sz="4" w:space="0" w:color="auto"/>
            </w:tcBorders>
          </w:tcPr>
          <w:p w:rsidR="005D2839" w:rsidRPr="00166400" w:rsidRDefault="005D2839" w:rsidP="00DA2956">
            <w:pPr>
              <w:rPr>
                <w:rFonts w:cs="Arial"/>
                <w:snapToGrid w:val="0"/>
                <w:lang w:val="nl-NL"/>
              </w:rPr>
            </w:pPr>
            <w:r w:rsidRPr="00166400">
              <w:rPr>
                <w:rFonts w:cs="Arial"/>
                <w:snapToGrid w:val="0"/>
                <w:lang w:val="nl-NL"/>
              </w:rPr>
              <w:t>Packet length</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lang w:val="nl-NL"/>
              </w:rPr>
            </w:pPr>
          </w:p>
        </w:tc>
        <w:tc>
          <w:tcPr>
            <w:tcW w:w="3827" w:type="dxa"/>
            <w:tcBorders>
              <w:bottom w:val="single" w:sz="4" w:space="0" w:color="auto"/>
            </w:tcBorders>
            <w:vAlign w:val="center"/>
          </w:tcPr>
          <w:p w:rsidR="005D2839" w:rsidRPr="00166400" w:rsidRDefault="005D2839" w:rsidP="00DA2956">
            <w:pPr>
              <w:rPr>
                <w:rFonts w:cs="Arial"/>
                <w:snapToGrid w:val="0"/>
                <w:lang w:val="nl-NL"/>
              </w:rPr>
            </w:pPr>
            <w:r w:rsidRPr="00166400">
              <w:rPr>
                <w:rFonts w:cs="Arial"/>
                <w:snapToGrid w:val="0"/>
                <w:lang w:val="nl-NL"/>
              </w:rPr>
              <w:t>STM_NID_STM</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STM requesting additional data variables.</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STM_NID_DATA</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Functional identity of a STM data to be entered.</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nil"/>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STM_L_VALUE</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 xml:space="preserve">Length of DMI_X_VALUE </w:t>
            </w:r>
          </w:p>
          <w:p w:rsidR="005D2839" w:rsidRPr="00166400" w:rsidRDefault="005D2839" w:rsidP="00DA2956">
            <w:pPr>
              <w:rPr>
                <w:rFonts w:cs="Arial"/>
                <w:snapToGrid w:val="0"/>
              </w:rPr>
            </w:pPr>
            <w:r w:rsidRPr="00166400">
              <w:rPr>
                <w:rFonts w:cs="Arial"/>
                <w:snapToGrid w:val="0"/>
              </w:rPr>
              <w:t xml:space="preserve">maximum value = 20) </w:t>
            </w:r>
            <w:r w:rsidRPr="00166400">
              <w:rPr>
                <w:rFonts w:cs="Arial"/>
              </w:rPr>
              <w:t>(10 characters max coded in UTF-8 on 2 bytes</w:t>
            </w:r>
            <w:r w:rsidRPr="00166400">
              <w:rPr>
                <w:rFonts w:cs="Arial"/>
                <w:snapToGrid w:val="0"/>
              </w:rPr>
              <w:t>)</w:t>
            </w:r>
          </w:p>
        </w:tc>
      </w:tr>
      <w:tr w:rsidR="005D2839" w:rsidRPr="00166400" w:rsidTr="00FC4506">
        <w:tblPrEx>
          <w:tblCellMar>
            <w:top w:w="0" w:type="dxa"/>
            <w:bottom w:w="0" w:type="dxa"/>
          </w:tblCellMar>
        </w:tblPrEx>
        <w:trPr>
          <w:cantSplit/>
        </w:trPr>
        <w:tc>
          <w:tcPr>
            <w:tcW w:w="1489" w:type="dxa"/>
            <w:vMerge/>
            <w:tcBorders>
              <w:top w:val="nil"/>
              <w:left w:val="single" w:sz="4" w:space="0" w:color="auto"/>
              <w:bottom w:val="single" w:sz="4" w:space="0" w:color="auto"/>
            </w:tcBorders>
          </w:tcPr>
          <w:p w:rsidR="005D2839" w:rsidRPr="00166400" w:rsidRDefault="005D2839" w:rsidP="00DA2956">
            <w:pPr>
              <w:rPr>
                <w:rFonts w:cs="Arial"/>
                <w:i/>
              </w:rPr>
            </w:pPr>
          </w:p>
        </w:tc>
        <w:tc>
          <w:tcPr>
            <w:tcW w:w="3827"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STM_X_VALUE(j)</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692"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Data value caption text byte string (UTF-8 on 1 or 2 bytes).</w:t>
            </w:r>
          </w:p>
          <w:p w:rsidR="005D2839" w:rsidRPr="00166400" w:rsidRDefault="005D2839" w:rsidP="00DA2956">
            <w:pPr>
              <w:rPr>
                <w:rFonts w:cs="Arial"/>
                <w:snapToGrid w:val="0"/>
              </w:rPr>
            </w:pPr>
            <w:r w:rsidRPr="00166400">
              <w:t>The number of iterations is equal to the value of STM</w:t>
            </w:r>
            <w:r w:rsidRPr="00166400">
              <w:rPr>
                <w:snapToGrid w:val="0"/>
              </w:rPr>
              <w:t>_L_VALUE</w:t>
            </w:r>
          </w:p>
        </w:tc>
      </w:tr>
    </w:tbl>
    <w:p w:rsidR="005D2839" w:rsidRPr="00166400" w:rsidRDefault="005D2839" w:rsidP="00DA2956">
      <w:bookmarkStart w:id="646" w:name="_Ref94591864"/>
      <w:bookmarkStart w:id="647" w:name="_Hlt94592026"/>
      <w:bookmarkEnd w:id="647"/>
    </w:p>
    <w:p w:rsidR="005D2839" w:rsidRPr="00166400" w:rsidRDefault="005D2839" w:rsidP="00DA2956">
      <w:bookmarkStart w:id="648" w:name="_Ref8458896"/>
      <w:bookmarkStart w:id="649" w:name="_Toc9132691"/>
      <w:bookmarkStart w:id="650" w:name="_Toc65307498"/>
    </w:p>
    <w:p w:rsidR="005D2839" w:rsidRPr="00166400" w:rsidRDefault="005D2839" w:rsidP="00DA2956">
      <w:pPr>
        <w:rPr>
          <w:rStyle w:val="ReqText"/>
          <w:color w:val="auto"/>
        </w:rPr>
      </w:pPr>
      <w:bookmarkStart w:id="651" w:name="_Ref359499258"/>
      <w:bookmarkStart w:id="652" w:name="_Toc373391924"/>
      <w:bookmarkStart w:id="653" w:name="_Toc375236430"/>
      <w:r w:rsidRPr="00166400">
        <w:rPr>
          <w:rStyle w:val="ReqText"/>
          <w:color w:val="auto"/>
        </w:rPr>
        <w:t>Packet 181: Confirmation for additional data entry (From EVC to DMI)</w:t>
      </w:r>
      <w:bookmarkEnd w:id="648"/>
      <w:bookmarkEnd w:id="649"/>
      <w:bookmarkEnd w:id="650"/>
      <w:bookmarkEnd w:id="651"/>
      <w:bookmarkEnd w:id="652"/>
      <w:bookmarkEnd w:id="6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337"/>
        <w:gridCol w:w="3402"/>
        <w:gridCol w:w="992"/>
        <w:gridCol w:w="3119"/>
      </w:tblGrid>
      <w:tr w:rsidR="005D2839" w:rsidRPr="00166400" w:rsidTr="00FC4506">
        <w:tblPrEx>
          <w:tblCellMar>
            <w:top w:w="0" w:type="dxa"/>
            <w:bottom w:w="0" w:type="dxa"/>
          </w:tblCellMar>
        </w:tblPrEx>
        <w:trPr>
          <w:cantSplit/>
        </w:trPr>
        <w:tc>
          <w:tcPr>
            <w:tcW w:w="1337"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7513"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is sent by the EVC to the DMI to display to the driver all the parameters to be validated and request him to validate them. The validation is performed by pressing the key “screen confirmed” and the non-validation is performed by pressing the key “screen not confirmed”.</w:t>
            </w:r>
          </w:p>
        </w:tc>
      </w:tr>
      <w:tr w:rsidR="005D2839" w:rsidRPr="00166400" w:rsidTr="00FC4506">
        <w:tblPrEx>
          <w:tblCellMar>
            <w:top w:w="0" w:type="dxa"/>
            <w:bottom w:w="0" w:type="dxa"/>
          </w:tblCellMar>
        </w:tblPrEx>
        <w:trPr>
          <w:cantSplit/>
        </w:trPr>
        <w:tc>
          <w:tcPr>
            <w:tcW w:w="1337"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402"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119"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40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119"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DMI_NID_PACKET = 181</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40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13</w:t>
            </w:r>
          </w:p>
        </w:tc>
        <w:tc>
          <w:tcPr>
            <w:tcW w:w="3119" w:type="dxa"/>
            <w:tcBorders>
              <w:bottom w:val="single" w:sz="4" w:space="0" w:color="auto"/>
              <w:right w:val="single" w:sz="4" w:space="0" w:color="auto"/>
            </w:tcBorders>
          </w:tcPr>
          <w:p w:rsidR="005D2839" w:rsidRPr="00166400" w:rsidRDefault="005D2839" w:rsidP="00DA2956">
            <w:pPr>
              <w:rPr>
                <w:rFonts w:cs="Arial"/>
                <w:snapToGrid w:val="0"/>
                <w:lang w:val="pt-BR"/>
              </w:rPr>
            </w:pPr>
            <w:r w:rsidRPr="00166400">
              <w:rPr>
                <w:rFonts w:cs="Arial"/>
                <w:snapToGrid w:val="0"/>
                <w:lang w:val="pt-BR"/>
              </w:rPr>
              <w:t>Packet length</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lang w:val="pt-BR"/>
              </w:rPr>
            </w:pPr>
          </w:p>
        </w:tc>
        <w:tc>
          <w:tcPr>
            <w:tcW w:w="3402"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nl-NL"/>
              </w:rPr>
              <w:t>STM_NID_STM</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119"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STM requesting additional data</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lang w:val="pt-BR"/>
              </w:rPr>
            </w:pPr>
          </w:p>
        </w:tc>
        <w:tc>
          <w:tcPr>
            <w:tcW w:w="3402" w:type="dxa"/>
            <w:tcBorders>
              <w:bottom w:val="single" w:sz="4" w:space="0" w:color="auto"/>
            </w:tcBorders>
            <w:vAlign w:val="center"/>
          </w:tcPr>
          <w:p w:rsidR="005D2839" w:rsidRPr="00166400" w:rsidRDefault="005D2839" w:rsidP="00DA2956">
            <w:pPr>
              <w:rPr>
                <w:rFonts w:cs="Arial"/>
                <w:snapToGrid w:val="0"/>
                <w:lang w:val="pt-BR"/>
              </w:rPr>
            </w:pPr>
            <w:r w:rsidRPr="00166400">
              <w:rPr>
                <w:rFonts w:cs="Arial"/>
                <w:snapToGrid w:val="0"/>
                <w:lang w:val="pt-BR"/>
              </w:rPr>
              <w:t>DMI_N_ITER</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119"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Maximum iteration data = 15</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40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STM_L_DATA_CAPTION(j)</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6</w:t>
            </w:r>
          </w:p>
        </w:tc>
        <w:tc>
          <w:tcPr>
            <w:tcW w:w="3119"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 xml:space="preserve">Length of X_DATA_CAPTION </w:t>
            </w:r>
          </w:p>
          <w:p w:rsidR="005D2839" w:rsidRPr="00166400" w:rsidRDefault="005D2839" w:rsidP="00DA2956">
            <w:pPr>
              <w:rPr>
                <w:rFonts w:cs="Arial"/>
                <w:snapToGrid w:val="0"/>
              </w:rPr>
            </w:pPr>
            <w:r w:rsidRPr="00166400">
              <w:rPr>
                <w:rFonts w:cs="Arial"/>
                <w:snapToGrid w:val="0"/>
              </w:rPr>
              <w:t>maximum value = 40 (20 characters max coded in UTF-8 on 2 bytes)</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40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STM_X_DATA_CAPTION(j,k)</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119"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Data caption text byte string (UTF-8 on 1 or 2 bytes)</w:t>
            </w:r>
          </w:p>
        </w:tc>
      </w:tr>
      <w:tr w:rsidR="005D2839" w:rsidRPr="00166400" w:rsidTr="00FC4506">
        <w:tblPrEx>
          <w:tblCellMar>
            <w:top w:w="0" w:type="dxa"/>
            <w:bottom w:w="0" w:type="dxa"/>
          </w:tblCellMar>
        </w:tblPrEx>
        <w:trPr>
          <w:cantSplit/>
        </w:trPr>
        <w:tc>
          <w:tcPr>
            <w:tcW w:w="1337" w:type="dxa"/>
            <w:tcBorders>
              <w:top w:val="nil"/>
              <w:left w:val="single" w:sz="4" w:space="0" w:color="auto"/>
              <w:bottom w:val="nil"/>
            </w:tcBorders>
          </w:tcPr>
          <w:p w:rsidR="005D2839" w:rsidRPr="00166400" w:rsidRDefault="005D2839" w:rsidP="00DA2956">
            <w:pPr>
              <w:rPr>
                <w:rFonts w:cs="Arial"/>
                <w:i/>
              </w:rPr>
            </w:pPr>
          </w:p>
        </w:tc>
        <w:tc>
          <w:tcPr>
            <w:tcW w:w="340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STM_L_VALUE(j)</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5</w:t>
            </w:r>
          </w:p>
        </w:tc>
        <w:tc>
          <w:tcPr>
            <w:tcW w:w="3119"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 xml:space="preserve">Length of X_VALUE </w:t>
            </w:r>
          </w:p>
          <w:p w:rsidR="005D2839" w:rsidRPr="00166400" w:rsidRDefault="005D2839" w:rsidP="00DA2956">
            <w:pPr>
              <w:rPr>
                <w:rFonts w:cs="Arial"/>
                <w:snapToGrid w:val="0"/>
              </w:rPr>
            </w:pPr>
            <w:r w:rsidRPr="00166400">
              <w:rPr>
                <w:rFonts w:cs="Arial"/>
                <w:snapToGrid w:val="0"/>
              </w:rPr>
              <w:t xml:space="preserve">maximum value = 20) </w:t>
            </w:r>
            <w:r w:rsidRPr="00166400">
              <w:rPr>
                <w:rFonts w:cs="Arial"/>
              </w:rPr>
              <w:t>(10 characters max coded in UTF-8 on 2 bytes</w:t>
            </w:r>
            <w:r w:rsidRPr="00166400">
              <w:rPr>
                <w:rFonts w:cs="Arial"/>
                <w:snapToGrid w:val="0"/>
              </w:rPr>
              <w:t>)</w:t>
            </w:r>
          </w:p>
        </w:tc>
      </w:tr>
      <w:tr w:rsidR="005D2839" w:rsidRPr="00166400" w:rsidTr="00FC4506">
        <w:tblPrEx>
          <w:tblCellMar>
            <w:top w:w="0" w:type="dxa"/>
            <w:bottom w:w="0" w:type="dxa"/>
          </w:tblCellMar>
        </w:tblPrEx>
        <w:trPr>
          <w:cantSplit/>
        </w:trPr>
        <w:tc>
          <w:tcPr>
            <w:tcW w:w="1337" w:type="dxa"/>
            <w:tcBorders>
              <w:top w:val="nil"/>
              <w:left w:val="single" w:sz="4" w:space="0" w:color="auto"/>
              <w:bottom w:val="single" w:sz="4" w:space="0" w:color="auto"/>
            </w:tcBorders>
          </w:tcPr>
          <w:p w:rsidR="005D2839" w:rsidRPr="00166400" w:rsidRDefault="005D2839" w:rsidP="00DA2956">
            <w:pPr>
              <w:rPr>
                <w:rFonts w:cs="Arial"/>
                <w:i/>
              </w:rPr>
            </w:pPr>
          </w:p>
        </w:tc>
        <w:tc>
          <w:tcPr>
            <w:tcW w:w="340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lang w:val="pl-PL"/>
              </w:rPr>
              <w:t xml:space="preserve">      </w:t>
            </w:r>
            <w:r w:rsidRPr="00166400">
              <w:rPr>
                <w:rFonts w:cs="Arial"/>
                <w:snapToGrid w:val="0"/>
              </w:rPr>
              <w:t>STM_X_VALUE(j,i)</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119"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Data value caption text byte string (UTF-8 on 1 or 2 bytes)</w:t>
            </w:r>
          </w:p>
        </w:tc>
      </w:tr>
    </w:tbl>
    <w:p w:rsidR="005D2839" w:rsidRPr="00166400" w:rsidRDefault="005D2839" w:rsidP="00DA2956"/>
    <w:p w:rsidR="005D2839" w:rsidRPr="00166400" w:rsidRDefault="005D2839" w:rsidP="00DA2956"/>
    <w:p w:rsidR="005D2839" w:rsidRPr="00166400" w:rsidRDefault="005D2839" w:rsidP="00DA2956">
      <w:pPr>
        <w:rPr>
          <w:rStyle w:val="ReqText"/>
          <w:color w:val="auto"/>
        </w:rPr>
      </w:pPr>
      <w:bookmarkStart w:id="654" w:name="_Ref359499246"/>
      <w:bookmarkStart w:id="655" w:name="_Toc373391925"/>
      <w:bookmarkStart w:id="656" w:name="_Toc375236431"/>
      <w:r w:rsidRPr="00166400">
        <w:rPr>
          <w:rStyle w:val="ReqText"/>
          <w:color w:val="auto"/>
        </w:rPr>
        <w:t>Packet 183: Specific STM data view values (from EVC to DMI)</w:t>
      </w:r>
      <w:bookmarkEnd w:id="646"/>
      <w:bookmarkEnd w:id="654"/>
      <w:bookmarkEnd w:id="655"/>
      <w:bookmarkEnd w:id="656"/>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62" w:type="dxa"/>
          <w:right w:w="62" w:type="dxa"/>
        </w:tblCellMar>
        <w:tblLook w:val="0000" w:firstRow="0" w:lastRow="0" w:firstColumn="0" w:lastColumn="0" w:noHBand="0" w:noVBand="0"/>
      </w:tblPr>
      <w:tblGrid>
        <w:gridCol w:w="1480"/>
        <w:gridCol w:w="3827"/>
        <w:gridCol w:w="992"/>
        <w:gridCol w:w="3686"/>
      </w:tblGrid>
      <w:tr w:rsidR="005D2839" w:rsidRPr="00166400" w:rsidTr="00FC4506">
        <w:tblPrEx>
          <w:tblCellMar>
            <w:top w:w="0" w:type="dxa"/>
            <w:bottom w:w="0" w:type="dxa"/>
          </w:tblCellMar>
        </w:tblPrEx>
        <w:trPr>
          <w:cantSplit/>
        </w:trPr>
        <w:tc>
          <w:tcPr>
            <w:tcW w:w="1480" w:type="dxa"/>
            <w:tcBorders>
              <w:bottom w:val="nil"/>
            </w:tcBorders>
          </w:tcPr>
          <w:p w:rsidR="005D2839" w:rsidRPr="00166400" w:rsidRDefault="005D2839" w:rsidP="00DA2956">
            <w:pPr>
              <w:rPr>
                <w:rFonts w:cs="Arial"/>
                <w:i/>
              </w:rPr>
            </w:pPr>
            <w:r w:rsidRPr="00166400">
              <w:rPr>
                <w:rFonts w:cs="Arial"/>
                <w:b/>
                <w:snapToGrid w:val="0"/>
              </w:rPr>
              <w:t>Description</w:t>
            </w:r>
          </w:p>
        </w:tc>
        <w:tc>
          <w:tcPr>
            <w:tcW w:w="8505" w:type="dxa"/>
            <w:gridSpan w:val="3"/>
          </w:tcPr>
          <w:p w:rsidR="005D2839" w:rsidRPr="00166400" w:rsidRDefault="005D2839" w:rsidP="00DA2956">
            <w:pPr>
              <w:rPr>
                <w:rFonts w:cs="Arial"/>
              </w:rPr>
            </w:pPr>
            <w:r w:rsidRPr="00166400">
              <w:rPr>
                <w:rFonts w:cs="Arial"/>
              </w:rPr>
              <w:t xml:space="preserve">This packet creates and initialises additional view entry. </w:t>
            </w:r>
          </w:p>
          <w:p w:rsidR="005D2839" w:rsidRPr="00166400" w:rsidRDefault="005D2839" w:rsidP="00DA2956">
            <w:pPr>
              <w:rPr>
                <w:rFonts w:cs="Arial"/>
              </w:rPr>
            </w:pPr>
            <w:r w:rsidRPr="00166400">
              <w:rPr>
                <w:rFonts w:cs="Arial"/>
              </w:rPr>
              <w:t>Transmitted from EVC to DMI to allow the driver to show the value for all parameters.</w:t>
            </w:r>
          </w:p>
        </w:tc>
      </w:tr>
      <w:tr w:rsidR="005D2839" w:rsidRPr="00166400" w:rsidTr="00FC4506">
        <w:tblPrEx>
          <w:tblCellMar>
            <w:top w:w="0" w:type="dxa"/>
            <w:bottom w:w="0" w:type="dxa"/>
          </w:tblCellMar>
        </w:tblPrEx>
        <w:trPr>
          <w:cantSplit/>
        </w:trPr>
        <w:tc>
          <w:tcPr>
            <w:tcW w:w="1480" w:type="dxa"/>
            <w:tcBorders>
              <w:bottom w:val="nil"/>
            </w:tcBorders>
          </w:tcPr>
          <w:p w:rsidR="005D2839" w:rsidRPr="00166400" w:rsidRDefault="005D2839" w:rsidP="00DA2956">
            <w:pPr>
              <w:rPr>
                <w:rFonts w:cs="Arial"/>
              </w:rPr>
            </w:pPr>
            <w:r w:rsidRPr="00166400">
              <w:rPr>
                <w:rFonts w:cs="Arial"/>
                <w:b/>
              </w:rPr>
              <w:t>Content</w:t>
            </w:r>
          </w:p>
        </w:tc>
        <w:tc>
          <w:tcPr>
            <w:tcW w:w="3827" w:type="dxa"/>
          </w:tcPr>
          <w:p w:rsidR="005D2839" w:rsidRPr="00166400" w:rsidRDefault="005D2839" w:rsidP="00DA2956">
            <w:pPr>
              <w:rPr>
                <w:rFonts w:cs="Arial"/>
              </w:rPr>
            </w:pPr>
            <w:r w:rsidRPr="00166400">
              <w:rPr>
                <w:rFonts w:cs="Arial"/>
                <w:b/>
              </w:rPr>
              <w:t>Variable</w:t>
            </w:r>
          </w:p>
        </w:tc>
        <w:tc>
          <w:tcPr>
            <w:tcW w:w="992" w:type="dxa"/>
          </w:tcPr>
          <w:p w:rsidR="005D2839" w:rsidRPr="00166400" w:rsidRDefault="005D2839" w:rsidP="00DA2956">
            <w:pPr>
              <w:rPr>
                <w:rFonts w:cs="Arial"/>
                <w:caps/>
                <w:sz w:val="20"/>
              </w:rPr>
            </w:pPr>
            <w:r w:rsidRPr="00166400">
              <w:rPr>
                <w:rFonts w:cs="Arial"/>
                <w:sz w:val="20"/>
              </w:rPr>
              <w:t>L</w:t>
            </w:r>
            <w:r w:rsidRPr="00166400">
              <w:rPr>
                <w:rFonts w:cs="Arial"/>
                <w:caps/>
                <w:sz w:val="20"/>
              </w:rPr>
              <w:t>ength</w:t>
            </w:r>
          </w:p>
        </w:tc>
        <w:tc>
          <w:tcPr>
            <w:tcW w:w="3686" w:type="dxa"/>
          </w:tcPr>
          <w:p w:rsidR="005D2839" w:rsidRPr="00166400" w:rsidRDefault="005D2839" w:rsidP="00DA2956">
            <w:pPr>
              <w:rPr>
                <w:rFonts w:cs="Arial"/>
              </w:rPr>
            </w:pPr>
            <w:r w:rsidRPr="00166400">
              <w:rPr>
                <w:rFonts w:cs="Arial"/>
                <w:b/>
              </w:rPr>
              <w:t>Comment</w:t>
            </w:r>
          </w:p>
        </w:tc>
      </w:tr>
      <w:tr w:rsidR="005D2839" w:rsidRPr="00166400" w:rsidTr="00FC4506">
        <w:tblPrEx>
          <w:tblCellMar>
            <w:top w:w="0" w:type="dxa"/>
            <w:bottom w:w="0" w:type="dxa"/>
          </w:tblCellMar>
        </w:tblPrEx>
        <w:trPr>
          <w:cantSplit/>
        </w:trPr>
        <w:tc>
          <w:tcPr>
            <w:tcW w:w="1480" w:type="dxa"/>
            <w:tcBorders>
              <w:top w:val="nil"/>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rPr>
            </w:pPr>
            <w:r w:rsidRPr="00166400">
              <w:rPr>
                <w:rFonts w:cs="Arial"/>
                <w:snapToGrid w:val="0"/>
              </w:rPr>
              <w:t>DMI_NID_PACKET</w:t>
            </w:r>
          </w:p>
        </w:tc>
        <w:tc>
          <w:tcPr>
            <w:tcW w:w="992" w:type="dxa"/>
            <w:vAlign w:val="center"/>
          </w:tcPr>
          <w:p w:rsidR="005D2839" w:rsidRPr="00166400" w:rsidRDefault="005D2839" w:rsidP="00DA2956">
            <w:pPr>
              <w:rPr>
                <w:rFonts w:cs="Arial"/>
              </w:rPr>
            </w:pPr>
            <w:r w:rsidRPr="00166400">
              <w:rPr>
                <w:rFonts w:cs="Arial"/>
              </w:rPr>
              <w:t>8</w:t>
            </w:r>
          </w:p>
        </w:tc>
        <w:tc>
          <w:tcPr>
            <w:tcW w:w="3686" w:type="dxa"/>
          </w:tcPr>
          <w:p w:rsidR="005D2839" w:rsidRPr="00166400" w:rsidRDefault="005D2839" w:rsidP="00DA2956">
            <w:pPr>
              <w:rPr>
                <w:rFonts w:cs="Arial"/>
              </w:rPr>
            </w:pPr>
            <w:r w:rsidRPr="00166400">
              <w:rPr>
                <w:rFonts w:cs="Arial"/>
                <w:snapToGrid w:val="0"/>
              </w:rPr>
              <w:t>DMI_NID_PACKET = 183</w:t>
            </w:r>
          </w:p>
        </w:tc>
      </w:tr>
      <w:tr w:rsidR="005D2839" w:rsidRPr="00166400" w:rsidTr="00FC4506">
        <w:tblPrEx>
          <w:tblCellMar>
            <w:top w:w="0" w:type="dxa"/>
            <w:bottom w:w="0" w:type="dxa"/>
          </w:tblCellMar>
        </w:tblPrEx>
        <w:trPr>
          <w:cantSplit/>
        </w:trPr>
        <w:tc>
          <w:tcPr>
            <w:tcW w:w="1480" w:type="dxa"/>
            <w:tcBorders>
              <w:top w:val="nil"/>
              <w:bottom w:val="nil"/>
            </w:tcBorders>
          </w:tcPr>
          <w:p w:rsidR="005D2839" w:rsidRPr="00166400" w:rsidRDefault="005D2839" w:rsidP="00DA2956">
            <w:pPr>
              <w:rPr>
                <w:rFonts w:cs="Arial"/>
              </w:rPr>
            </w:pPr>
          </w:p>
        </w:tc>
        <w:tc>
          <w:tcPr>
            <w:tcW w:w="3827" w:type="dxa"/>
            <w:vAlign w:val="center"/>
          </w:tcPr>
          <w:p w:rsidR="005D2839" w:rsidRPr="00166400" w:rsidRDefault="005D2839" w:rsidP="00DA2956">
            <w:pPr>
              <w:rPr>
                <w:rFonts w:cs="Arial"/>
              </w:rPr>
            </w:pPr>
            <w:r w:rsidRPr="00166400">
              <w:rPr>
                <w:rFonts w:cs="Arial"/>
              </w:rPr>
              <w:t>DMI_L_PACKET</w:t>
            </w:r>
          </w:p>
        </w:tc>
        <w:tc>
          <w:tcPr>
            <w:tcW w:w="992" w:type="dxa"/>
            <w:vAlign w:val="center"/>
          </w:tcPr>
          <w:p w:rsidR="005D2839" w:rsidRPr="00166400" w:rsidRDefault="005D2839" w:rsidP="00DA2956">
            <w:pPr>
              <w:rPr>
                <w:rFonts w:cs="Arial"/>
              </w:rPr>
            </w:pPr>
            <w:r w:rsidRPr="00166400">
              <w:rPr>
                <w:rFonts w:cs="Arial"/>
              </w:rPr>
              <w:t>13</w:t>
            </w:r>
          </w:p>
        </w:tc>
        <w:tc>
          <w:tcPr>
            <w:tcW w:w="3686" w:type="dxa"/>
          </w:tcPr>
          <w:p w:rsidR="005D2839" w:rsidRPr="00166400" w:rsidRDefault="005D2839" w:rsidP="00DA2956">
            <w:pPr>
              <w:rPr>
                <w:rFonts w:cs="Arial"/>
              </w:rPr>
            </w:pPr>
            <w:r w:rsidRPr="00166400">
              <w:rPr>
                <w:rFonts w:cs="Arial"/>
              </w:rPr>
              <w:t>Packet length</w:t>
            </w:r>
          </w:p>
        </w:tc>
      </w:tr>
      <w:tr w:rsidR="005D2839" w:rsidRPr="00166400" w:rsidTr="00FC4506">
        <w:tblPrEx>
          <w:tblCellMar>
            <w:top w:w="0" w:type="dxa"/>
            <w:bottom w:w="0" w:type="dxa"/>
          </w:tblCellMar>
        </w:tblPrEx>
        <w:trPr>
          <w:cantSplit/>
        </w:trPr>
        <w:tc>
          <w:tcPr>
            <w:tcW w:w="1480" w:type="dxa"/>
            <w:tcBorders>
              <w:top w:val="nil"/>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snapToGrid w:val="0"/>
              </w:rPr>
            </w:pPr>
            <w:r w:rsidRPr="00166400">
              <w:rPr>
                <w:rFonts w:cs="Arial"/>
                <w:snapToGrid w:val="0"/>
                <w:lang w:val="nl-NL"/>
              </w:rPr>
              <w:t>STM_NID_STM</w:t>
            </w:r>
          </w:p>
        </w:tc>
        <w:tc>
          <w:tcPr>
            <w:tcW w:w="992" w:type="dxa"/>
            <w:vAlign w:val="center"/>
          </w:tcPr>
          <w:p w:rsidR="005D2839" w:rsidRPr="00166400" w:rsidRDefault="005D2839" w:rsidP="00DA2956">
            <w:pPr>
              <w:rPr>
                <w:rFonts w:cs="Arial"/>
              </w:rPr>
            </w:pPr>
            <w:r w:rsidRPr="00166400">
              <w:rPr>
                <w:rFonts w:cs="Arial"/>
              </w:rPr>
              <w:t>8</w:t>
            </w:r>
          </w:p>
        </w:tc>
        <w:tc>
          <w:tcPr>
            <w:tcW w:w="3686" w:type="dxa"/>
          </w:tcPr>
          <w:p w:rsidR="005D2839" w:rsidRPr="00166400" w:rsidRDefault="005D2839" w:rsidP="00DA2956">
            <w:pPr>
              <w:rPr>
                <w:rFonts w:cs="Arial"/>
              </w:rPr>
            </w:pPr>
            <w:r w:rsidRPr="00166400">
              <w:rPr>
                <w:rFonts w:cs="Arial"/>
              </w:rPr>
              <w:t>STM requesting additional data</w:t>
            </w:r>
          </w:p>
        </w:tc>
      </w:tr>
      <w:tr w:rsidR="005D2839" w:rsidRPr="00166400" w:rsidTr="00FC4506">
        <w:tblPrEx>
          <w:tblCellMar>
            <w:top w:w="0" w:type="dxa"/>
            <w:bottom w:w="0" w:type="dxa"/>
          </w:tblCellMar>
        </w:tblPrEx>
        <w:trPr>
          <w:cantSplit/>
        </w:trPr>
        <w:tc>
          <w:tcPr>
            <w:tcW w:w="1480" w:type="dxa"/>
            <w:tcBorders>
              <w:top w:val="nil"/>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rPr>
            </w:pPr>
            <w:r w:rsidRPr="00166400">
              <w:rPr>
                <w:rFonts w:cs="Arial"/>
                <w:snapToGrid w:val="0"/>
              </w:rPr>
              <w:t>N_ITER</w:t>
            </w:r>
          </w:p>
        </w:tc>
        <w:tc>
          <w:tcPr>
            <w:tcW w:w="992" w:type="dxa"/>
            <w:vAlign w:val="center"/>
          </w:tcPr>
          <w:p w:rsidR="005D2839" w:rsidRPr="00166400" w:rsidRDefault="005D2839" w:rsidP="00DA2956">
            <w:pPr>
              <w:rPr>
                <w:rFonts w:cs="Arial"/>
              </w:rPr>
            </w:pPr>
            <w:r w:rsidRPr="00166400">
              <w:rPr>
                <w:rFonts w:cs="Arial"/>
              </w:rPr>
              <w:t>5</w:t>
            </w:r>
          </w:p>
        </w:tc>
        <w:tc>
          <w:tcPr>
            <w:tcW w:w="3686" w:type="dxa"/>
          </w:tcPr>
          <w:p w:rsidR="005D2839" w:rsidRPr="00166400" w:rsidRDefault="005D2839" w:rsidP="00DA2956">
            <w:pPr>
              <w:rPr>
                <w:rFonts w:cs="Arial"/>
              </w:rPr>
            </w:pPr>
            <w:r w:rsidRPr="00166400">
              <w:rPr>
                <w:rFonts w:cs="Arial"/>
              </w:rPr>
              <w:t>Maximum value = 15</w:t>
            </w:r>
          </w:p>
        </w:tc>
      </w:tr>
      <w:tr w:rsidR="005D2839" w:rsidRPr="00166400" w:rsidTr="00FC4506">
        <w:tblPrEx>
          <w:tblCellMar>
            <w:top w:w="0" w:type="dxa"/>
            <w:bottom w:w="0" w:type="dxa"/>
          </w:tblCellMar>
        </w:tblPrEx>
        <w:trPr>
          <w:cantSplit/>
        </w:trPr>
        <w:tc>
          <w:tcPr>
            <w:tcW w:w="1480" w:type="dxa"/>
            <w:tcBorders>
              <w:top w:val="nil"/>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rPr>
            </w:pPr>
            <w:r w:rsidRPr="00166400">
              <w:rPr>
                <w:rFonts w:cs="Arial"/>
                <w:snapToGrid w:val="0"/>
                <w:lang w:val="pl-PL"/>
              </w:rPr>
              <w:t xml:space="preserve">   </w:t>
            </w:r>
            <w:r w:rsidRPr="00166400">
              <w:rPr>
                <w:rFonts w:cs="Arial"/>
                <w:snapToGrid w:val="0"/>
              </w:rPr>
              <w:t>STM_L_DATA_CAPTION(j)</w:t>
            </w:r>
          </w:p>
        </w:tc>
        <w:tc>
          <w:tcPr>
            <w:tcW w:w="992" w:type="dxa"/>
            <w:vAlign w:val="center"/>
          </w:tcPr>
          <w:p w:rsidR="005D2839" w:rsidRPr="00166400" w:rsidRDefault="005D2839" w:rsidP="00DA2956">
            <w:pPr>
              <w:rPr>
                <w:rFonts w:cs="Arial"/>
              </w:rPr>
            </w:pPr>
            <w:r w:rsidRPr="00166400">
              <w:rPr>
                <w:rFonts w:cs="Arial"/>
              </w:rPr>
              <w:t>6</w:t>
            </w:r>
          </w:p>
        </w:tc>
        <w:tc>
          <w:tcPr>
            <w:tcW w:w="3686" w:type="dxa"/>
          </w:tcPr>
          <w:p w:rsidR="005D2839" w:rsidRPr="00166400" w:rsidRDefault="005D2839" w:rsidP="00DA2956">
            <w:pPr>
              <w:rPr>
                <w:rFonts w:cs="Arial"/>
              </w:rPr>
            </w:pPr>
            <w:r w:rsidRPr="00166400">
              <w:rPr>
                <w:rFonts w:cs="Arial"/>
              </w:rPr>
              <w:t>Length of X_DATA_CAPTION for data label</w:t>
            </w:r>
          </w:p>
          <w:p w:rsidR="005D2839" w:rsidRPr="00166400" w:rsidRDefault="005D2839" w:rsidP="00DA2956">
            <w:pPr>
              <w:rPr>
                <w:rFonts w:cs="Arial"/>
              </w:rPr>
            </w:pPr>
            <w:r w:rsidRPr="00166400">
              <w:rPr>
                <w:rFonts w:cs="Arial"/>
              </w:rPr>
              <w:t xml:space="preserve">Maximum value = 40 </w:t>
            </w:r>
            <w:r w:rsidRPr="00166400">
              <w:rPr>
                <w:rFonts w:cs="Arial"/>
                <w:snapToGrid w:val="0"/>
              </w:rPr>
              <w:t>(20 characters max coded in UTF-8 on 2 bytes)</w:t>
            </w:r>
          </w:p>
        </w:tc>
      </w:tr>
      <w:tr w:rsidR="005D2839" w:rsidRPr="00166400" w:rsidTr="00FC4506">
        <w:tblPrEx>
          <w:tblCellMar>
            <w:top w:w="0" w:type="dxa"/>
            <w:bottom w:w="0" w:type="dxa"/>
          </w:tblCellMar>
        </w:tblPrEx>
        <w:trPr>
          <w:cantSplit/>
        </w:trPr>
        <w:tc>
          <w:tcPr>
            <w:tcW w:w="1480" w:type="dxa"/>
            <w:tcBorders>
              <w:top w:val="nil"/>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r w:rsidRPr="00166400">
              <w:rPr>
                <w:rFonts w:cs="Arial"/>
                <w:snapToGrid w:val="0"/>
                <w:lang w:val="pl-PL"/>
              </w:rPr>
              <w:t xml:space="preserve">      </w:t>
            </w:r>
            <w:r w:rsidRPr="00166400">
              <w:rPr>
                <w:rFonts w:ascii="Arial" w:hAnsi="Arial" w:cs="Arial"/>
                <w:snapToGrid w:val="0"/>
              </w:rPr>
              <w:t>STM_X_DATA_CAPTION(j,q)</w:t>
            </w:r>
          </w:p>
        </w:tc>
        <w:tc>
          <w:tcPr>
            <w:tcW w:w="992" w:type="dxa"/>
            <w:vAlign w:val="center"/>
          </w:tcPr>
          <w:p w:rsidR="005D2839" w:rsidRPr="00166400" w:rsidRDefault="005D2839" w:rsidP="00DA2956">
            <w:pPr>
              <w:rPr>
                <w:rFonts w:cs="Arial"/>
              </w:rPr>
            </w:pPr>
            <w:r w:rsidRPr="00166400">
              <w:rPr>
                <w:rFonts w:cs="Arial"/>
              </w:rPr>
              <w:t>8</w:t>
            </w:r>
          </w:p>
        </w:tc>
        <w:tc>
          <w:tcPr>
            <w:tcW w:w="3686" w:type="dxa"/>
          </w:tcPr>
          <w:p w:rsidR="005D2839" w:rsidRPr="00166400" w:rsidRDefault="005D2839" w:rsidP="00DA2956">
            <w:pPr>
              <w:rPr>
                <w:rFonts w:cs="Arial"/>
              </w:rPr>
            </w:pPr>
            <w:r w:rsidRPr="00166400">
              <w:rPr>
                <w:rFonts w:cs="Arial"/>
              </w:rPr>
              <w:t xml:space="preserve">Data label caption text byte string </w:t>
            </w:r>
            <w:r w:rsidRPr="00166400">
              <w:rPr>
                <w:rFonts w:cs="Arial"/>
                <w:snapToGrid w:val="0"/>
              </w:rPr>
              <w:t>(UTF-8 on 1 or 2 bytes)</w:t>
            </w:r>
          </w:p>
        </w:tc>
      </w:tr>
      <w:tr w:rsidR="005D2839" w:rsidRPr="00166400" w:rsidTr="00FC4506">
        <w:tblPrEx>
          <w:tblCellMar>
            <w:top w:w="0" w:type="dxa"/>
            <w:bottom w:w="0" w:type="dxa"/>
          </w:tblCellMar>
        </w:tblPrEx>
        <w:trPr>
          <w:cantSplit/>
        </w:trPr>
        <w:tc>
          <w:tcPr>
            <w:tcW w:w="1480" w:type="dxa"/>
            <w:tcBorders>
              <w:top w:val="nil"/>
              <w:bottom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rPr>
            </w:pPr>
            <w:r w:rsidRPr="00166400">
              <w:rPr>
                <w:rFonts w:cs="Arial"/>
                <w:snapToGrid w:val="0"/>
                <w:lang w:val="pl-PL"/>
              </w:rPr>
              <w:t xml:space="preserve">   </w:t>
            </w:r>
            <w:r w:rsidRPr="00166400">
              <w:rPr>
                <w:rFonts w:cs="Arial"/>
              </w:rPr>
              <w:t>STM_L_VALUE(j)</w:t>
            </w:r>
          </w:p>
        </w:tc>
        <w:tc>
          <w:tcPr>
            <w:tcW w:w="992" w:type="dxa"/>
            <w:vAlign w:val="center"/>
          </w:tcPr>
          <w:p w:rsidR="005D2839" w:rsidRPr="00166400" w:rsidRDefault="005D2839" w:rsidP="00DA2956">
            <w:pPr>
              <w:rPr>
                <w:rFonts w:cs="Arial"/>
              </w:rPr>
            </w:pPr>
            <w:r w:rsidRPr="00166400">
              <w:rPr>
                <w:rFonts w:cs="Arial"/>
              </w:rPr>
              <w:t>5</w:t>
            </w:r>
          </w:p>
        </w:tc>
        <w:tc>
          <w:tcPr>
            <w:tcW w:w="3686" w:type="dxa"/>
          </w:tcPr>
          <w:p w:rsidR="005D2839" w:rsidRPr="00166400" w:rsidRDefault="005D2839" w:rsidP="00DA2956">
            <w:pPr>
              <w:rPr>
                <w:rFonts w:cs="Arial"/>
              </w:rPr>
            </w:pPr>
            <w:r w:rsidRPr="00166400">
              <w:rPr>
                <w:rFonts w:cs="Arial"/>
              </w:rPr>
              <w:t>Length of X_VALUE for current value.</w:t>
            </w:r>
          </w:p>
          <w:p w:rsidR="005D2839" w:rsidRPr="00166400" w:rsidRDefault="005D2839" w:rsidP="00DA2956">
            <w:pPr>
              <w:rPr>
                <w:rFonts w:cs="Arial"/>
              </w:rPr>
            </w:pPr>
            <w:r w:rsidRPr="00166400">
              <w:rPr>
                <w:rFonts w:cs="Arial"/>
              </w:rPr>
              <w:t xml:space="preserve">Maximum value = 20 </w:t>
            </w:r>
            <w:r w:rsidRPr="00166400">
              <w:rPr>
                <w:rFonts w:cs="Arial"/>
                <w:snapToGrid w:val="0"/>
              </w:rPr>
              <w:t>(10 characters max coded in UTF-8 on 2 bytes)</w:t>
            </w:r>
          </w:p>
          <w:p w:rsidR="005D2839" w:rsidRPr="00166400" w:rsidRDefault="005D2839" w:rsidP="00DA2956">
            <w:pPr>
              <w:rPr>
                <w:rFonts w:cs="Arial"/>
              </w:rPr>
            </w:pPr>
            <w:r w:rsidRPr="00166400">
              <w:rPr>
                <w:rFonts w:cs="Arial"/>
              </w:rPr>
              <w:t>=0 if there is no current value</w:t>
            </w:r>
          </w:p>
        </w:tc>
      </w:tr>
      <w:tr w:rsidR="005D2839" w:rsidRPr="00166400" w:rsidTr="00FC4506">
        <w:tblPrEx>
          <w:tblCellMar>
            <w:top w:w="0" w:type="dxa"/>
            <w:bottom w:w="0" w:type="dxa"/>
          </w:tblCellMar>
        </w:tblPrEx>
        <w:trPr>
          <w:cantSplit/>
        </w:trPr>
        <w:tc>
          <w:tcPr>
            <w:tcW w:w="1480" w:type="dxa"/>
            <w:tcBorders>
              <w:top w:val="nil"/>
            </w:tcBorders>
          </w:tcPr>
          <w:p w:rsidR="005D2839" w:rsidRPr="00166400" w:rsidRDefault="005D2839" w:rsidP="00DA2956">
            <w:pPr>
              <w:rPr>
                <w:rFonts w:cs="Arial"/>
                <w:i/>
              </w:rPr>
            </w:pPr>
          </w:p>
        </w:tc>
        <w:tc>
          <w:tcPr>
            <w:tcW w:w="3827" w:type="dxa"/>
            <w:vAlign w:val="center"/>
          </w:tcPr>
          <w:p w:rsidR="005D2839" w:rsidRPr="00166400" w:rsidRDefault="005D2839" w:rsidP="00DA2956">
            <w:pPr>
              <w:rPr>
                <w:rFonts w:cs="Arial"/>
              </w:rPr>
            </w:pPr>
            <w:r w:rsidRPr="00166400">
              <w:rPr>
                <w:rFonts w:cs="Arial"/>
                <w:snapToGrid w:val="0"/>
                <w:lang w:val="pl-PL"/>
              </w:rPr>
              <w:t xml:space="preserve">      </w:t>
            </w:r>
            <w:r w:rsidRPr="00166400">
              <w:rPr>
                <w:rFonts w:cs="Arial"/>
              </w:rPr>
              <w:t>STM_X_VALUE(j,i)</w:t>
            </w:r>
          </w:p>
        </w:tc>
        <w:tc>
          <w:tcPr>
            <w:tcW w:w="992" w:type="dxa"/>
            <w:vAlign w:val="center"/>
          </w:tcPr>
          <w:p w:rsidR="005D2839" w:rsidRPr="00166400" w:rsidRDefault="005D2839" w:rsidP="00DA2956">
            <w:pPr>
              <w:rPr>
                <w:rFonts w:cs="Arial"/>
              </w:rPr>
            </w:pPr>
            <w:r w:rsidRPr="00166400">
              <w:rPr>
                <w:rFonts w:cs="Arial"/>
              </w:rPr>
              <w:t>8</w:t>
            </w:r>
          </w:p>
        </w:tc>
        <w:tc>
          <w:tcPr>
            <w:tcW w:w="3686" w:type="dxa"/>
          </w:tcPr>
          <w:p w:rsidR="005D2839" w:rsidRPr="00166400" w:rsidRDefault="005D2839" w:rsidP="00DA2956">
            <w:pPr>
              <w:rPr>
                <w:rFonts w:cs="Arial"/>
              </w:rPr>
            </w:pPr>
            <w:r w:rsidRPr="00166400">
              <w:rPr>
                <w:rFonts w:cs="Arial"/>
              </w:rPr>
              <w:t xml:space="preserve">Data value caption text byte string </w:t>
            </w:r>
            <w:r w:rsidRPr="00166400">
              <w:rPr>
                <w:rFonts w:cs="Arial"/>
                <w:snapToGrid w:val="0"/>
              </w:rPr>
              <w:t>(UTF-8 on 1 or 2 bytes)</w:t>
            </w:r>
          </w:p>
        </w:tc>
      </w:tr>
    </w:tbl>
    <w:p w:rsidR="005D2839" w:rsidRPr="00166400" w:rsidRDefault="005D2839" w:rsidP="00DA2956">
      <w:bookmarkStart w:id="657" w:name="_Hlt17781340"/>
      <w:bookmarkStart w:id="658" w:name="_Ref8443174"/>
      <w:bookmarkStart w:id="659" w:name="_Toc9132688"/>
      <w:bookmarkEnd w:id="657"/>
    </w:p>
    <w:p w:rsidR="005D2839" w:rsidRPr="00166400" w:rsidRDefault="005D2839" w:rsidP="00DA2956">
      <w:bookmarkStart w:id="660" w:name="_Hlt94592125"/>
      <w:bookmarkStart w:id="661" w:name="_Ref8458899"/>
      <w:bookmarkStart w:id="662" w:name="_Toc9132692"/>
      <w:bookmarkStart w:id="663" w:name="_Toc65307499"/>
      <w:bookmarkEnd w:id="658"/>
      <w:bookmarkEnd w:id="659"/>
      <w:bookmarkEnd w:id="660"/>
    </w:p>
    <w:p w:rsidR="005D2839" w:rsidRPr="00166400" w:rsidRDefault="005D2839" w:rsidP="00DA2956">
      <w:pPr>
        <w:rPr>
          <w:rStyle w:val="ReqText"/>
          <w:color w:val="auto"/>
        </w:rPr>
      </w:pPr>
      <w:bookmarkStart w:id="664" w:name="_Ref359499264"/>
      <w:bookmarkStart w:id="665" w:name="_Toc373391926"/>
      <w:bookmarkStart w:id="666" w:name="_Toc375236432"/>
      <w:r w:rsidRPr="00166400">
        <w:rPr>
          <w:rStyle w:val="ReqText"/>
          <w:color w:val="auto"/>
        </w:rPr>
        <w:t>Packet 189: Driver confirmation for additional data entry (from DMI to EVC)</w:t>
      </w:r>
      <w:bookmarkEnd w:id="661"/>
      <w:bookmarkEnd w:id="662"/>
      <w:bookmarkEnd w:id="663"/>
      <w:bookmarkEnd w:id="664"/>
      <w:bookmarkEnd w:id="665"/>
      <w:bookmarkEnd w:id="66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337"/>
        <w:gridCol w:w="3402"/>
        <w:gridCol w:w="992"/>
        <w:gridCol w:w="3119"/>
      </w:tblGrid>
      <w:tr w:rsidR="005D2839" w:rsidRPr="00166400" w:rsidTr="00FC4506">
        <w:tblPrEx>
          <w:tblCellMar>
            <w:top w:w="0" w:type="dxa"/>
            <w:bottom w:w="0" w:type="dxa"/>
          </w:tblCellMar>
        </w:tblPrEx>
        <w:trPr>
          <w:cantSplit/>
        </w:trPr>
        <w:tc>
          <w:tcPr>
            <w:tcW w:w="1337" w:type="dxa"/>
            <w:tcBorders>
              <w:top w:val="single" w:sz="4" w:space="0" w:color="auto"/>
              <w:left w:val="single" w:sz="4" w:space="0" w:color="auto"/>
              <w:bottom w:val="nil"/>
            </w:tcBorders>
          </w:tcPr>
          <w:p w:rsidR="005D2839" w:rsidRPr="00166400" w:rsidRDefault="005D2839" w:rsidP="00DA2956">
            <w:pPr>
              <w:rPr>
                <w:rFonts w:cs="Arial"/>
                <w:i/>
              </w:rPr>
            </w:pPr>
            <w:r w:rsidRPr="00166400">
              <w:rPr>
                <w:rFonts w:cs="Arial"/>
                <w:b/>
                <w:snapToGrid w:val="0"/>
              </w:rPr>
              <w:t>Description</w:t>
            </w:r>
          </w:p>
        </w:tc>
        <w:tc>
          <w:tcPr>
            <w:tcW w:w="7513" w:type="dxa"/>
            <w:gridSpan w:val="3"/>
            <w:tcBorders>
              <w:top w:val="single" w:sz="4" w:space="0" w:color="auto"/>
              <w:bottom w:val="nil"/>
              <w:right w:val="single" w:sz="4" w:space="0" w:color="auto"/>
            </w:tcBorders>
          </w:tcPr>
          <w:p w:rsidR="005D2839" w:rsidRPr="00166400" w:rsidRDefault="005D2839" w:rsidP="00DA2956">
            <w:pPr>
              <w:rPr>
                <w:rFonts w:cs="Arial"/>
              </w:rPr>
            </w:pPr>
            <w:r w:rsidRPr="00166400">
              <w:rPr>
                <w:rFonts w:cs="Arial"/>
              </w:rPr>
              <w:t>This packet is the driver selection for the validation of additional data entry parameters.</w:t>
            </w:r>
          </w:p>
        </w:tc>
      </w:tr>
      <w:tr w:rsidR="005D2839" w:rsidRPr="00166400" w:rsidTr="00FC4506">
        <w:tblPrEx>
          <w:tblCellMar>
            <w:top w:w="0" w:type="dxa"/>
            <w:bottom w:w="0" w:type="dxa"/>
          </w:tblCellMar>
        </w:tblPrEx>
        <w:trPr>
          <w:cantSplit/>
        </w:trPr>
        <w:tc>
          <w:tcPr>
            <w:tcW w:w="1337" w:type="dxa"/>
            <w:vMerge w:val="restart"/>
            <w:tcBorders>
              <w:top w:val="single" w:sz="4" w:space="0" w:color="auto"/>
              <w:left w:val="single" w:sz="4" w:space="0" w:color="auto"/>
              <w:bottom w:val="nil"/>
            </w:tcBorders>
          </w:tcPr>
          <w:p w:rsidR="005D2839" w:rsidRPr="00166400" w:rsidRDefault="005D2839" w:rsidP="00DA2956">
            <w:pPr>
              <w:rPr>
                <w:rFonts w:cs="Arial"/>
                <w:b/>
                <w:i/>
              </w:rPr>
            </w:pPr>
            <w:r w:rsidRPr="00166400">
              <w:rPr>
                <w:rFonts w:cs="Arial"/>
                <w:b/>
                <w:i/>
              </w:rPr>
              <w:t>Content</w:t>
            </w:r>
          </w:p>
        </w:tc>
        <w:tc>
          <w:tcPr>
            <w:tcW w:w="3402" w:type="dxa"/>
            <w:tcBorders>
              <w:top w:val="single" w:sz="4" w:space="0" w:color="auto"/>
            </w:tcBorders>
          </w:tcPr>
          <w:p w:rsidR="005D2839" w:rsidRPr="00166400" w:rsidRDefault="005D2839" w:rsidP="00DA2956">
            <w:pPr>
              <w:rPr>
                <w:rFonts w:cs="Arial"/>
                <w:b/>
              </w:rPr>
            </w:pPr>
            <w:r w:rsidRPr="00166400">
              <w:rPr>
                <w:rFonts w:cs="Arial"/>
                <w:b/>
              </w:rPr>
              <w:t>Variable</w:t>
            </w:r>
          </w:p>
        </w:tc>
        <w:tc>
          <w:tcPr>
            <w:tcW w:w="992" w:type="dxa"/>
            <w:tcBorders>
              <w:top w:val="single" w:sz="4" w:space="0" w:color="auto"/>
            </w:tcBorders>
          </w:tcPr>
          <w:p w:rsidR="005D2839" w:rsidRPr="00166400" w:rsidRDefault="005D2839" w:rsidP="00DA2956">
            <w:pPr>
              <w:rPr>
                <w:rFonts w:cs="Arial"/>
              </w:rPr>
            </w:pPr>
            <w:r w:rsidRPr="00166400">
              <w:rPr>
                <w:rFonts w:cs="Arial"/>
                <w:b/>
              </w:rPr>
              <w:t>Length</w:t>
            </w:r>
          </w:p>
        </w:tc>
        <w:tc>
          <w:tcPr>
            <w:tcW w:w="3119" w:type="dxa"/>
            <w:tcBorders>
              <w:top w:val="single" w:sz="4" w:space="0" w:color="auto"/>
              <w:right w:val="single" w:sz="4" w:space="0" w:color="auto"/>
            </w:tcBorders>
          </w:tcPr>
          <w:p w:rsidR="005D2839" w:rsidRPr="00166400" w:rsidRDefault="005D2839" w:rsidP="00DA2956">
            <w:pPr>
              <w:rPr>
                <w:rFonts w:cs="Arial"/>
                <w:b/>
              </w:rPr>
            </w:pPr>
            <w:r w:rsidRPr="00166400">
              <w:rPr>
                <w:rFonts w:cs="Arial"/>
                <w:b/>
              </w:rPr>
              <w:t>Comment</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40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DMI_NID_PACKET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8</w:t>
            </w:r>
          </w:p>
        </w:tc>
        <w:tc>
          <w:tcPr>
            <w:tcW w:w="3119"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snapToGrid w:val="0"/>
              </w:rPr>
              <w:t>DMI_NID_PACKET = 189</w:t>
            </w:r>
          </w:p>
        </w:tc>
      </w:tr>
      <w:tr w:rsidR="005D2839" w:rsidRPr="00166400" w:rsidTr="00FC4506">
        <w:tblPrEx>
          <w:tblCellMar>
            <w:top w:w="0" w:type="dxa"/>
            <w:bottom w:w="0" w:type="dxa"/>
          </w:tblCellMar>
        </w:tblPrEx>
        <w:trPr>
          <w:cantSplit/>
        </w:trPr>
        <w:tc>
          <w:tcPr>
            <w:tcW w:w="1337" w:type="dxa"/>
            <w:vMerge/>
            <w:tcBorders>
              <w:top w:val="nil"/>
              <w:left w:val="single" w:sz="4" w:space="0" w:color="auto"/>
              <w:bottom w:val="nil"/>
            </w:tcBorders>
          </w:tcPr>
          <w:p w:rsidR="005D2839" w:rsidRPr="00166400" w:rsidRDefault="005D2839" w:rsidP="00DA2956">
            <w:pPr>
              <w:rPr>
                <w:rFonts w:cs="Arial"/>
                <w:i/>
              </w:rPr>
            </w:pPr>
          </w:p>
        </w:tc>
        <w:tc>
          <w:tcPr>
            <w:tcW w:w="340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DMI_L_PACKET</w:t>
            </w:r>
          </w:p>
        </w:tc>
        <w:tc>
          <w:tcPr>
            <w:tcW w:w="992" w:type="dxa"/>
            <w:tcBorders>
              <w:bottom w:val="single" w:sz="4" w:space="0" w:color="auto"/>
            </w:tcBorders>
            <w:vAlign w:val="center"/>
          </w:tcPr>
          <w:p w:rsidR="005D2839" w:rsidRPr="00166400" w:rsidRDefault="005D2839" w:rsidP="00DA2956">
            <w:pPr>
              <w:rPr>
                <w:rFonts w:cs="Arial"/>
                <w:snapToGrid w:val="0"/>
              </w:rPr>
            </w:pPr>
            <w:r w:rsidRPr="00166400">
              <w:rPr>
                <w:rFonts w:cs="Arial"/>
                <w:snapToGrid w:val="0"/>
              </w:rPr>
              <w:t>13</w:t>
            </w:r>
          </w:p>
        </w:tc>
        <w:tc>
          <w:tcPr>
            <w:tcW w:w="3119" w:type="dxa"/>
            <w:tcBorders>
              <w:bottom w:val="single" w:sz="4" w:space="0" w:color="auto"/>
              <w:right w:val="single" w:sz="4" w:space="0" w:color="auto"/>
            </w:tcBorders>
          </w:tcPr>
          <w:p w:rsidR="005D2839" w:rsidRPr="00166400" w:rsidRDefault="005D2839" w:rsidP="00DA2956">
            <w:pPr>
              <w:rPr>
                <w:rFonts w:cs="Arial"/>
                <w:snapToGrid w:val="0"/>
              </w:rPr>
            </w:pPr>
            <w:r w:rsidRPr="00166400">
              <w:rPr>
                <w:rFonts w:cs="Arial"/>
                <w:lang w:val="pt-BR"/>
              </w:rPr>
              <w:t>Packet length</w:t>
            </w:r>
          </w:p>
        </w:tc>
      </w:tr>
      <w:tr w:rsidR="005D2839" w:rsidRPr="00166400" w:rsidTr="00FC4506">
        <w:tblPrEx>
          <w:tblCellMar>
            <w:top w:w="0" w:type="dxa"/>
            <w:bottom w:w="0" w:type="dxa"/>
          </w:tblCellMar>
        </w:tblPrEx>
        <w:trPr>
          <w:cantSplit/>
          <w:trHeight w:val="314"/>
        </w:trPr>
        <w:tc>
          <w:tcPr>
            <w:tcW w:w="1337" w:type="dxa"/>
            <w:vMerge/>
            <w:tcBorders>
              <w:top w:val="nil"/>
              <w:left w:val="single" w:sz="4" w:space="0" w:color="auto"/>
              <w:bottom w:val="single" w:sz="6" w:space="0" w:color="auto"/>
            </w:tcBorders>
          </w:tcPr>
          <w:p w:rsidR="005D2839" w:rsidRPr="00166400" w:rsidRDefault="005D2839" w:rsidP="00DA2956">
            <w:pPr>
              <w:rPr>
                <w:rFonts w:cs="Arial"/>
                <w:i/>
              </w:rPr>
            </w:pPr>
          </w:p>
        </w:tc>
        <w:tc>
          <w:tcPr>
            <w:tcW w:w="3402" w:type="dxa"/>
            <w:tcBorders>
              <w:bottom w:val="single" w:sz="6" w:space="0" w:color="auto"/>
            </w:tcBorders>
            <w:vAlign w:val="center"/>
          </w:tcPr>
          <w:p w:rsidR="005D2839" w:rsidRPr="00166400" w:rsidRDefault="005D2839" w:rsidP="00DA2956">
            <w:pPr>
              <w:rPr>
                <w:rFonts w:cs="Arial"/>
                <w:snapToGrid w:val="0"/>
              </w:rPr>
            </w:pPr>
            <w:r w:rsidRPr="00166400">
              <w:rPr>
                <w:rFonts w:cs="Arial"/>
                <w:snapToGrid w:val="0"/>
              </w:rPr>
              <w:t>STM_Q_CONFIRM</w:t>
            </w:r>
          </w:p>
        </w:tc>
        <w:tc>
          <w:tcPr>
            <w:tcW w:w="992" w:type="dxa"/>
            <w:tcBorders>
              <w:bottom w:val="single" w:sz="6" w:space="0" w:color="auto"/>
            </w:tcBorders>
            <w:vAlign w:val="center"/>
          </w:tcPr>
          <w:p w:rsidR="005D2839" w:rsidRPr="00166400" w:rsidRDefault="005D2839" w:rsidP="00DA2956">
            <w:pPr>
              <w:rPr>
                <w:rFonts w:cs="Arial"/>
                <w:snapToGrid w:val="0"/>
              </w:rPr>
            </w:pPr>
            <w:r w:rsidRPr="00166400">
              <w:rPr>
                <w:rFonts w:cs="Arial"/>
                <w:snapToGrid w:val="0"/>
              </w:rPr>
              <w:t>1</w:t>
            </w:r>
          </w:p>
        </w:tc>
        <w:tc>
          <w:tcPr>
            <w:tcW w:w="3119" w:type="dxa"/>
            <w:tcBorders>
              <w:bottom w:val="single" w:sz="6" w:space="0" w:color="auto"/>
              <w:right w:val="single" w:sz="4" w:space="0" w:color="auto"/>
            </w:tcBorders>
          </w:tcPr>
          <w:p w:rsidR="005D2839" w:rsidRPr="00166400" w:rsidRDefault="005D2839" w:rsidP="00DA2956">
            <w:pPr>
              <w:rPr>
                <w:rFonts w:cs="Arial"/>
                <w:snapToGrid w:val="0"/>
              </w:rPr>
            </w:pPr>
            <w:r w:rsidRPr="00166400">
              <w:rPr>
                <w:rFonts w:cs="Arial"/>
                <w:snapToGrid w:val="0"/>
              </w:rPr>
              <w:t>1= validated /0 =cancel.</w:t>
            </w:r>
          </w:p>
        </w:tc>
      </w:tr>
    </w:tbl>
    <w:p w:rsidR="006E35A4" w:rsidRPr="00166400" w:rsidRDefault="006E35A4" w:rsidP="00DA2956"/>
    <w:p w:rsidR="006C2353" w:rsidRPr="00166400" w:rsidRDefault="00162BF8" w:rsidP="00DA2956">
      <w:pPr>
        <w:pStyle w:val="Titre2"/>
      </w:pPr>
      <w:bookmarkStart w:id="667" w:name="_Toc392147243"/>
      <w:r w:rsidRPr="00166400">
        <w:t>Variables</w:t>
      </w:r>
      <w:bookmarkEnd w:id="667"/>
    </w:p>
    <w:p w:rsidR="00350408" w:rsidRPr="00166400" w:rsidRDefault="00350408" w:rsidP="00DA2956">
      <w:pPr>
        <w:rPr>
          <w:lang w:val="fr-BE"/>
        </w:rPr>
      </w:pPr>
    </w:p>
    <w:p w:rsidR="00350408" w:rsidRPr="00166400" w:rsidRDefault="00350408" w:rsidP="00DA2956">
      <w:bookmarkStart w:id="668" w:name="_Hlt529002945"/>
      <w:bookmarkStart w:id="669" w:name="_Toc9132776"/>
      <w:bookmarkEnd w:id="668"/>
      <w:r w:rsidRPr="00166400">
        <w:t>All variables start with the DMI_ prefix.</w:t>
      </w:r>
      <w:bookmarkEnd w:id="669"/>
      <w:r w:rsidRPr="00166400">
        <w:t xml:space="preserve"> </w:t>
      </w:r>
    </w:p>
    <w:p w:rsidR="00350408" w:rsidRPr="00166400" w:rsidRDefault="00350408" w:rsidP="00DA2956">
      <w:bookmarkStart w:id="670" w:name="_Toc9132777"/>
      <w:r w:rsidRPr="00166400">
        <w:t>The following letter enables to determine the nature of a variable:</w:t>
      </w:r>
      <w:bookmarkEnd w:id="670"/>
    </w:p>
    <w:p w:rsidR="00350408" w:rsidRPr="00166400" w:rsidRDefault="00350408" w:rsidP="00DA2956">
      <w:pPr>
        <w:rPr>
          <w:rFonts w:cs="Arial"/>
        </w:rPr>
      </w:pPr>
    </w:p>
    <w:tbl>
      <w:tblPr>
        <w:tblW w:w="0" w:type="auto"/>
        <w:tblLayout w:type="fixed"/>
        <w:tblCellMar>
          <w:left w:w="56" w:type="dxa"/>
          <w:right w:w="56" w:type="dxa"/>
        </w:tblCellMar>
        <w:tblLook w:val="0000" w:firstRow="0" w:lastRow="0" w:firstColumn="0" w:lastColumn="0" w:noHBand="0" w:noVBand="0"/>
      </w:tblPr>
      <w:tblGrid>
        <w:gridCol w:w="765"/>
        <w:gridCol w:w="85"/>
        <w:gridCol w:w="4677"/>
      </w:tblGrid>
      <w:tr w:rsidR="00350408" w:rsidRPr="00166400" w:rsidTr="00FC4506">
        <w:tblPrEx>
          <w:tblCellMar>
            <w:top w:w="0" w:type="dxa"/>
            <w:bottom w:w="0" w:type="dxa"/>
          </w:tblCellMar>
        </w:tblPrEx>
        <w:tc>
          <w:tcPr>
            <w:tcW w:w="850" w:type="dxa"/>
            <w:gridSpan w:val="2"/>
          </w:tcPr>
          <w:p w:rsidR="00350408" w:rsidRPr="00166400" w:rsidRDefault="00350408" w:rsidP="00DA2956">
            <w:pPr>
              <w:rPr>
                <w:rFonts w:cs="Arial"/>
                <w:lang w:val="it-IT"/>
              </w:rPr>
            </w:pPr>
            <w:r w:rsidRPr="00166400">
              <w:rPr>
                <w:rFonts w:cs="Arial"/>
                <w:lang w:val="it-IT"/>
              </w:rPr>
              <w:t>A</w:t>
            </w:r>
          </w:p>
        </w:tc>
        <w:tc>
          <w:tcPr>
            <w:tcW w:w="4677" w:type="dxa"/>
          </w:tcPr>
          <w:p w:rsidR="00350408" w:rsidRPr="00166400" w:rsidRDefault="00350408" w:rsidP="00DA2956">
            <w:pPr>
              <w:rPr>
                <w:rFonts w:cs="Arial"/>
                <w:lang w:val="it-IT"/>
              </w:rPr>
            </w:pPr>
            <w:r w:rsidRPr="00166400">
              <w:rPr>
                <w:rFonts w:cs="Arial"/>
                <w:lang w:val="it-IT"/>
              </w:rPr>
              <w:t>Acceleration</w:t>
            </w:r>
          </w:p>
        </w:tc>
      </w:tr>
      <w:tr w:rsidR="00350408" w:rsidRPr="00166400" w:rsidTr="00FC4506">
        <w:tblPrEx>
          <w:tblCellMar>
            <w:top w:w="0" w:type="dxa"/>
            <w:bottom w:w="0" w:type="dxa"/>
          </w:tblCellMar>
        </w:tblPrEx>
        <w:tc>
          <w:tcPr>
            <w:tcW w:w="850" w:type="dxa"/>
            <w:gridSpan w:val="2"/>
          </w:tcPr>
          <w:p w:rsidR="00350408" w:rsidRPr="00166400" w:rsidRDefault="00350408" w:rsidP="00DA2956">
            <w:pPr>
              <w:rPr>
                <w:rFonts w:cs="Arial"/>
                <w:lang w:val="it-IT"/>
              </w:rPr>
            </w:pPr>
            <w:r w:rsidRPr="00166400">
              <w:rPr>
                <w:rFonts w:cs="Arial"/>
                <w:lang w:val="it-IT"/>
              </w:rPr>
              <w:t>D</w:t>
            </w:r>
          </w:p>
        </w:tc>
        <w:tc>
          <w:tcPr>
            <w:tcW w:w="4677" w:type="dxa"/>
          </w:tcPr>
          <w:p w:rsidR="00350408" w:rsidRPr="00166400" w:rsidRDefault="00350408" w:rsidP="00DA2956">
            <w:pPr>
              <w:rPr>
                <w:rFonts w:cs="Arial"/>
                <w:lang w:val="fr-BE"/>
              </w:rPr>
            </w:pPr>
            <w:r w:rsidRPr="00166400">
              <w:rPr>
                <w:rFonts w:cs="Arial"/>
                <w:lang w:val="fr-BE"/>
              </w:rPr>
              <w:t>Distance</w:t>
            </w:r>
          </w:p>
        </w:tc>
      </w:tr>
      <w:tr w:rsidR="00350408" w:rsidRPr="00166400" w:rsidTr="00FC4506">
        <w:tblPrEx>
          <w:tblCellMar>
            <w:top w:w="0" w:type="dxa"/>
            <w:bottom w:w="0" w:type="dxa"/>
          </w:tblCellMar>
        </w:tblPrEx>
        <w:tc>
          <w:tcPr>
            <w:tcW w:w="850" w:type="dxa"/>
            <w:gridSpan w:val="2"/>
          </w:tcPr>
          <w:p w:rsidR="00350408" w:rsidRPr="00166400" w:rsidRDefault="00350408" w:rsidP="00DA2956">
            <w:pPr>
              <w:rPr>
                <w:rFonts w:cs="Arial"/>
                <w:lang w:val="fr-BE"/>
              </w:rPr>
            </w:pPr>
            <w:r w:rsidRPr="00166400">
              <w:rPr>
                <w:rFonts w:cs="Arial"/>
                <w:lang w:val="fr-BE"/>
              </w:rPr>
              <w:t>NID</w:t>
            </w:r>
          </w:p>
        </w:tc>
        <w:tc>
          <w:tcPr>
            <w:tcW w:w="4677" w:type="dxa"/>
          </w:tcPr>
          <w:p w:rsidR="00350408" w:rsidRPr="00166400" w:rsidRDefault="00350408" w:rsidP="00DA2956">
            <w:pPr>
              <w:rPr>
                <w:rFonts w:cs="Arial"/>
                <w:lang w:val="fr-BE"/>
              </w:rPr>
            </w:pPr>
            <w:r w:rsidRPr="00166400">
              <w:rPr>
                <w:rFonts w:cs="Arial"/>
                <w:lang w:val="fr-BE"/>
              </w:rPr>
              <w:t>Identifier</w:t>
            </w:r>
          </w:p>
        </w:tc>
      </w:tr>
      <w:tr w:rsidR="00350408" w:rsidRPr="00166400" w:rsidTr="00FC4506">
        <w:tblPrEx>
          <w:tblCellMar>
            <w:top w:w="0" w:type="dxa"/>
            <w:bottom w:w="0" w:type="dxa"/>
          </w:tblCellMar>
        </w:tblPrEx>
        <w:tc>
          <w:tcPr>
            <w:tcW w:w="850" w:type="dxa"/>
            <w:gridSpan w:val="2"/>
          </w:tcPr>
          <w:p w:rsidR="00350408" w:rsidRPr="00166400" w:rsidRDefault="00350408" w:rsidP="00DA2956">
            <w:pPr>
              <w:rPr>
                <w:rFonts w:cs="Arial"/>
              </w:rPr>
            </w:pPr>
            <w:r w:rsidRPr="00166400">
              <w:rPr>
                <w:rFonts w:cs="Arial"/>
              </w:rPr>
              <w:t>L</w:t>
            </w:r>
          </w:p>
        </w:tc>
        <w:tc>
          <w:tcPr>
            <w:tcW w:w="4677" w:type="dxa"/>
          </w:tcPr>
          <w:p w:rsidR="00350408" w:rsidRPr="00166400" w:rsidRDefault="00350408" w:rsidP="00DA2956">
            <w:pPr>
              <w:rPr>
                <w:rFonts w:cs="Arial"/>
              </w:rPr>
            </w:pPr>
            <w:r w:rsidRPr="00166400">
              <w:rPr>
                <w:rFonts w:cs="Arial"/>
              </w:rPr>
              <w:t>Length</w:t>
            </w:r>
          </w:p>
        </w:tc>
      </w:tr>
      <w:tr w:rsidR="00350408" w:rsidRPr="00166400" w:rsidTr="00FC4506">
        <w:tblPrEx>
          <w:tblCellMar>
            <w:top w:w="0" w:type="dxa"/>
            <w:bottom w:w="0" w:type="dxa"/>
          </w:tblCellMar>
        </w:tblPrEx>
        <w:tc>
          <w:tcPr>
            <w:tcW w:w="850" w:type="dxa"/>
            <w:gridSpan w:val="2"/>
          </w:tcPr>
          <w:p w:rsidR="00350408" w:rsidRPr="00166400" w:rsidRDefault="00350408" w:rsidP="00DA2956">
            <w:pPr>
              <w:rPr>
                <w:rFonts w:cs="Arial"/>
              </w:rPr>
            </w:pPr>
            <w:r w:rsidRPr="00166400">
              <w:rPr>
                <w:rFonts w:cs="Arial"/>
              </w:rPr>
              <w:t>M</w:t>
            </w:r>
          </w:p>
        </w:tc>
        <w:tc>
          <w:tcPr>
            <w:tcW w:w="4677" w:type="dxa"/>
          </w:tcPr>
          <w:p w:rsidR="00350408" w:rsidRPr="00166400" w:rsidRDefault="00350408" w:rsidP="00DA2956">
            <w:pPr>
              <w:rPr>
                <w:rFonts w:cs="Arial"/>
              </w:rPr>
            </w:pPr>
            <w:r w:rsidRPr="00166400">
              <w:rPr>
                <w:rFonts w:cs="Arial"/>
              </w:rPr>
              <w:t>Miscellaneous</w:t>
            </w:r>
          </w:p>
        </w:tc>
      </w:tr>
      <w:tr w:rsidR="00350408" w:rsidRPr="00166400" w:rsidTr="00FC4506">
        <w:tblPrEx>
          <w:tblCellMar>
            <w:top w:w="0" w:type="dxa"/>
            <w:bottom w:w="0" w:type="dxa"/>
          </w:tblCellMar>
        </w:tblPrEx>
        <w:tc>
          <w:tcPr>
            <w:tcW w:w="850" w:type="dxa"/>
            <w:gridSpan w:val="2"/>
          </w:tcPr>
          <w:p w:rsidR="00350408" w:rsidRPr="00166400" w:rsidRDefault="00350408" w:rsidP="00DA2956">
            <w:pPr>
              <w:rPr>
                <w:rFonts w:cs="Arial"/>
              </w:rPr>
            </w:pPr>
            <w:r w:rsidRPr="00166400">
              <w:rPr>
                <w:rFonts w:cs="Arial"/>
              </w:rPr>
              <w:t>N</w:t>
            </w:r>
          </w:p>
        </w:tc>
        <w:tc>
          <w:tcPr>
            <w:tcW w:w="4677" w:type="dxa"/>
          </w:tcPr>
          <w:p w:rsidR="00350408" w:rsidRPr="00166400" w:rsidRDefault="00350408" w:rsidP="00DA2956">
            <w:pPr>
              <w:rPr>
                <w:rFonts w:cs="Arial"/>
              </w:rPr>
            </w:pPr>
            <w:r w:rsidRPr="00166400">
              <w:rPr>
                <w:rFonts w:cs="Arial"/>
              </w:rPr>
              <w:t>number of items</w:t>
            </w:r>
          </w:p>
        </w:tc>
      </w:tr>
      <w:tr w:rsidR="00350408" w:rsidRPr="00166400" w:rsidTr="00FC4506">
        <w:tblPrEx>
          <w:tblCellMar>
            <w:top w:w="0" w:type="dxa"/>
            <w:bottom w:w="0" w:type="dxa"/>
          </w:tblCellMar>
        </w:tblPrEx>
        <w:tc>
          <w:tcPr>
            <w:tcW w:w="850" w:type="dxa"/>
            <w:gridSpan w:val="2"/>
          </w:tcPr>
          <w:p w:rsidR="00350408" w:rsidRPr="00166400" w:rsidRDefault="00350408" w:rsidP="00DA2956">
            <w:pPr>
              <w:rPr>
                <w:rFonts w:cs="Arial"/>
                <w:lang w:val="fr-BE"/>
              </w:rPr>
            </w:pPr>
            <w:r w:rsidRPr="00166400">
              <w:rPr>
                <w:rFonts w:cs="Arial"/>
                <w:lang w:val="fr-BE"/>
              </w:rPr>
              <w:t>Q</w:t>
            </w:r>
          </w:p>
        </w:tc>
        <w:tc>
          <w:tcPr>
            <w:tcW w:w="4677" w:type="dxa"/>
          </w:tcPr>
          <w:p w:rsidR="00350408" w:rsidRPr="00166400" w:rsidRDefault="00350408" w:rsidP="00DA2956">
            <w:pPr>
              <w:rPr>
                <w:rFonts w:cs="Arial"/>
                <w:lang w:val="fr-BE"/>
              </w:rPr>
            </w:pPr>
            <w:r w:rsidRPr="00166400">
              <w:rPr>
                <w:rFonts w:cs="Arial"/>
                <w:lang w:val="fr-BE"/>
              </w:rPr>
              <w:t>Qualifier</w:t>
            </w:r>
          </w:p>
        </w:tc>
      </w:tr>
      <w:tr w:rsidR="00350408" w:rsidRPr="00166400" w:rsidTr="00FC4506">
        <w:tblPrEx>
          <w:tblCellMar>
            <w:top w:w="0" w:type="dxa"/>
            <w:bottom w:w="0" w:type="dxa"/>
          </w:tblCellMar>
        </w:tblPrEx>
        <w:tc>
          <w:tcPr>
            <w:tcW w:w="850" w:type="dxa"/>
            <w:gridSpan w:val="2"/>
          </w:tcPr>
          <w:p w:rsidR="00350408" w:rsidRPr="00166400" w:rsidRDefault="00350408" w:rsidP="00DA2956">
            <w:pPr>
              <w:rPr>
                <w:rFonts w:cs="Arial"/>
                <w:lang w:val="fr-BE"/>
              </w:rPr>
            </w:pPr>
            <w:r w:rsidRPr="00166400">
              <w:rPr>
                <w:rFonts w:cs="Arial"/>
                <w:lang w:val="fr-BE"/>
              </w:rPr>
              <w:t>V</w:t>
            </w:r>
          </w:p>
        </w:tc>
        <w:tc>
          <w:tcPr>
            <w:tcW w:w="4677" w:type="dxa"/>
          </w:tcPr>
          <w:p w:rsidR="00350408" w:rsidRPr="00166400" w:rsidRDefault="00350408" w:rsidP="00DA2956">
            <w:pPr>
              <w:rPr>
                <w:rFonts w:cs="Arial"/>
              </w:rPr>
            </w:pPr>
            <w:r w:rsidRPr="00166400">
              <w:rPr>
                <w:rFonts w:cs="Arial"/>
              </w:rPr>
              <w:t>Speed</w:t>
            </w:r>
          </w:p>
        </w:tc>
      </w:tr>
      <w:tr w:rsidR="00350408" w:rsidRPr="00166400" w:rsidTr="00FC4506">
        <w:tblPrEx>
          <w:tblCellMar>
            <w:top w:w="0" w:type="dxa"/>
            <w:bottom w:w="0" w:type="dxa"/>
          </w:tblCellMar>
        </w:tblPrEx>
        <w:tc>
          <w:tcPr>
            <w:tcW w:w="850" w:type="dxa"/>
            <w:gridSpan w:val="2"/>
          </w:tcPr>
          <w:p w:rsidR="00350408" w:rsidRPr="00166400" w:rsidRDefault="00350408" w:rsidP="00DA2956">
            <w:pPr>
              <w:rPr>
                <w:rFonts w:cs="Arial"/>
              </w:rPr>
            </w:pPr>
            <w:r w:rsidRPr="00166400">
              <w:rPr>
                <w:rFonts w:cs="Arial"/>
              </w:rPr>
              <w:t>X</w:t>
            </w:r>
          </w:p>
        </w:tc>
        <w:tc>
          <w:tcPr>
            <w:tcW w:w="4677" w:type="dxa"/>
          </w:tcPr>
          <w:p w:rsidR="00350408" w:rsidRPr="00166400" w:rsidRDefault="00350408" w:rsidP="00DA2956">
            <w:pPr>
              <w:rPr>
                <w:rFonts w:cs="Arial"/>
              </w:rPr>
            </w:pPr>
            <w:r w:rsidRPr="00166400">
              <w:rPr>
                <w:rFonts w:cs="Arial"/>
              </w:rPr>
              <w:t>Text</w:t>
            </w:r>
          </w:p>
        </w:tc>
      </w:tr>
      <w:tr w:rsidR="00350408" w:rsidRPr="00166400" w:rsidTr="00FC4506">
        <w:tblPrEx>
          <w:tblCellMar>
            <w:top w:w="0" w:type="dxa"/>
            <w:bottom w:w="0" w:type="dxa"/>
          </w:tblCellMar>
        </w:tblPrEx>
        <w:tc>
          <w:tcPr>
            <w:tcW w:w="765" w:type="dxa"/>
          </w:tcPr>
          <w:p w:rsidR="00350408" w:rsidRPr="00166400" w:rsidRDefault="00350408" w:rsidP="00DA2956">
            <w:pPr>
              <w:rPr>
                <w:rFonts w:cs="Arial"/>
              </w:rPr>
            </w:pPr>
            <w:r w:rsidRPr="00166400">
              <w:rPr>
                <w:rFonts w:cs="Arial"/>
              </w:rPr>
              <w:t>T</w:t>
            </w:r>
          </w:p>
        </w:tc>
        <w:tc>
          <w:tcPr>
            <w:tcW w:w="4762" w:type="dxa"/>
            <w:gridSpan w:val="2"/>
          </w:tcPr>
          <w:p w:rsidR="00350408" w:rsidRPr="00166400" w:rsidRDefault="00350408" w:rsidP="00DA2956">
            <w:pPr>
              <w:rPr>
                <w:rFonts w:cs="Arial"/>
              </w:rPr>
            </w:pPr>
            <w:r w:rsidRPr="00166400">
              <w:rPr>
                <w:rFonts w:cs="Arial"/>
              </w:rPr>
              <w:t>Time related data</w:t>
            </w:r>
          </w:p>
        </w:tc>
      </w:tr>
    </w:tbl>
    <w:p w:rsidR="00350408" w:rsidRDefault="00350408" w:rsidP="00DA2956">
      <w:pPr>
        <w:rPr>
          <w:rFonts w:cs="Arial"/>
        </w:rPr>
      </w:pPr>
      <w:r w:rsidRPr="00166400">
        <w:rPr>
          <w:rFonts w:cs="Arial"/>
        </w:rPr>
        <w:t>The minimum and maximum values are only specified for non-enumerate values (like numbers, distances). When applicable, special and reserved enumerate values are described in the corresponding cell of the variable description.</w:t>
      </w:r>
    </w:p>
    <w:p w:rsidR="00517E15" w:rsidRPr="00517E15" w:rsidRDefault="00517E15" w:rsidP="00517E15">
      <w:pPr>
        <w:pStyle w:val="Corpsdetexte"/>
      </w:pPr>
    </w:p>
    <w:p w:rsidR="00350408" w:rsidRPr="00166400" w:rsidRDefault="00350408" w:rsidP="00DA2956">
      <w:pPr>
        <w:rPr>
          <w:lang w:val="en-US"/>
        </w:rPr>
      </w:pPr>
      <w:r w:rsidRPr="00166400">
        <w:rPr>
          <w:lang w:val="en-US"/>
        </w:rPr>
        <w:t>ATP_TEST_RESULT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Result of ATP test</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Indicates the ATP daily test status</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ATP test OK</w:t>
            </w:r>
          </w:p>
          <w:p w:rsidR="00350408" w:rsidRPr="00166400" w:rsidRDefault="00350408" w:rsidP="00DA2956">
            <w:pPr>
              <w:rPr>
                <w:rFonts w:cs="Arial"/>
              </w:rPr>
            </w:pPr>
            <w:r w:rsidRPr="00166400">
              <w:rPr>
                <w:rFonts w:cs="Arial"/>
              </w:rPr>
              <w:t>1 : ATP test KO</w:t>
            </w:r>
          </w:p>
          <w:p w:rsidR="00350408" w:rsidRPr="00166400" w:rsidRDefault="00350408" w:rsidP="00DA2956">
            <w:pPr>
              <w:rPr>
                <w:rFonts w:cs="Arial"/>
              </w:rPr>
            </w:pPr>
            <w:r w:rsidRPr="00166400">
              <w:rPr>
                <w:rFonts w:cs="Arial"/>
              </w:rPr>
              <w:t>2..255 : Spare</w:t>
            </w:r>
          </w:p>
        </w:tc>
      </w:tr>
    </w:tbl>
    <w:p w:rsidR="00350408" w:rsidRPr="00166400" w:rsidRDefault="00350408" w:rsidP="00DA2956"/>
    <w:p w:rsidR="00350408" w:rsidRPr="00166400" w:rsidRDefault="00350408" w:rsidP="00DA2956">
      <w:bookmarkStart w:id="671" w:name="_Toc286739386"/>
      <w:r w:rsidRPr="00166400">
        <w:t>ATP_TEST_STATE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State of ATP test</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Indicate if DMI shall start or finish STM test sequence</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ATP acceptance OFF</w:t>
            </w:r>
          </w:p>
          <w:p w:rsidR="00350408" w:rsidRPr="00166400" w:rsidRDefault="00350408" w:rsidP="00DA2956">
            <w:pPr>
              <w:rPr>
                <w:rFonts w:cs="Arial"/>
              </w:rPr>
            </w:pPr>
            <w:r w:rsidRPr="00166400">
              <w:rPr>
                <w:rFonts w:cs="Arial"/>
              </w:rPr>
              <w:t>1 : ATP acceptance IN PROGRESS</w:t>
            </w:r>
          </w:p>
          <w:p w:rsidR="00350408" w:rsidRPr="00166400" w:rsidRDefault="00350408" w:rsidP="00DA2956">
            <w:pPr>
              <w:rPr>
                <w:rFonts w:cs="Arial"/>
              </w:rPr>
            </w:pPr>
            <w:r w:rsidRPr="00166400">
              <w:rPr>
                <w:rFonts w:cs="Arial"/>
              </w:rPr>
              <w:t>2 : ATP acceptance ON</w:t>
            </w:r>
          </w:p>
          <w:p w:rsidR="00350408" w:rsidRPr="00166400" w:rsidRDefault="00350408" w:rsidP="00DA2956">
            <w:pPr>
              <w:rPr>
                <w:rFonts w:cs="Arial"/>
              </w:rPr>
            </w:pPr>
            <w:r w:rsidRPr="00166400">
              <w:rPr>
                <w:rFonts w:cs="Arial"/>
              </w:rPr>
              <w:t>3 : ATP test ABORTED</w:t>
            </w:r>
          </w:p>
          <w:p w:rsidR="00350408" w:rsidRPr="00166400" w:rsidRDefault="00350408" w:rsidP="00DA2956">
            <w:pPr>
              <w:rPr>
                <w:rFonts w:cs="Arial"/>
              </w:rPr>
            </w:pPr>
            <w:r w:rsidRPr="00166400">
              <w:rPr>
                <w:rFonts w:cs="Arial"/>
              </w:rPr>
              <w:t>4..255 : Spare</w:t>
            </w:r>
          </w:p>
        </w:tc>
      </w:tr>
    </w:tbl>
    <w:p w:rsidR="00350408" w:rsidRPr="00166400" w:rsidRDefault="00350408" w:rsidP="00DA2956">
      <w:pPr>
        <w:rPr>
          <w:rFonts w:cs="Arial"/>
        </w:rPr>
      </w:pPr>
    </w:p>
    <w:p w:rsidR="00350408" w:rsidRPr="00166400" w:rsidRDefault="00350408" w:rsidP="00DA2956">
      <w:r w:rsidRPr="00166400">
        <w:t>BUILD_IMAGE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DMI activity</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sent by EVC to activate the DMI screen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DMI CPU shall be inactive.</w:t>
            </w:r>
          </w:p>
          <w:p w:rsidR="00350408" w:rsidRPr="00166400" w:rsidRDefault="00350408" w:rsidP="00DA2956">
            <w:pPr>
              <w:rPr>
                <w:rFonts w:cs="Arial"/>
              </w:rPr>
            </w:pPr>
            <w:r w:rsidRPr="00166400">
              <w:rPr>
                <w:rFonts w:cs="Arial"/>
              </w:rPr>
              <w:t>1 : DMI CPU shall be active.</w:t>
            </w:r>
          </w:p>
        </w:tc>
      </w:tr>
    </w:tbl>
    <w:p w:rsidR="00350408" w:rsidRPr="00166400" w:rsidRDefault="00350408" w:rsidP="00DA2956">
      <w:pPr>
        <w:rPr>
          <w:rFonts w:cs="Arial"/>
        </w:rPr>
      </w:pPr>
    </w:p>
    <w:p w:rsidR="00350408" w:rsidRPr="00166400" w:rsidRDefault="00350408" w:rsidP="00DA2956">
      <w:r w:rsidRPr="00166400">
        <w:t>CYCLE_NUMBER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Cycle number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Synchronization number for display verification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rPr>
            </w:pPr>
            <w:r w:rsidRPr="00166400">
              <w:rPr>
                <w:rFonts w:cs="Arial"/>
              </w:rPr>
              <w:t>0</w:t>
            </w:r>
          </w:p>
        </w:tc>
        <w:tc>
          <w:tcPr>
            <w:tcW w:w="2386" w:type="dxa"/>
            <w:vAlign w:val="center"/>
          </w:tcPr>
          <w:p w:rsidR="00350408" w:rsidRPr="00166400" w:rsidRDefault="00350408" w:rsidP="00DA2956">
            <w:pPr>
              <w:rPr>
                <w:rFonts w:cs="Arial"/>
              </w:rPr>
            </w:pPr>
            <w:r w:rsidRPr="00166400">
              <w:rPr>
                <w:rFonts w:cs="Arial"/>
              </w:rPr>
              <w:t>127</w:t>
            </w: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-1 : this value disables the safety verification. EVC shall use this value at standstill when the screen may be covered by technical menu or data entry.</w:t>
            </w:r>
          </w:p>
          <w:p w:rsidR="00350408" w:rsidRPr="00166400" w:rsidRDefault="00350408" w:rsidP="00DA2956">
            <w:pPr>
              <w:rPr>
                <w:rFonts w:cs="Arial"/>
              </w:rPr>
            </w:pPr>
            <w:r w:rsidRPr="00166400">
              <w:rPr>
                <w:rFonts w:cs="Arial"/>
              </w:rPr>
              <w:t xml:space="preserve">-128..-2 : Spare </w:t>
            </w:r>
          </w:p>
        </w:tc>
      </w:tr>
    </w:tbl>
    <w:p w:rsidR="00350408" w:rsidRPr="00166400" w:rsidRDefault="00350408" w:rsidP="00DA2956">
      <w:pPr>
        <w:rPr>
          <w:lang w:val="en-US"/>
        </w:rPr>
      </w:pPr>
    </w:p>
    <w:p w:rsidR="00350408" w:rsidRPr="00166400" w:rsidRDefault="00350408" w:rsidP="00DA2956">
      <w:r w:rsidRPr="00166400">
        <w:t>DMI_ACCEPTANCE_STATE</w:t>
      </w:r>
      <w:bookmarkEnd w:id="6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State of acceptance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Tell if the STM “y” can have access to the DMI</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00 : NON_ACCEPTANCE</w:t>
            </w:r>
          </w:p>
          <w:p w:rsidR="00350408" w:rsidRPr="00166400" w:rsidRDefault="00350408" w:rsidP="00DA2956">
            <w:pPr>
              <w:rPr>
                <w:rFonts w:cs="Arial"/>
              </w:rPr>
            </w:pPr>
            <w:r w:rsidRPr="00166400">
              <w:rPr>
                <w:rFonts w:cs="Arial"/>
              </w:rPr>
              <w:t>01 : ACCEPTANCE</w:t>
            </w:r>
          </w:p>
          <w:p w:rsidR="00350408" w:rsidRPr="00166400" w:rsidRDefault="00350408" w:rsidP="00DA2956">
            <w:pPr>
              <w:rPr>
                <w:rFonts w:cs="Arial"/>
              </w:rPr>
            </w:pPr>
            <w:r w:rsidRPr="00166400">
              <w:rPr>
                <w:rFonts w:cs="Arial"/>
              </w:rPr>
              <w:t>10 : PRELIMINARY ACCEPTANCE</w:t>
            </w:r>
          </w:p>
          <w:p w:rsidR="00350408" w:rsidRPr="00166400" w:rsidRDefault="00350408" w:rsidP="00DA2956">
            <w:pPr>
              <w:rPr>
                <w:rFonts w:cs="Arial"/>
                <w:lang w:val="fr-BE"/>
              </w:rPr>
            </w:pPr>
            <w:r w:rsidRPr="00166400">
              <w:rPr>
                <w:rFonts w:cs="Arial"/>
              </w:rPr>
              <w:t>11 : Spare</w:t>
            </w:r>
          </w:p>
        </w:tc>
      </w:tr>
    </w:tbl>
    <w:p w:rsidR="00350408" w:rsidRPr="00166400" w:rsidRDefault="00350408" w:rsidP="00DA2956">
      <w:pPr>
        <w:rPr>
          <w:rFonts w:cs="Arial"/>
          <w:lang w:val="fr-BE"/>
        </w:rPr>
      </w:pPr>
    </w:p>
    <w:p w:rsidR="00350408" w:rsidRPr="00166400" w:rsidRDefault="00350408" w:rsidP="00DA2956">
      <w:bookmarkStart w:id="672" w:name="_Toc286739387"/>
      <w:r w:rsidRPr="00166400">
        <w:t>DMI_DISPLAY_STATE</w:t>
      </w:r>
      <w:bookmarkEnd w:id="6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State of the DMI terminal display</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Indicate the DRU its terminal used for log display is no more visible</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1 : the DMI terminal is cleaned</w:t>
            </w:r>
          </w:p>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pPr>
        <w:rPr>
          <w:snapToGrid w:val="0"/>
        </w:rPr>
      </w:pPr>
      <w:r w:rsidRPr="00166400">
        <w:rPr>
          <w:snapToGrid w:val="0"/>
        </w:rPr>
        <w:t>DMI_D_GEO_POS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fr-BE"/>
              </w:rPr>
            </w:pPr>
            <w:r w:rsidRPr="00166400">
              <w:rPr>
                <w:lang w:val="fr-BE"/>
              </w:rPr>
              <w:t>Geographical position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Provides the kilometre point of the geographical position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24 bits</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16777214 m</w:t>
            </w:r>
          </w:p>
        </w:tc>
        <w:tc>
          <w:tcPr>
            <w:tcW w:w="2386" w:type="dxa"/>
            <w:vAlign w:val="center"/>
          </w:tcPr>
          <w:p w:rsidR="00350408" w:rsidRPr="00166400" w:rsidRDefault="00350408" w:rsidP="00DA2956">
            <w:pPr>
              <w:rPr>
                <w:rFonts w:cs="Arial"/>
              </w:rPr>
            </w:pPr>
            <w:r w:rsidRPr="00166400">
              <w:rPr>
                <w:rFonts w:cs="Arial"/>
              </w:rPr>
              <w:t xml:space="preserve">1 m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16777215: value out of range</w:t>
            </w:r>
          </w:p>
        </w:tc>
      </w:tr>
    </w:tbl>
    <w:p w:rsidR="00350408" w:rsidRPr="00166400" w:rsidRDefault="00350408" w:rsidP="00DA2956">
      <w:pPr>
        <w:rPr>
          <w:rFonts w:cs="Arial"/>
        </w:rPr>
      </w:pPr>
    </w:p>
    <w:p w:rsidR="00350408" w:rsidRPr="00166400" w:rsidRDefault="00350408" w:rsidP="00DA2956">
      <w:bookmarkStart w:id="673" w:name="_Toc286739388"/>
      <w:r w:rsidRPr="00166400">
        <w:t>DMI_D_TARGET</w:t>
      </w:r>
      <w:bookmarkEnd w:id="6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fr-BE"/>
              </w:rPr>
            </w:pPr>
            <w:r w:rsidRPr="00166400">
              <w:rPr>
                <w:rFonts w:cs="Arial"/>
                <w:lang w:val="fr-BE"/>
              </w:rPr>
              <w:t>Target Distance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lang w:val="fr-BE"/>
              </w:rPr>
            </w:pPr>
            <w:r w:rsidRPr="00166400">
              <w:rPr>
                <w:rFonts w:cs="Arial"/>
                <w:b/>
                <w:lang w:val="fr-BE"/>
              </w:rPr>
              <w:t>Description </w:t>
            </w:r>
          </w:p>
        </w:tc>
        <w:tc>
          <w:tcPr>
            <w:tcW w:w="7158" w:type="dxa"/>
            <w:gridSpan w:val="3"/>
            <w:vAlign w:val="center"/>
          </w:tcPr>
          <w:p w:rsidR="00350408" w:rsidRPr="00166400" w:rsidRDefault="00350408" w:rsidP="00DA2956">
            <w:pPr>
              <w:rPr>
                <w:rFonts w:cs="Arial"/>
              </w:rPr>
            </w:pPr>
            <w:r w:rsidRPr="00166400">
              <w:rPr>
                <w:rFonts w:cs="Arial"/>
              </w:rPr>
              <w:t>Next Target Distance (in BTS and BEOA sections) shows the remaining distance to the brake target.</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15 bits</w:t>
            </w:r>
          </w:p>
        </w:tc>
        <w:tc>
          <w:tcPr>
            <w:tcW w:w="2386" w:type="dxa"/>
            <w:vAlign w:val="center"/>
          </w:tcPr>
          <w:p w:rsidR="00350408" w:rsidRPr="00166400" w:rsidRDefault="00350408" w:rsidP="00DA2956">
            <w:pPr>
              <w:rPr>
                <w:rFonts w:cs="Arial"/>
                <w:b/>
              </w:rPr>
            </w:pPr>
            <w:r w:rsidRPr="00166400">
              <w:rPr>
                <w:rFonts w:cs="Arial"/>
              </w:rPr>
              <w:t>0 m</w:t>
            </w:r>
          </w:p>
        </w:tc>
        <w:tc>
          <w:tcPr>
            <w:tcW w:w="2386" w:type="dxa"/>
            <w:vAlign w:val="center"/>
          </w:tcPr>
          <w:p w:rsidR="00350408" w:rsidRPr="00166400" w:rsidRDefault="00350408" w:rsidP="00DA2956">
            <w:pPr>
              <w:rPr>
                <w:rFonts w:cs="Arial"/>
                <w:b/>
              </w:rPr>
            </w:pPr>
            <w:r w:rsidRPr="00166400">
              <w:rPr>
                <w:rFonts w:cs="Arial"/>
              </w:rPr>
              <w:t>327,660 km</w:t>
            </w:r>
          </w:p>
        </w:tc>
        <w:tc>
          <w:tcPr>
            <w:tcW w:w="2386" w:type="dxa"/>
            <w:vAlign w:val="center"/>
          </w:tcPr>
          <w:p w:rsidR="00350408" w:rsidRPr="00166400" w:rsidRDefault="00350408" w:rsidP="00DA2956">
            <w:pPr>
              <w:rPr>
                <w:rFonts w:cs="Arial"/>
              </w:rPr>
            </w:pPr>
            <w:r w:rsidRPr="00166400">
              <w:rPr>
                <w:rFonts w:cs="Arial"/>
              </w:rPr>
              <w:t>10 cm, 1m or 10 m depending on DMI_Q_SCALE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32767: target unknown</w:t>
            </w:r>
          </w:p>
        </w:tc>
      </w:tr>
    </w:tbl>
    <w:p w:rsidR="00350408" w:rsidRPr="00166400" w:rsidRDefault="00350408" w:rsidP="00DA2956">
      <w:bookmarkStart w:id="674" w:name="_Toc5692549"/>
    </w:p>
    <w:p w:rsidR="00350408" w:rsidRPr="00166400" w:rsidRDefault="00350408" w:rsidP="00DA2956">
      <w:pPr>
        <w:rPr>
          <w:snapToGrid w:val="0"/>
        </w:rPr>
      </w:pPr>
      <w:r w:rsidRPr="00166400">
        <w:rPr>
          <w:snapToGrid w:val="0"/>
        </w:rPr>
        <w:t>DMI_D_TUN_STOPPING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lang w:val="en-US"/>
              </w:rPr>
              <w:t xml:space="preserve">Distance </w:t>
            </w:r>
            <w:r w:rsidRPr="00166400">
              <w:rPr>
                <w:lang w:val="x-none"/>
              </w:rPr>
              <w:t xml:space="preserve">of </w:t>
            </w:r>
            <w:r w:rsidRPr="00166400">
              <w:rPr>
                <w:lang w:val="en-US"/>
              </w:rPr>
              <w:t>tunnel stopping</w:t>
            </w:r>
            <w:r w:rsidRPr="00166400">
              <w:rPr>
                <w:lang w:val="x-none"/>
              </w:rPr>
              <w:t xml:space="preserve"> area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 xml:space="preserve">Provides the distance value of the tunnel stopping area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24 bits</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16 777 214 m</w:t>
            </w:r>
          </w:p>
        </w:tc>
        <w:tc>
          <w:tcPr>
            <w:tcW w:w="2386" w:type="dxa"/>
            <w:vAlign w:val="center"/>
          </w:tcPr>
          <w:p w:rsidR="00350408" w:rsidRPr="00166400" w:rsidRDefault="00350408" w:rsidP="00DA2956">
            <w:pPr>
              <w:rPr>
                <w:rFonts w:cs="Arial"/>
              </w:rPr>
            </w:pPr>
            <w:r w:rsidRPr="00166400">
              <w:rPr>
                <w:rFonts w:cs="Arial"/>
              </w:rPr>
              <w:t xml:space="preserve">1 m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16 777 215: distance out of range</w:t>
            </w:r>
          </w:p>
        </w:tc>
      </w:tr>
    </w:tbl>
    <w:p w:rsidR="00350408" w:rsidRPr="00166400" w:rsidRDefault="00350408" w:rsidP="00DA2956"/>
    <w:p w:rsidR="00350408" w:rsidRPr="00166400" w:rsidRDefault="00350408" w:rsidP="00DA2956">
      <w:r w:rsidRPr="00166400">
        <w:t>DMI_IBOX_FAULT_REPORT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IBOX fault report</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Bitfield for IBOX fault report</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16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r w:rsidRPr="00166400">
              <w:rPr>
                <w:rFonts w:cs="Arial"/>
              </w:rPr>
              <w:t>Bitfield</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Bit 0 : defect in national system selection</w:t>
            </w:r>
          </w:p>
          <w:p w:rsidR="00350408" w:rsidRPr="00166400" w:rsidRDefault="00350408" w:rsidP="00DA2956">
            <w:pPr>
              <w:rPr>
                <w:rFonts w:cs="Arial"/>
              </w:rPr>
            </w:pPr>
            <w:r w:rsidRPr="00166400">
              <w:rPr>
                <w:rFonts w:cs="Arial"/>
              </w:rPr>
              <w:t>Bit 1 : defect in cabin selection</w:t>
            </w:r>
          </w:p>
          <w:p w:rsidR="00350408" w:rsidRPr="00166400" w:rsidRDefault="00350408" w:rsidP="00DA2956">
            <w:pPr>
              <w:rPr>
                <w:rFonts w:cs="Arial"/>
              </w:rPr>
            </w:pPr>
            <w:r w:rsidRPr="00166400">
              <w:rPr>
                <w:rFonts w:cs="Arial"/>
              </w:rPr>
              <w:t>Bit 2 : link lost between iBox &amp; (ATB/NG, TBL2/3, LZB/PZB or ATP/BR)</w:t>
            </w:r>
          </w:p>
          <w:p w:rsidR="00350408" w:rsidRPr="00166400" w:rsidRDefault="00350408" w:rsidP="00DA2956">
            <w:pPr>
              <w:rPr>
                <w:rFonts w:cs="Arial"/>
              </w:rPr>
            </w:pPr>
            <w:r w:rsidRPr="00166400">
              <w:rPr>
                <w:rFonts w:cs="Arial"/>
              </w:rPr>
              <w:t>Bit 3 : voltage loss on national system (ATB/NG,TBL2/3, LZB/PZB ou ATP/BR)</w:t>
            </w:r>
          </w:p>
          <w:p w:rsidR="00350408" w:rsidRPr="00166400" w:rsidRDefault="00350408" w:rsidP="00DA2956">
            <w:pPr>
              <w:rPr>
                <w:rFonts w:cs="Arial"/>
              </w:rPr>
            </w:pPr>
            <w:r w:rsidRPr="00166400">
              <w:rPr>
                <w:rFonts w:cs="Arial"/>
              </w:rPr>
              <w:t>Bit 4 : defect on the 0..20 mA entry (real speed measurement)</w:t>
            </w:r>
          </w:p>
          <w:p w:rsidR="00350408" w:rsidRPr="00166400" w:rsidRDefault="00350408" w:rsidP="00DA2956">
            <w:pPr>
              <w:rPr>
                <w:rFonts w:cs="Arial"/>
              </w:rPr>
            </w:pPr>
            <w:r w:rsidRPr="00166400">
              <w:rPr>
                <w:rFonts w:cs="Arial"/>
              </w:rPr>
              <w:t>Bit 5 : defect on frequential entry (V4 or V5)</w:t>
            </w:r>
          </w:p>
          <w:p w:rsidR="00350408" w:rsidRPr="00166400" w:rsidRDefault="00350408" w:rsidP="00DA2956">
            <w:pPr>
              <w:rPr>
                <w:rFonts w:cs="Arial"/>
              </w:rPr>
            </w:pPr>
            <w:r w:rsidRPr="00166400">
              <w:rPr>
                <w:rFonts w:cs="Arial"/>
              </w:rPr>
              <w:t>Bit 6 : defect on safety display</w:t>
            </w:r>
          </w:p>
          <w:p w:rsidR="00350408" w:rsidRPr="00166400" w:rsidRDefault="00350408" w:rsidP="00DA2956">
            <w:pPr>
              <w:rPr>
                <w:rFonts w:cs="Arial"/>
              </w:rPr>
            </w:pPr>
            <w:r w:rsidRPr="00166400">
              <w:rPr>
                <w:rFonts w:cs="Arial"/>
              </w:rPr>
              <w:t>Bit 7 : internal iBox defect</w:t>
            </w:r>
          </w:p>
          <w:p w:rsidR="00350408" w:rsidRPr="00166400" w:rsidRDefault="00350408" w:rsidP="00DA2956">
            <w:pPr>
              <w:rPr>
                <w:rFonts w:cs="Arial"/>
              </w:rPr>
            </w:pPr>
            <w:r w:rsidRPr="00166400">
              <w:rPr>
                <w:rFonts w:cs="Arial"/>
              </w:rPr>
              <w:t>Bit 8 : EVC isolation detected</w:t>
            </w:r>
          </w:p>
          <w:p w:rsidR="00350408" w:rsidRPr="00166400" w:rsidRDefault="00350408" w:rsidP="00DA2956">
            <w:pPr>
              <w:rPr>
                <w:rFonts w:cs="Arial"/>
              </w:rPr>
            </w:pPr>
            <w:r w:rsidRPr="00166400">
              <w:rPr>
                <w:rFonts w:cs="Arial"/>
              </w:rPr>
              <w:t>Bit 9 : timeout on answer from DMI</w:t>
            </w:r>
          </w:p>
          <w:p w:rsidR="00350408" w:rsidRPr="00166400" w:rsidRDefault="00350408" w:rsidP="00DA2956">
            <w:pPr>
              <w:rPr>
                <w:rFonts w:cs="Arial"/>
              </w:rPr>
            </w:pPr>
            <w:r w:rsidRPr="00166400">
              <w:rPr>
                <w:rFonts w:cs="Arial"/>
              </w:rPr>
              <w:t>Bit 10-15 : spare</w:t>
            </w:r>
          </w:p>
          <w:p w:rsidR="00350408" w:rsidRPr="00166400" w:rsidRDefault="00350408" w:rsidP="00DA2956">
            <w:pPr>
              <w:rPr>
                <w:rFonts w:cs="Arial"/>
              </w:rPr>
            </w:pPr>
          </w:p>
          <w:p w:rsidR="00350408" w:rsidRPr="00166400" w:rsidRDefault="00350408" w:rsidP="00DA2956">
            <w:pPr>
              <w:rPr>
                <w:rFonts w:cs="Arial"/>
              </w:rPr>
            </w:pPr>
            <w:r w:rsidRPr="00166400">
              <w:rPr>
                <w:rFonts w:cs="Arial"/>
              </w:rPr>
              <w:t>Bit 0, 1or 7 sets indicates a defect on iBox.</w:t>
            </w:r>
          </w:p>
          <w:p w:rsidR="00350408" w:rsidRPr="00166400" w:rsidRDefault="00350408" w:rsidP="00DA2956">
            <w:pPr>
              <w:rPr>
                <w:rFonts w:cs="Arial"/>
              </w:rPr>
            </w:pPr>
            <w:r w:rsidRPr="00166400">
              <w:rPr>
                <w:rFonts w:cs="Arial"/>
              </w:rPr>
              <w:t>Bit 6 or bit 9 set indicates a defect on DMI</w:t>
            </w:r>
          </w:p>
          <w:p w:rsidR="00350408" w:rsidRPr="00166400" w:rsidRDefault="00350408" w:rsidP="00DA2956">
            <w:pPr>
              <w:rPr>
                <w:rFonts w:cs="Arial"/>
              </w:rPr>
            </w:pPr>
            <w:r w:rsidRPr="00166400">
              <w:rPr>
                <w:rFonts w:cs="Arial"/>
              </w:rPr>
              <w:t>Bit 2, 3, 4 or 5 set indicates a defect on a national ATP</w:t>
            </w:r>
          </w:p>
          <w:p w:rsidR="00350408" w:rsidRPr="00166400" w:rsidRDefault="00350408" w:rsidP="00DA2956">
            <w:pPr>
              <w:rPr>
                <w:rFonts w:cs="Arial"/>
              </w:rPr>
            </w:pPr>
            <w:r w:rsidRPr="00166400">
              <w:rPr>
                <w:rFonts w:cs="Arial"/>
              </w:rPr>
              <w:t>Bit 8 shall never be set on packet 85 reception</w:t>
            </w:r>
          </w:p>
        </w:tc>
      </w:tr>
    </w:tbl>
    <w:p w:rsidR="00350408" w:rsidRPr="00166400" w:rsidRDefault="00350408" w:rsidP="00DA2956"/>
    <w:p w:rsidR="00350408" w:rsidRPr="00166400" w:rsidRDefault="00350408" w:rsidP="00DA2956">
      <w:r w:rsidRPr="00166400">
        <w:t>DMI_L_FAULT_STATUS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Fault status length</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 xml:space="preserve">Length of iBox status length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255</w:t>
            </w:r>
          </w:p>
        </w:tc>
        <w:tc>
          <w:tcPr>
            <w:tcW w:w="2386" w:type="dxa"/>
            <w:vAlign w:val="center"/>
          </w:tcPr>
          <w:p w:rsidR="00350408" w:rsidRPr="00166400" w:rsidRDefault="00350408" w:rsidP="00DA2956">
            <w:pPr>
              <w:rPr>
                <w:rFonts w:cs="Arial"/>
              </w:rPr>
            </w:pPr>
            <w:r w:rsidRPr="00166400">
              <w:rPr>
                <w:rFonts w:cs="Arial"/>
              </w:rPr>
              <w:t>1 byte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 w:rsidR="00350408" w:rsidRPr="00166400" w:rsidRDefault="00350408" w:rsidP="00DA2956">
      <w:bookmarkStart w:id="675" w:name="_Toc5692563"/>
      <w:bookmarkStart w:id="676" w:name="_Toc286739390"/>
      <w:bookmarkEnd w:id="674"/>
      <w:r w:rsidRPr="00166400">
        <w:t>DMI_L_PACKET</w:t>
      </w:r>
      <w:bookmarkEnd w:id="675"/>
      <w:bookmarkEnd w:id="6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677" w:name="_Toc5692564"/>
            <w:r w:rsidRPr="00166400">
              <w:rPr>
                <w:rFonts w:cs="Arial"/>
                <w:b/>
              </w:rPr>
              <w:t>Name</w:t>
            </w:r>
            <w:bookmarkEnd w:id="677"/>
            <w:r w:rsidRPr="00166400">
              <w:rPr>
                <w:rFonts w:cs="Arial"/>
                <w:b/>
              </w:rPr>
              <w:t> </w:t>
            </w:r>
          </w:p>
        </w:tc>
        <w:tc>
          <w:tcPr>
            <w:tcW w:w="7158" w:type="dxa"/>
            <w:gridSpan w:val="3"/>
            <w:vAlign w:val="center"/>
          </w:tcPr>
          <w:p w:rsidR="00350408" w:rsidRPr="00166400" w:rsidRDefault="00350408" w:rsidP="00DA2956">
            <w:pPr>
              <w:rPr>
                <w:rFonts w:cs="Arial"/>
              </w:rPr>
            </w:pPr>
            <w:bookmarkStart w:id="678" w:name="_Toc5692565"/>
            <w:r w:rsidRPr="00166400">
              <w:rPr>
                <w:rFonts w:cs="Arial"/>
              </w:rPr>
              <w:t>Packet length</w:t>
            </w:r>
            <w:bookmarkEnd w:id="678"/>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679" w:name="_Toc5692566"/>
            <w:r w:rsidRPr="00166400">
              <w:rPr>
                <w:rFonts w:cs="Arial"/>
                <w:b/>
              </w:rPr>
              <w:t>Description</w:t>
            </w:r>
            <w:bookmarkEnd w:id="679"/>
            <w:r w:rsidRPr="00166400">
              <w:rPr>
                <w:rFonts w:cs="Arial"/>
                <w:b/>
              </w:rPr>
              <w:t> </w:t>
            </w:r>
          </w:p>
        </w:tc>
        <w:tc>
          <w:tcPr>
            <w:tcW w:w="7158" w:type="dxa"/>
            <w:gridSpan w:val="3"/>
            <w:vAlign w:val="center"/>
          </w:tcPr>
          <w:p w:rsidR="00350408" w:rsidRPr="00166400" w:rsidRDefault="00350408" w:rsidP="00DA2956">
            <w:pPr>
              <w:rPr>
                <w:rFonts w:cs="Arial"/>
              </w:rPr>
            </w:pPr>
            <w:bookmarkStart w:id="680" w:name="_Toc5692567"/>
            <w:r w:rsidRPr="00166400">
              <w:rPr>
                <w:rFonts w:cs="Arial"/>
              </w:rPr>
              <w:t>DMI_L_PACKET indicates the length of the packet in bits, including all bits of the packet header</w:t>
            </w:r>
            <w:bookmarkEnd w:id="680"/>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681" w:name="_Toc5692568"/>
            <w:r w:rsidRPr="00166400">
              <w:rPr>
                <w:rFonts w:cs="Arial"/>
                <w:b/>
              </w:rPr>
              <w:t>Length of variable</w:t>
            </w:r>
            <w:bookmarkEnd w:id="681"/>
            <w:r w:rsidRPr="00166400">
              <w:rPr>
                <w:rFonts w:cs="Arial"/>
                <w:b/>
              </w:rPr>
              <w:t> </w:t>
            </w:r>
          </w:p>
        </w:tc>
        <w:tc>
          <w:tcPr>
            <w:tcW w:w="2386" w:type="dxa"/>
            <w:vAlign w:val="center"/>
          </w:tcPr>
          <w:p w:rsidR="00350408" w:rsidRPr="00166400" w:rsidRDefault="00350408" w:rsidP="00DA2956">
            <w:pPr>
              <w:rPr>
                <w:rFonts w:cs="Arial"/>
                <w:b/>
              </w:rPr>
            </w:pPr>
            <w:bookmarkStart w:id="682" w:name="_Toc5692569"/>
            <w:r w:rsidRPr="00166400">
              <w:rPr>
                <w:rFonts w:cs="Arial"/>
                <w:b/>
              </w:rPr>
              <w:t>Minimum Value</w:t>
            </w:r>
            <w:bookmarkEnd w:id="682"/>
          </w:p>
        </w:tc>
        <w:tc>
          <w:tcPr>
            <w:tcW w:w="2386" w:type="dxa"/>
            <w:vAlign w:val="center"/>
          </w:tcPr>
          <w:p w:rsidR="00350408" w:rsidRPr="00166400" w:rsidRDefault="00350408" w:rsidP="00DA2956">
            <w:pPr>
              <w:rPr>
                <w:rFonts w:cs="Arial"/>
                <w:b/>
              </w:rPr>
            </w:pPr>
            <w:bookmarkStart w:id="683" w:name="_Toc5692570"/>
            <w:r w:rsidRPr="00166400">
              <w:rPr>
                <w:rFonts w:cs="Arial"/>
                <w:b/>
              </w:rPr>
              <w:t>Maximum Value</w:t>
            </w:r>
            <w:bookmarkEnd w:id="683"/>
          </w:p>
        </w:tc>
        <w:tc>
          <w:tcPr>
            <w:tcW w:w="2386" w:type="dxa"/>
            <w:vAlign w:val="center"/>
          </w:tcPr>
          <w:p w:rsidR="00350408" w:rsidRPr="00166400" w:rsidRDefault="00350408" w:rsidP="00DA2956">
            <w:pPr>
              <w:rPr>
                <w:rFonts w:cs="Arial"/>
              </w:rPr>
            </w:pPr>
            <w:bookmarkStart w:id="684" w:name="_Toc5692571"/>
            <w:r w:rsidRPr="00166400">
              <w:rPr>
                <w:rFonts w:cs="Arial"/>
                <w:b/>
              </w:rPr>
              <w:t>Resolution/formula</w:t>
            </w:r>
            <w:bookmarkEnd w:id="684"/>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685" w:name="_Toc5692572"/>
            <w:r w:rsidRPr="00166400">
              <w:rPr>
                <w:rFonts w:cs="Arial"/>
              </w:rPr>
              <w:t>13 bits</w:t>
            </w:r>
            <w:bookmarkEnd w:id="685"/>
          </w:p>
        </w:tc>
        <w:tc>
          <w:tcPr>
            <w:tcW w:w="2386" w:type="dxa"/>
            <w:vAlign w:val="center"/>
          </w:tcPr>
          <w:p w:rsidR="00350408" w:rsidRPr="00166400" w:rsidRDefault="00350408" w:rsidP="00DA2956">
            <w:pPr>
              <w:rPr>
                <w:rFonts w:cs="Arial"/>
                <w:b/>
              </w:rPr>
            </w:pPr>
            <w:bookmarkStart w:id="686" w:name="_Toc5692573"/>
            <w:r w:rsidRPr="00166400">
              <w:rPr>
                <w:rFonts w:cs="Arial"/>
              </w:rPr>
              <w:t>0</w:t>
            </w:r>
            <w:bookmarkEnd w:id="686"/>
          </w:p>
        </w:tc>
        <w:tc>
          <w:tcPr>
            <w:tcW w:w="2386" w:type="dxa"/>
            <w:vAlign w:val="center"/>
          </w:tcPr>
          <w:p w:rsidR="00350408" w:rsidRPr="00166400" w:rsidRDefault="00350408" w:rsidP="00DA2956">
            <w:pPr>
              <w:rPr>
                <w:rFonts w:cs="Arial"/>
                <w:b/>
              </w:rPr>
            </w:pPr>
            <w:bookmarkStart w:id="687" w:name="_Toc5692574"/>
            <w:r w:rsidRPr="00166400">
              <w:rPr>
                <w:rFonts w:cs="Arial"/>
              </w:rPr>
              <w:t>8191</w:t>
            </w:r>
            <w:bookmarkEnd w:id="687"/>
          </w:p>
        </w:tc>
        <w:tc>
          <w:tcPr>
            <w:tcW w:w="2386" w:type="dxa"/>
            <w:vAlign w:val="center"/>
          </w:tcPr>
          <w:p w:rsidR="00350408" w:rsidRPr="00166400" w:rsidRDefault="00350408" w:rsidP="00DA2956">
            <w:pPr>
              <w:rPr>
                <w:rFonts w:cs="Arial"/>
              </w:rPr>
            </w:pPr>
            <w:bookmarkStart w:id="688" w:name="_Toc5692575"/>
            <w:r w:rsidRPr="00166400">
              <w:rPr>
                <w:rFonts w:cs="Arial"/>
              </w:rPr>
              <w:t>1 bit</w:t>
            </w:r>
            <w:bookmarkEnd w:id="688"/>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689" w:name="_Toc5692576"/>
            <w:r w:rsidRPr="00166400">
              <w:rPr>
                <w:rFonts w:cs="Arial"/>
                <w:b/>
              </w:rPr>
              <w:t>Special/Reserved Values</w:t>
            </w:r>
            <w:bookmarkEnd w:id="689"/>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bookmarkStart w:id="690" w:name="_Toc5692577"/>
    </w:p>
    <w:p w:rsidR="00350408" w:rsidRPr="00166400" w:rsidRDefault="00350408" w:rsidP="00DA2956">
      <w:r w:rsidRPr="00166400">
        <w:t>DMI_L_TELEGRAM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lang w:val="en-US"/>
              </w:rPr>
            </w:pPr>
            <w:r w:rsidRPr="00166400">
              <w:rPr>
                <w:rFonts w:cs="Arial"/>
                <w:b/>
                <w:lang w:val="en-US"/>
              </w:rPr>
              <w:t>Name </w:t>
            </w:r>
          </w:p>
        </w:tc>
        <w:tc>
          <w:tcPr>
            <w:tcW w:w="7158" w:type="dxa"/>
            <w:gridSpan w:val="3"/>
            <w:vAlign w:val="center"/>
          </w:tcPr>
          <w:p w:rsidR="00350408" w:rsidRPr="00166400" w:rsidRDefault="00350408" w:rsidP="00DA2956">
            <w:pPr>
              <w:rPr>
                <w:rFonts w:cs="Arial"/>
              </w:rPr>
            </w:pPr>
            <w:r w:rsidRPr="00166400">
              <w:rPr>
                <w:rFonts w:cs="Arial"/>
              </w:rPr>
              <w:t>Telegram length</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Indicates the length of the telegram in bytes, including all packets and all variables defined in the telegrams header and padding bits if any.</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16 bits</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65535</w:t>
            </w:r>
          </w:p>
        </w:tc>
        <w:tc>
          <w:tcPr>
            <w:tcW w:w="2386" w:type="dxa"/>
            <w:vAlign w:val="center"/>
          </w:tcPr>
          <w:p w:rsidR="00350408" w:rsidRPr="00166400" w:rsidRDefault="00350408" w:rsidP="00DA2956">
            <w:pPr>
              <w:rPr>
                <w:rFonts w:cs="Arial"/>
              </w:rPr>
            </w:pPr>
            <w:r w:rsidRPr="00166400">
              <w:rPr>
                <w:rFonts w:cs="Arial"/>
              </w:rPr>
              <w:t>1 byte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bookmarkStart w:id="691" w:name="_Toc286739391"/>
      <w:r w:rsidRPr="00166400">
        <w:t>DMI_L_TEXT</w:t>
      </w:r>
      <w:bookmarkEnd w:id="690"/>
      <w:bookmarkEnd w:id="6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692" w:name="_Toc5692578"/>
            <w:r w:rsidRPr="00166400">
              <w:rPr>
                <w:rFonts w:cs="Arial"/>
                <w:b/>
              </w:rPr>
              <w:t>Name</w:t>
            </w:r>
            <w:bookmarkEnd w:id="692"/>
            <w:r w:rsidRPr="00166400">
              <w:rPr>
                <w:rFonts w:cs="Arial"/>
                <w:b/>
              </w:rPr>
              <w:t> </w:t>
            </w:r>
          </w:p>
        </w:tc>
        <w:tc>
          <w:tcPr>
            <w:tcW w:w="7158" w:type="dxa"/>
            <w:gridSpan w:val="3"/>
            <w:vAlign w:val="center"/>
          </w:tcPr>
          <w:p w:rsidR="00350408" w:rsidRPr="00166400" w:rsidRDefault="00350408" w:rsidP="00DA2956">
            <w:pPr>
              <w:rPr>
                <w:rFonts w:cs="Arial"/>
              </w:rPr>
            </w:pPr>
            <w:bookmarkStart w:id="693" w:name="_Toc5692579"/>
            <w:r w:rsidRPr="00166400">
              <w:rPr>
                <w:rFonts w:cs="Arial"/>
              </w:rPr>
              <w:t>Length of text string</w:t>
            </w:r>
            <w:bookmarkEnd w:id="693"/>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694" w:name="_Toc5692580"/>
            <w:r w:rsidRPr="00166400">
              <w:rPr>
                <w:rFonts w:cs="Arial"/>
                <w:b/>
              </w:rPr>
              <w:t>Description</w:t>
            </w:r>
            <w:bookmarkEnd w:id="694"/>
            <w:r w:rsidRPr="00166400">
              <w:rPr>
                <w:rFonts w:cs="Arial"/>
                <w:b/>
              </w:rPr>
              <w:t> </w:t>
            </w:r>
          </w:p>
        </w:tc>
        <w:tc>
          <w:tcPr>
            <w:tcW w:w="7158" w:type="dxa"/>
            <w:gridSpan w:val="3"/>
            <w:vAlign w:val="center"/>
          </w:tcPr>
          <w:p w:rsidR="00350408" w:rsidRPr="00166400" w:rsidRDefault="00350408" w:rsidP="00DA2956">
            <w:pPr>
              <w:rPr>
                <w:rFonts w:cs="Arial"/>
              </w:rPr>
            </w:pPr>
            <w:bookmarkStart w:id="695" w:name="_Toc5692581"/>
            <w:r w:rsidRPr="00166400">
              <w:rPr>
                <w:rFonts w:cs="Arial"/>
              </w:rPr>
              <w:t>DMI_L_TEXT defines the length of a text string (DMI_TEXT * DMI_X_TEXT)</w:t>
            </w:r>
            <w:bookmarkEnd w:id="695"/>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696" w:name="_Toc5692582"/>
            <w:r w:rsidRPr="00166400">
              <w:rPr>
                <w:rFonts w:cs="Arial"/>
                <w:b/>
              </w:rPr>
              <w:t>Length of variable</w:t>
            </w:r>
            <w:bookmarkEnd w:id="696"/>
            <w:r w:rsidRPr="00166400">
              <w:rPr>
                <w:rFonts w:cs="Arial"/>
                <w:b/>
              </w:rPr>
              <w:t> </w:t>
            </w:r>
          </w:p>
        </w:tc>
        <w:tc>
          <w:tcPr>
            <w:tcW w:w="2386" w:type="dxa"/>
            <w:vAlign w:val="center"/>
          </w:tcPr>
          <w:p w:rsidR="00350408" w:rsidRPr="00166400" w:rsidRDefault="00350408" w:rsidP="00DA2956">
            <w:pPr>
              <w:rPr>
                <w:rFonts w:cs="Arial"/>
                <w:b/>
              </w:rPr>
            </w:pPr>
            <w:bookmarkStart w:id="697" w:name="_Toc5692583"/>
            <w:r w:rsidRPr="00166400">
              <w:rPr>
                <w:rFonts w:cs="Arial"/>
                <w:b/>
              </w:rPr>
              <w:t>Minimum Value</w:t>
            </w:r>
            <w:bookmarkEnd w:id="697"/>
          </w:p>
        </w:tc>
        <w:tc>
          <w:tcPr>
            <w:tcW w:w="2386" w:type="dxa"/>
            <w:vAlign w:val="center"/>
          </w:tcPr>
          <w:p w:rsidR="00350408" w:rsidRPr="00166400" w:rsidRDefault="00350408" w:rsidP="00DA2956">
            <w:pPr>
              <w:rPr>
                <w:rFonts w:cs="Arial"/>
                <w:b/>
              </w:rPr>
            </w:pPr>
            <w:bookmarkStart w:id="698" w:name="_Toc5692584"/>
            <w:r w:rsidRPr="00166400">
              <w:rPr>
                <w:rFonts w:cs="Arial"/>
                <w:b/>
              </w:rPr>
              <w:t>Maximum Value</w:t>
            </w:r>
            <w:bookmarkEnd w:id="698"/>
          </w:p>
        </w:tc>
        <w:tc>
          <w:tcPr>
            <w:tcW w:w="2386" w:type="dxa"/>
            <w:vAlign w:val="center"/>
          </w:tcPr>
          <w:p w:rsidR="00350408" w:rsidRPr="00166400" w:rsidRDefault="00350408" w:rsidP="00DA2956">
            <w:pPr>
              <w:rPr>
                <w:rFonts w:cs="Arial"/>
              </w:rPr>
            </w:pPr>
            <w:bookmarkStart w:id="699" w:name="_Toc5692585"/>
            <w:r w:rsidRPr="00166400">
              <w:rPr>
                <w:rFonts w:cs="Arial"/>
                <w:b/>
              </w:rPr>
              <w:t>Resolution/formula</w:t>
            </w:r>
            <w:bookmarkEnd w:id="699"/>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00" w:name="_Toc5692586"/>
            <w:r w:rsidRPr="00166400">
              <w:rPr>
                <w:rFonts w:cs="Arial"/>
              </w:rPr>
              <w:t>8 bits</w:t>
            </w:r>
            <w:bookmarkEnd w:id="700"/>
          </w:p>
        </w:tc>
        <w:tc>
          <w:tcPr>
            <w:tcW w:w="2386" w:type="dxa"/>
            <w:vAlign w:val="center"/>
          </w:tcPr>
          <w:p w:rsidR="00350408" w:rsidRPr="00166400" w:rsidRDefault="00350408" w:rsidP="00DA2956">
            <w:pPr>
              <w:rPr>
                <w:rFonts w:cs="Arial"/>
                <w:b/>
              </w:rPr>
            </w:pPr>
            <w:r w:rsidRPr="00166400">
              <w:rPr>
                <w:rFonts w:cs="Arial"/>
              </w:rPr>
              <w:t>1</w:t>
            </w:r>
          </w:p>
        </w:tc>
        <w:tc>
          <w:tcPr>
            <w:tcW w:w="2386" w:type="dxa"/>
            <w:vAlign w:val="center"/>
          </w:tcPr>
          <w:p w:rsidR="00350408" w:rsidRPr="00166400" w:rsidRDefault="00350408" w:rsidP="00DA2956">
            <w:pPr>
              <w:rPr>
                <w:rFonts w:cs="Arial"/>
                <w:b/>
              </w:rPr>
            </w:pPr>
            <w:bookmarkStart w:id="701" w:name="_Toc5692588"/>
            <w:r w:rsidRPr="00166400">
              <w:rPr>
                <w:rFonts w:cs="Arial"/>
              </w:rPr>
              <w:t>255</w:t>
            </w:r>
            <w:bookmarkEnd w:id="701"/>
          </w:p>
        </w:tc>
        <w:tc>
          <w:tcPr>
            <w:tcW w:w="2386" w:type="dxa"/>
            <w:vAlign w:val="center"/>
          </w:tcPr>
          <w:p w:rsidR="00350408" w:rsidRPr="00166400" w:rsidRDefault="00350408" w:rsidP="00DA2956">
            <w:pPr>
              <w:rPr>
                <w:rFonts w:cs="Arial"/>
              </w:rPr>
            </w:pPr>
            <w:bookmarkStart w:id="702" w:name="_Toc5692589"/>
            <w:r w:rsidRPr="00166400">
              <w:rPr>
                <w:rFonts w:cs="Arial"/>
              </w:rPr>
              <w:t>1 Text String Element</w:t>
            </w:r>
            <w:bookmarkEnd w:id="702"/>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703" w:name="_Toc5692590"/>
            <w:r w:rsidRPr="00166400">
              <w:rPr>
                <w:rFonts w:cs="Arial"/>
                <w:b/>
              </w:rPr>
              <w:t>Special/Reserved Values</w:t>
            </w:r>
            <w:bookmarkEnd w:id="703"/>
          </w:p>
        </w:tc>
        <w:tc>
          <w:tcPr>
            <w:tcW w:w="7158" w:type="dxa"/>
            <w:gridSpan w:val="3"/>
            <w:vAlign w:val="center"/>
          </w:tcPr>
          <w:p w:rsidR="00350408" w:rsidRPr="00166400" w:rsidRDefault="00350408" w:rsidP="00DA2956">
            <w:pPr>
              <w:rPr>
                <w:rFonts w:cs="Arial"/>
              </w:rPr>
            </w:pPr>
            <w:r w:rsidRPr="00166400">
              <w:rPr>
                <w:rFonts w:cs="Arial"/>
              </w:rPr>
              <w:t>0 : No string</w:t>
            </w:r>
          </w:p>
          <w:p w:rsidR="00350408" w:rsidRPr="00166400" w:rsidRDefault="00350408" w:rsidP="00DA2956">
            <w:pPr>
              <w:rPr>
                <w:rFonts w:cs="Arial"/>
              </w:rPr>
            </w:pPr>
            <w:r w:rsidRPr="00166400">
              <w:rPr>
                <w:rFonts w:cs="Arial"/>
              </w:rPr>
              <w:t xml:space="preserve">     No DMI_X_TEXT in following DMI_L_TEXT </w:t>
            </w:r>
          </w:p>
        </w:tc>
      </w:tr>
    </w:tbl>
    <w:p w:rsidR="00350408" w:rsidRPr="00166400" w:rsidRDefault="00350408" w:rsidP="00DA2956">
      <w:pPr>
        <w:rPr>
          <w:rFonts w:cs="Arial"/>
        </w:rPr>
      </w:pPr>
    </w:p>
    <w:p w:rsidR="00350408" w:rsidRPr="00166400" w:rsidRDefault="00350408" w:rsidP="00DA2956">
      <w:bookmarkStart w:id="704" w:name="_Toc5692591"/>
      <w:bookmarkStart w:id="705" w:name="_Toc286739392"/>
      <w:r w:rsidRPr="00166400">
        <w:t>DMI_L_VALUE</w:t>
      </w:r>
      <w:bookmarkEnd w:id="704"/>
      <w:bookmarkEnd w:id="7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706" w:name="_Toc5692592"/>
            <w:r w:rsidRPr="00166400">
              <w:rPr>
                <w:rFonts w:cs="Arial"/>
                <w:b/>
              </w:rPr>
              <w:t>Name</w:t>
            </w:r>
            <w:bookmarkEnd w:id="706"/>
            <w:r w:rsidRPr="00166400">
              <w:rPr>
                <w:rFonts w:cs="Arial"/>
                <w:b/>
              </w:rPr>
              <w:t> </w:t>
            </w:r>
          </w:p>
        </w:tc>
        <w:tc>
          <w:tcPr>
            <w:tcW w:w="7158" w:type="dxa"/>
            <w:gridSpan w:val="3"/>
            <w:vAlign w:val="center"/>
          </w:tcPr>
          <w:p w:rsidR="00350408" w:rsidRPr="00166400" w:rsidRDefault="00350408" w:rsidP="00DA2956">
            <w:pPr>
              <w:rPr>
                <w:rFonts w:cs="Arial"/>
              </w:rPr>
            </w:pPr>
            <w:bookmarkStart w:id="707" w:name="_Toc5692593"/>
            <w:r w:rsidRPr="00166400">
              <w:rPr>
                <w:rFonts w:cs="Arial"/>
              </w:rPr>
              <w:t>Length of text data bytestring for value</w:t>
            </w:r>
            <w:bookmarkEnd w:id="707"/>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708" w:name="_Toc5692594"/>
            <w:r w:rsidRPr="00166400">
              <w:rPr>
                <w:rFonts w:cs="Arial"/>
                <w:b/>
              </w:rPr>
              <w:t>Description</w:t>
            </w:r>
            <w:bookmarkEnd w:id="708"/>
            <w:r w:rsidRPr="00166400">
              <w:rPr>
                <w:rFonts w:cs="Arial"/>
                <w:b/>
              </w:rPr>
              <w:t> </w:t>
            </w:r>
          </w:p>
        </w:tc>
        <w:tc>
          <w:tcPr>
            <w:tcW w:w="7158" w:type="dxa"/>
            <w:gridSpan w:val="3"/>
            <w:vAlign w:val="center"/>
          </w:tcPr>
          <w:p w:rsidR="00350408" w:rsidRPr="00166400" w:rsidRDefault="00350408" w:rsidP="00DA2956">
            <w:pPr>
              <w:rPr>
                <w:rFonts w:cs="Arial"/>
              </w:rPr>
            </w:pPr>
            <w:bookmarkStart w:id="709" w:name="_Toc5692595"/>
            <w:r w:rsidRPr="00166400">
              <w:rPr>
                <w:rFonts w:cs="Arial"/>
              </w:rPr>
              <w:t>DMI_L_VALUE defines the length of a text data bytestring for value (DMI_L_VALUE * DMI_X_VALUE)</w:t>
            </w:r>
            <w:bookmarkEnd w:id="709"/>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10" w:name="_Toc5692596"/>
            <w:r w:rsidRPr="00166400">
              <w:rPr>
                <w:rFonts w:cs="Arial"/>
                <w:b/>
              </w:rPr>
              <w:t>Length of variable</w:t>
            </w:r>
            <w:bookmarkEnd w:id="710"/>
            <w:r w:rsidRPr="00166400">
              <w:rPr>
                <w:rFonts w:cs="Arial"/>
                <w:b/>
              </w:rPr>
              <w:t> </w:t>
            </w:r>
          </w:p>
        </w:tc>
        <w:tc>
          <w:tcPr>
            <w:tcW w:w="2386" w:type="dxa"/>
            <w:vAlign w:val="center"/>
          </w:tcPr>
          <w:p w:rsidR="00350408" w:rsidRPr="00166400" w:rsidRDefault="00350408" w:rsidP="00DA2956">
            <w:pPr>
              <w:rPr>
                <w:rFonts w:cs="Arial"/>
                <w:b/>
              </w:rPr>
            </w:pPr>
            <w:bookmarkStart w:id="711" w:name="_Toc5692597"/>
            <w:r w:rsidRPr="00166400">
              <w:rPr>
                <w:rFonts w:cs="Arial"/>
                <w:b/>
              </w:rPr>
              <w:t>Minimum Value</w:t>
            </w:r>
            <w:bookmarkEnd w:id="711"/>
          </w:p>
        </w:tc>
        <w:tc>
          <w:tcPr>
            <w:tcW w:w="2386" w:type="dxa"/>
            <w:vAlign w:val="center"/>
          </w:tcPr>
          <w:p w:rsidR="00350408" w:rsidRPr="00166400" w:rsidRDefault="00350408" w:rsidP="00DA2956">
            <w:pPr>
              <w:rPr>
                <w:rFonts w:cs="Arial"/>
                <w:b/>
              </w:rPr>
            </w:pPr>
            <w:bookmarkStart w:id="712" w:name="_Toc5692598"/>
            <w:r w:rsidRPr="00166400">
              <w:rPr>
                <w:rFonts w:cs="Arial"/>
                <w:b/>
              </w:rPr>
              <w:t>Maximum Value</w:t>
            </w:r>
            <w:bookmarkEnd w:id="712"/>
          </w:p>
        </w:tc>
        <w:tc>
          <w:tcPr>
            <w:tcW w:w="2386" w:type="dxa"/>
            <w:vAlign w:val="center"/>
          </w:tcPr>
          <w:p w:rsidR="00350408" w:rsidRPr="00166400" w:rsidRDefault="00350408" w:rsidP="00DA2956">
            <w:pPr>
              <w:rPr>
                <w:rFonts w:cs="Arial"/>
              </w:rPr>
            </w:pPr>
            <w:bookmarkStart w:id="713" w:name="_Toc5692599"/>
            <w:r w:rsidRPr="00166400">
              <w:rPr>
                <w:rFonts w:cs="Arial"/>
                <w:b/>
              </w:rPr>
              <w:t>Resolution/formula</w:t>
            </w:r>
            <w:bookmarkEnd w:id="713"/>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14" w:name="_Toc5692600"/>
            <w:r w:rsidRPr="00166400">
              <w:rPr>
                <w:rFonts w:cs="Arial"/>
              </w:rPr>
              <w:t>8 bits</w:t>
            </w:r>
            <w:bookmarkEnd w:id="714"/>
          </w:p>
        </w:tc>
        <w:tc>
          <w:tcPr>
            <w:tcW w:w="2386" w:type="dxa"/>
            <w:vAlign w:val="center"/>
          </w:tcPr>
          <w:p w:rsidR="00350408" w:rsidRPr="00166400" w:rsidRDefault="00350408" w:rsidP="00DA2956">
            <w:pPr>
              <w:rPr>
                <w:rFonts w:cs="Arial"/>
                <w:b/>
              </w:rPr>
            </w:pPr>
            <w:r w:rsidRPr="00166400">
              <w:rPr>
                <w:rFonts w:cs="Arial"/>
              </w:rPr>
              <w:t>1</w:t>
            </w:r>
          </w:p>
        </w:tc>
        <w:tc>
          <w:tcPr>
            <w:tcW w:w="2386" w:type="dxa"/>
            <w:vAlign w:val="center"/>
          </w:tcPr>
          <w:p w:rsidR="00350408" w:rsidRPr="00166400" w:rsidRDefault="00350408" w:rsidP="00DA2956">
            <w:pPr>
              <w:rPr>
                <w:rFonts w:cs="Arial"/>
                <w:b/>
              </w:rPr>
            </w:pPr>
            <w:bookmarkStart w:id="715" w:name="_Toc5692602"/>
            <w:r w:rsidRPr="00166400">
              <w:rPr>
                <w:rFonts w:cs="Arial"/>
              </w:rPr>
              <w:t>255</w:t>
            </w:r>
            <w:bookmarkEnd w:id="715"/>
          </w:p>
        </w:tc>
        <w:tc>
          <w:tcPr>
            <w:tcW w:w="2386" w:type="dxa"/>
            <w:vAlign w:val="center"/>
          </w:tcPr>
          <w:p w:rsidR="00350408" w:rsidRPr="00166400" w:rsidRDefault="00350408" w:rsidP="00DA2956">
            <w:pPr>
              <w:rPr>
                <w:rFonts w:cs="Arial"/>
              </w:rPr>
            </w:pPr>
            <w:bookmarkStart w:id="716" w:name="_Toc5692603"/>
            <w:r w:rsidRPr="00166400">
              <w:rPr>
                <w:rFonts w:cs="Arial"/>
              </w:rPr>
              <w:t>1 Text Sting Element</w:t>
            </w:r>
            <w:bookmarkEnd w:id="716"/>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717" w:name="_Toc5692604"/>
            <w:r w:rsidRPr="00166400">
              <w:rPr>
                <w:rFonts w:cs="Arial"/>
                <w:b/>
              </w:rPr>
              <w:t>Special/Reserved Values</w:t>
            </w:r>
            <w:bookmarkEnd w:id="717"/>
          </w:p>
        </w:tc>
        <w:tc>
          <w:tcPr>
            <w:tcW w:w="7158" w:type="dxa"/>
            <w:gridSpan w:val="3"/>
            <w:vAlign w:val="center"/>
          </w:tcPr>
          <w:p w:rsidR="00350408" w:rsidRPr="00166400" w:rsidRDefault="00350408" w:rsidP="00DA2956">
            <w:pPr>
              <w:rPr>
                <w:rFonts w:cs="Arial"/>
              </w:rPr>
            </w:pPr>
            <w:bookmarkStart w:id="718" w:name="_Toc5692605"/>
            <w:r w:rsidRPr="00166400">
              <w:rPr>
                <w:rFonts w:cs="Arial"/>
              </w:rPr>
              <w:t>0 : No String</w:t>
            </w:r>
            <w:bookmarkEnd w:id="718"/>
            <w:r w:rsidRPr="00166400">
              <w:rPr>
                <w:rFonts w:cs="Arial"/>
              </w:rPr>
              <w:t xml:space="preserve"> – no DMI_X_VALUE in following DMI_L_VALUE</w:t>
            </w:r>
          </w:p>
        </w:tc>
      </w:tr>
    </w:tbl>
    <w:p w:rsidR="00350408" w:rsidRPr="00166400" w:rsidRDefault="00350408" w:rsidP="00DA2956">
      <w:bookmarkStart w:id="719" w:name="_Toc5692627"/>
    </w:p>
    <w:p w:rsidR="00350408" w:rsidRPr="00166400" w:rsidRDefault="00350408" w:rsidP="00DA2956">
      <w:bookmarkStart w:id="720" w:name="_Toc5692654"/>
      <w:bookmarkStart w:id="721" w:name="_Toc5692930"/>
      <w:bookmarkStart w:id="722" w:name="_Toc286739393"/>
      <w:bookmarkEnd w:id="719"/>
      <w:r w:rsidRPr="00166400">
        <w:t>DMI_M_BUTTON_STATUS</w:t>
      </w:r>
      <w:bookmarkEnd w:id="721"/>
      <w:bookmarkEnd w:id="7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723" w:name="_Toc5692931"/>
            <w:r w:rsidRPr="00166400">
              <w:rPr>
                <w:rFonts w:cs="Arial"/>
                <w:b/>
              </w:rPr>
              <w:t>Name</w:t>
            </w:r>
            <w:bookmarkEnd w:id="723"/>
            <w:r w:rsidRPr="00166400">
              <w:rPr>
                <w:rFonts w:cs="Arial"/>
                <w:b/>
              </w:rPr>
              <w:t> </w:t>
            </w:r>
          </w:p>
        </w:tc>
        <w:tc>
          <w:tcPr>
            <w:tcW w:w="7158" w:type="dxa"/>
            <w:gridSpan w:val="3"/>
            <w:vAlign w:val="center"/>
          </w:tcPr>
          <w:p w:rsidR="00350408" w:rsidRPr="00166400" w:rsidRDefault="00350408" w:rsidP="00DA2956">
            <w:pPr>
              <w:rPr>
                <w:rFonts w:cs="Arial"/>
              </w:rPr>
            </w:pPr>
            <w:bookmarkStart w:id="724" w:name="_Toc5692932"/>
            <w:r w:rsidRPr="00166400">
              <w:rPr>
                <w:rFonts w:cs="Arial"/>
              </w:rPr>
              <w:t>Status of a Driver menu tree leaf</w:t>
            </w:r>
            <w:bookmarkEnd w:id="724"/>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725" w:name="_Toc5692933"/>
            <w:r w:rsidRPr="00166400">
              <w:rPr>
                <w:rFonts w:cs="Arial"/>
                <w:b/>
              </w:rPr>
              <w:t>Description</w:t>
            </w:r>
            <w:bookmarkEnd w:id="725"/>
            <w:r w:rsidRPr="00166400">
              <w:rPr>
                <w:rFonts w:cs="Arial"/>
                <w:b/>
              </w:rPr>
              <w:t> </w:t>
            </w:r>
          </w:p>
        </w:tc>
        <w:tc>
          <w:tcPr>
            <w:tcW w:w="7158" w:type="dxa"/>
            <w:gridSpan w:val="3"/>
            <w:vAlign w:val="center"/>
          </w:tcPr>
          <w:p w:rsidR="00350408" w:rsidRPr="00166400" w:rsidRDefault="00350408" w:rsidP="00DA2956">
            <w:pPr>
              <w:rPr>
                <w:rFonts w:cs="Arial"/>
              </w:rPr>
            </w:pPr>
            <w:bookmarkStart w:id="726" w:name="_Toc5692934"/>
            <w:r w:rsidRPr="00166400">
              <w:rPr>
                <w:rFonts w:cs="Arial"/>
              </w:rPr>
              <w:t>A menu tree leaf (button) may be sensitive or not</w:t>
            </w:r>
            <w:bookmarkEnd w:id="726"/>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27" w:name="_Toc5692935"/>
            <w:r w:rsidRPr="00166400">
              <w:rPr>
                <w:rFonts w:cs="Arial"/>
                <w:b/>
              </w:rPr>
              <w:t>Length of variable</w:t>
            </w:r>
            <w:bookmarkEnd w:id="727"/>
            <w:r w:rsidRPr="00166400">
              <w:rPr>
                <w:rFonts w:cs="Arial"/>
                <w:b/>
              </w:rPr>
              <w:t> </w:t>
            </w:r>
          </w:p>
        </w:tc>
        <w:tc>
          <w:tcPr>
            <w:tcW w:w="2386" w:type="dxa"/>
            <w:vAlign w:val="center"/>
          </w:tcPr>
          <w:p w:rsidR="00350408" w:rsidRPr="00166400" w:rsidRDefault="00350408" w:rsidP="00DA2956">
            <w:pPr>
              <w:rPr>
                <w:rFonts w:cs="Arial"/>
                <w:b/>
              </w:rPr>
            </w:pPr>
            <w:bookmarkStart w:id="728" w:name="_Toc5692936"/>
            <w:r w:rsidRPr="00166400">
              <w:rPr>
                <w:rFonts w:cs="Arial"/>
                <w:b/>
              </w:rPr>
              <w:t>Minimum Value</w:t>
            </w:r>
            <w:bookmarkEnd w:id="728"/>
          </w:p>
        </w:tc>
        <w:tc>
          <w:tcPr>
            <w:tcW w:w="2386" w:type="dxa"/>
            <w:vAlign w:val="center"/>
          </w:tcPr>
          <w:p w:rsidR="00350408" w:rsidRPr="00166400" w:rsidRDefault="00350408" w:rsidP="00DA2956">
            <w:pPr>
              <w:rPr>
                <w:rFonts w:cs="Arial"/>
                <w:b/>
              </w:rPr>
            </w:pPr>
            <w:bookmarkStart w:id="729" w:name="_Toc5692937"/>
            <w:r w:rsidRPr="00166400">
              <w:rPr>
                <w:rFonts w:cs="Arial"/>
                <w:b/>
              </w:rPr>
              <w:t>Maximum Value</w:t>
            </w:r>
            <w:bookmarkEnd w:id="729"/>
          </w:p>
        </w:tc>
        <w:tc>
          <w:tcPr>
            <w:tcW w:w="2386" w:type="dxa"/>
            <w:vAlign w:val="center"/>
          </w:tcPr>
          <w:p w:rsidR="00350408" w:rsidRPr="00166400" w:rsidRDefault="00350408" w:rsidP="00DA2956">
            <w:pPr>
              <w:rPr>
                <w:rFonts w:cs="Arial"/>
              </w:rPr>
            </w:pPr>
            <w:bookmarkStart w:id="730" w:name="_Toc5692938"/>
            <w:r w:rsidRPr="00166400">
              <w:rPr>
                <w:rFonts w:cs="Arial"/>
                <w:b/>
              </w:rPr>
              <w:t>Resolution/formula</w:t>
            </w:r>
            <w:bookmarkEnd w:id="730"/>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31" w:name="_Toc5692939"/>
            <w:r w:rsidRPr="00166400">
              <w:rPr>
                <w:rFonts w:cs="Arial"/>
              </w:rPr>
              <w:t>1 bit</w:t>
            </w:r>
            <w:bookmarkEnd w:id="731"/>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Button is not enabled</w:t>
            </w:r>
          </w:p>
          <w:p w:rsidR="00350408" w:rsidRPr="00166400" w:rsidRDefault="00350408" w:rsidP="00DA2956">
            <w:pPr>
              <w:rPr>
                <w:rFonts w:cs="Arial"/>
              </w:rPr>
            </w:pPr>
            <w:r w:rsidRPr="00166400">
              <w:rPr>
                <w:rFonts w:cs="Arial"/>
              </w:rPr>
              <w:t>1 : Button is enabled</w:t>
            </w:r>
          </w:p>
        </w:tc>
      </w:tr>
    </w:tbl>
    <w:p w:rsidR="00350408" w:rsidRPr="00166400" w:rsidRDefault="00350408" w:rsidP="00DA2956">
      <w:pPr>
        <w:rPr>
          <w:rFonts w:cs="Arial"/>
        </w:rPr>
      </w:pPr>
    </w:p>
    <w:p w:rsidR="00350408" w:rsidRPr="00166400" w:rsidRDefault="00350408" w:rsidP="00DA2956">
      <w:pPr>
        <w:rPr>
          <w:rFonts w:cs="Arial"/>
        </w:rPr>
      </w:pPr>
      <w:r w:rsidRPr="00166400">
        <w:rPr>
          <w:snapToGrid w:val="0"/>
        </w:rPr>
        <w:t>DMI_M_COLOUR_IS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Name </w:t>
            </w:r>
          </w:p>
        </w:tc>
        <w:tc>
          <w:tcPr>
            <w:tcW w:w="7158" w:type="dxa"/>
            <w:gridSpan w:val="3"/>
          </w:tcPr>
          <w:p w:rsidR="00350408" w:rsidRPr="00166400" w:rsidRDefault="00350408" w:rsidP="00DA2956">
            <w:pPr>
              <w:rPr>
                <w:rFonts w:cs="Arial"/>
              </w:rPr>
            </w:pPr>
            <w:r w:rsidRPr="00166400">
              <w:rPr>
                <w:rFonts w:cs="Arial"/>
              </w:rPr>
              <w:t>Colour of intervention speed</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AA2633">
            <w:pPr>
              <w:rPr>
                <w:rFonts w:cs="Arial"/>
              </w:rPr>
              <w:pPrChange w:id="732" w:author="3.0" w:date="2014-06-30T16:47:00Z">
                <w:pPr/>
              </w:pPrChange>
            </w:pPr>
            <w:r w:rsidRPr="00166400">
              <w:rPr>
                <w:rFonts w:cs="Arial"/>
              </w:rPr>
              <w:t>Colour of interv</w:t>
            </w:r>
            <w:r w:rsidRPr="00166400">
              <w:rPr>
                <w:rFonts w:cs="Arial"/>
              </w:rPr>
              <w:t xml:space="preserve">ention speed indication for speed supervision; the colours are identical to those defined by ERA in </w:t>
            </w:r>
            <w:ins w:id="733" w:author="3.0" w:date="2014-06-30T16:47:00Z">
              <w:r w:rsidR="00AA2633">
                <w:rPr>
                  <w:rFonts w:cs="Arial"/>
                </w:rPr>
                <w:fldChar w:fldCharType="begin"/>
              </w:r>
              <w:r w:rsidR="00AA2633">
                <w:rPr>
                  <w:rFonts w:cs="Arial"/>
                </w:rPr>
                <w:instrText xml:space="preserve"> REF _Ref391910128 \r \h </w:instrText>
              </w:r>
              <w:r w:rsidR="00AA2633">
                <w:rPr>
                  <w:rFonts w:cs="Arial"/>
                </w:rPr>
              </w:r>
            </w:ins>
            <w:r w:rsidR="00AA2633">
              <w:rPr>
                <w:rFonts w:cs="Arial"/>
              </w:rPr>
              <w:fldChar w:fldCharType="separate"/>
            </w:r>
            <w:ins w:id="734" w:author="3.0" w:date="2014-07-03T10:38:00Z">
              <w:r w:rsidR="00397275">
                <w:rPr>
                  <w:rFonts w:cs="Arial"/>
                </w:rPr>
                <w:t>/3/</w:t>
              </w:r>
            </w:ins>
            <w:ins w:id="735" w:author="3.0" w:date="2014-06-30T16:47:00Z">
              <w:r w:rsidR="00AA2633">
                <w:rPr>
                  <w:rFonts w:cs="Arial"/>
                </w:rPr>
                <w:fldChar w:fldCharType="end"/>
              </w:r>
            </w:ins>
            <w:del w:id="736" w:author="3.0" w:date="2014-06-30T16:47:00Z">
              <w:r w:rsidRPr="00166400" w:rsidDel="00AA2633">
                <w:rPr>
                  <w:rFonts w:cs="Arial"/>
                </w:rPr>
                <w:fldChar w:fldCharType="begin"/>
              </w:r>
              <w:r w:rsidRPr="00166400" w:rsidDel="00AA2633">
                <w:rPr>
                  <w:rFonts w:cs="Arial"/>
                </w:rPr>
                <w:delInstrText xml:space="preserve"> REF _Ref370400897 \r \h  \* MERGEFORMAT </w:delInstrText>
              </w:r>
              <w:r w:rsidRPr="00166400" w:rsidDel="00AA2633">
                <w:rPr>
                  <w:rFonts w:cs="Arial"/>
                </w:rPr>
                <w:fldChar w:fldCharType="separate"/>
              </w:r>
            </w:del>
            <w:del w:id="737" w:author="3.0" w:date="2014-06-30T16:45:00Z">
              <w:r w:rsidR="001E653E" w:rsidRPr="001E653E" w:rsidDel="00AA2633">
                <w:rPr>
                  <w:rFonts w:cs="Arial"/>
                  <w:b/>
                  <w:bCs/>
                </w:rPr>
                <w:delText xml:space="preserve">Erreur ! </w:delText>
              </w:r>
              <w:r w:rsidR="001E653E" w:rsidRPr="00AA2633" w:rsidDel="00AA2633">
                <w:rPr>
                  <w:rFonts w:cs="Arial"/>
                  <w:b/>
                  <w:bCs/>
                  <w:rPrChange w:id="738" w:author="3.0" w:date="2014-06-30T16:47:00Z">
                    <w:rPr>
                      <w:rFonts w:cs="Arial"/>
                      <w:b/>
                      <w:bCs/>
                      <w:lang w:val="fr-FR"/>
                    </w:rPr>
                  </w:rPrChange>
                </w:rPr>
                <w:delText>Source du renvoi introuvable.</w:delText>
              </w:r>
            </w:del>
            <w:del w:id="739" w:author="3.0" w:date="2014-06-30T16:47:00Z">
              <w:r w:rsidRPr="00166400" w:rsidDel="00AA2633">
                <w:rPr>
                  <w:rFonts w:cs="Arial"/>
                </w:rPr>
                <w:fldChar w:fldCharType="end"/>
              </w:r>
            </w:del>
            <w:r w:rsidRPr="00166400">
              <w:rPr>
                <w:rFonts w:cs="Arial"/>
              </w:rPr>
              <w:t>.</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rPr>
              <w:t>3 bits</w:t>
            </w: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r w:rsidRPr="00166400">
              <w:t>0 : White</w:t>
            </w:r>
          </w:p>
          <w:p w:rsidR="00350408" w:rsidRPr="00166400" w:rsidRDefault="00350408" w:rsidP="00DA2956">
            <w:r w:rsidRPr="00166400">
              <w:t>1 : Grey</w:t>
            </w:r>
          </w:p>
          <w:p w:rsidR="00350408" w:rsidRPr="00166400" w:rsidRDefault="00350408" w:rsidP="00DA2956">
            <w:r w:rsidRPr="00166400">
              <w:t>2 : Medium grey</w:t>
            </w:r>
          </w:p>
          <w:p w:rsidR="00350408" w:rsidRPr="00166400" w:rsidRDefault="00350408" w:rsidP="00DA2956">
            <w:r w:rsidRPr="00166400">
              <w:t>3 : Dark grey</w:t>
            </w:r>
          </w:p>
          <w:p w:rsidR="00350408" w:rsidRPr="00166400" w:rsidRDefault="00350408" w:rsidP="00DA2956">
            <w:r w:rsidRPr="00166400">
              <w:t>4 : Yellow</w:t>
            </w:r>
          </w:p>
          <w:p w:rsidR="00350408" w:rsidRPr="00166400" w:rsidRDefault="00350408" w:rsidP="00DA2956">
            <w:r w:rsidRPr="00166400">
              <w:t>5 : Orange</w:t>
            </w:r>
          </w:p>
          <w:p w:rsidR="00350408" w:rsidRPr="00166400" w:rsidRDefault="00350408" w:rsidP="00DA2956">
            <w:r w:rsidRPr="00166400">
              <w:t>6 : Red</w:t>
            </w:r>
          </w:p>
          <w:p w:rsidR="00350408" w:rsidRPr="00166400" w:rsidRDefault="00350408" w:rsidP="00DA2956">
            <w:r w:rsidRPr="00166400">
              <w:t>7 : reserved</w:t>
            </w:r>
          </w:p>
        </w:tc>
      </w:tr>
    </w:tbl>
    <w:p w:rsidR="00350408" w:rsidRPr="00166400" w:rsidRDefault="00350408" w:rsidP="00DA2956">
      <w:pPr>
        <w:rPr>
          <w:rFonts w:cs="Arial"/>
        </w:rPr>
      </w:pPr>
    </w:p>
    <w:p w:rsidR="00350408" w:rsidRPr="00166400" w:rsidRDefault="00350408" w:rsidP="00DA2956">
      <w:pPr>
        <w:rPr>
          <w:rFonts w:cs="Arial"/>
        </w:rPr>
      </w:pPr>
      <w:r w:rsidRPr="00166400">
        <w:rPr>
          <w:snapToGrid w:val="0"/>
        </w:rPr>
        <w:t>DMI_M_COLOUR_PS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Name </w:t>
            </w:r>
          </w:p>
        </w:tc>
        <w:tc>
          <w:tcPr>
            <w:tcW w:w="7158" w:type="dxa"/>
            <w:gridSpan w:val="3"/>
          </w:tcPr>
          <w:p w:rsidR="00350408" w:rsidRPr="00166400" w:rsidRDefault="00350408" w:rsidP="00DA2956">
            <w:pPr>
              <w:rPr>
                <w:rFonts w:cs="Arial"/>
              </w:rPr>
            </w:pPr>
            <w:r w:rsidRPr="00166400">
              <w:rPr>
                <w:rFonts w:cs="Arial"/>
              </w:rPr>
              <w:t>Colour of permitted speed</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166400">
            <w:pPr>
              <w:rPr>
                <w:rFonts w:cs="Arial"/>
              </w:rPr>
            </w:pPr>
            <w:r w:rsidRPr="00166400">
              <w:rPr>
                <w:rFonts w:cs="Arial"/>
              </w:rPr>
              <w:t>Colour of permitted speed indication for speed supervision; the colours are id</w:t>
            </w:r>
            <w:r w:rsidR="00166400">
              <w:rPr>
                <w:rFonts w:cs="Arial"/>
              </w:rPr>
              <w:t>entical to those defined by ERA</w:t>
            </w:r>
            <w:r w:rsidR="00B57D27">
              <w:rPr>
                <w:rFonts w:cs="Arial"/>
              </w:rPr>
              <w:t xml:space="preserve"> (</w:t>
            </w:r>
            <w:r w:rsidR="00B57D27">
              <w:rPr>
                <w:rFonts w:cs="Arial"/>
              </w:rPr>
              <w:fldChar w:fldCharType="begin"/>
            </w:r>
            <w:r w:rsidR="00B57D27">
              <w:rPr>
                <w:rFonts w:cs="Arial"/>
              </w:rPr>
              <w:instrText xml:space="preserve"> REF _Ref378582067 \r \h </w:instrText>
            </w:r>
            <w:r w:rsidR="00B57D27">
              <w:rPr>
                <w:rFonts w:cs="Arial"/>
              </w:rPr>
            </w:r>
            <w:r w:rsidR="00B57D27">
              <w:rPr>
                <w:rFonts w:cs="Arial"/>
              </w:rPr>
              <w:fldChar w:fldCharType="separate"/>
            </w:r>
            <w:r w:rsidR="00397275">
              <w:rPr>
                <w:rFonts w:cs="Arial"/>
              </w:rPr>
              <w:t>/3/</w:t>
            </w:r>
            <w:r w:rsidR="00B57D27">
              <w:rPr>
                <w:rFonts w:cs="Arial"/>
              </w:rPr>
              <w:fldChar w:fldCharType="end"/>
            </w:r>
            <w:r w:rsidR="00B57D27">
              <w:rPr>
                <w:rFonts w:cs="Arial"/>
              </w:rPr>
              <w:t>)</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tcPr>
          <w:p w:rsidR="00350408" w:rsidRPr="00166400" w:rsidRDefault="00350408" w:rsidP="00DA2956">
            <w:pPr>
              <w:rPr>
                <w:rFonts w:cs="Arial"/>
                <w:b/>
              </w:rPr>
            </w:pPr>
            <w:r w:rsidRPr="00166400">
              <w:rPr>
                <w:rFonts w:cs="Arial"/>
                <w:b/>
              </w:rPr>
              <w:t>Maximum Value</w:t>
            </w:r>
          </w:p>
        </w:tc>
        <w:tc>
          <w:tcPr>
            <w:tcW w:w="2386" w:type="dxa"/>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rPr>
              <w:t>3 bits</w:t>
            </w: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r w:rsidRPr="00166400">
              <w:rPr>
                <w:rFonts w:cs="Arial"/>
                <w:b/>
              </w:rPr>
              <w:t>Special/Reserved Values</w:t>
            </w:r>
          </w:p>
        </w:tc>
        <w:tc>
          <w:tcPr>
            <w:tcW w:w="7158" w:type="dxa"/>
            <w:gridSpan w:val="3"/>
          </w:tcPr>
          <w:p w:rsidR="00350408" w:rsidRPr="00166400" w:rsidRDefault="00350408" w:rsidP="00DA2956">
            <w:r w:rsidRPr="00166400">
              <w:t>0 : White</w:t>
            </w:r>
          </w:p>
          <w:p w:rsidR="00350408" w:rsidRPr="00166400" w:rsidRDefault="00350408" w:rsidP="00DA2956">
            <w:r w:rsidRPr="00166400">
              <w:t>1 : Grey</w:t>
            </w:r>
          </w:p>
          <w:p w:rsidR="00350408" w:rsidRPr="00166400" w:rsidRDefault="00350408" w:rsidP="00DA2956">
            <w:r w:rsidRPr="00166400">
              <w:t>2 : Medium grey</w:t>
            </w:r>
          </w:p>
          <w:p w:rsidR="00350408" w:rsidRPr="00166400" w:rsidRDefault="00350408" w:rsidP="00DA2956">
            <w:r w:rsidRPr="00166400">
              <w:t>3 : Dark grey</w:t>
            </w:r>
          </w:p>
          <w:p w:rsidR="00350408" w:rsidRPr="00166400" w:rsidRDefault="00350408" w:rsidP="00DA2956">
            <w:r w:rsidRPr="00166400">
              <w:t>4 : Yellow</w:t>
            </w:r>
          </w:p>
          <w:p w:rsidR="00350408" w:rsidRPr="00166400" w:rsidRDefault="00350408" w:rsidP="00DA2956">
            <w:r w:rsidRPr="00166400">
              <w:t>5 : Orange</w:t>
            </w:r>
          </w:p>
          <w:p w:rsidR="00350408" w:rsidRPr="00166400" w:rsidRDefault="00350408" w:rsidP="00DA2956">
            <w:r w:rsidRPr="00166400">
              <w:t>6 : Red</w:t>
            </w:r>
          </w:p>
          <w:p w:rsidR="00350408" w:rsidRPr="00166400" w:rsidRDefault="00350408" w:rsidP="00DA2956">
            <w:r w:rsidRPr="00166400">
              <w:t>7 : reserved</w:t>
            </w:r>
          </w:p>
        </w:tc>
      </w:tr>
    </w:tbl>
    <w:p w:rsidR="00350408" w:rsidRPr="00166400" w:rsidRDefault="00350408" w:rsidP="00DA2956">
      <w:pPr>
        <w:rPr>
          <w:rFonts w:cs="Arial"/>
        </w:rPr>
      </w:pPr>
    </w:p>
    <w:p w:rsidR="00350408" w:rsidRPr="00166400" w:rsidRDefault="00350408" w:rsidP="00DA2956">
      <w:pPr>
        <w:rPr>
          <w:rFonts w:cs="Arial"/>
        </w:rPr>
      </w:pPr>
      <w:r w:rsidRPr="00166400">
        <w:rPr>
          <w:snapToGrid w:val="0"/>
        </w:rPr>
        <w:t>DMI_M_COLOUR_RS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Name </w:t>
            </w:r>
          </w:p>
        </w:tc>
        <w:tc>
          <w:tcPr>
            <w:tcW w:w="7158" w:type="dxa"/>
            <w:gridSpan w:val="3"/>
          </w:tcPr>
          <w:p w:rsidR="00350408" w:rsidRPr="00166400" w:rsidRDefault="00350408" w:rsidP="00DA2956">
            <w:pPr>
              <w:rPr>
                <w:rFonts w:cs="Arial"/>
              </w:rPr>
            </w:pPr>
            <w:r w:rsidRPr="00166400">
              <w:rPr>
                <w:rFonts w:cs="Arial"/>
              </w:rPr>
              <w:t>Colour of release speed</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 xml:space="preserve">Colour of release speed indication for speed supervision; the colours are identical to those defined by ERA in </w:t>
            </w:r>
            <w:r w:rsidR="00814E6C">
              <w:rPr>
                <w:rFonts w:cs="Arial"/>
              </w:rPr>
              <w:t>(</w:t>
            </w:r>
            <w:r w:rsidR="00814E6C">
              <w:rPr>
                <w:rFonts w:cs="Arial"/>
              </w:rPr>
              <w:fldChar w:fldCharType="begin"/>
            </w:r>
            <w:r w:rsidR="00814E6C">
              <w:rPr>
                <w:rFonts w:cs="Arial"/>
              </w:rPr>
              <w:instrText xml:space="preserve"> REF _Ref378582067 \r \h </w:instrText>
            </w:r>
            <w:r w:rsidR="00814E6C">
              <w:rPr>
                <w:rFonts w:cs="Arial"/>
              </w:rPr>
            </w:r>
            <w:r w:rsidR="00814E6C">
              <w:rPr>
                <w:rFonts w:cs="Arial"/>
              </w:rPr>
              <w:fldChar w:fldCharType="separate"/>
            </w:r>
            <w:r w:rsidR="00397275">
              <w:rPr>
                <w:rFonts w:cs="Arial"/>
              </w:rPr>
              <w:t>/3/</w:t>
            </w:r>
            <w:r w:rsidR="00814E6C">
              <w:rPr>
                <w:rFonts w:cs="Arial"/>
              </w:rPr>
              <w:fldChar w:fldCharType="end"/>
            </w:r>
            <w:r w:rsidR="00814E6C">
              <w:rPr>
                <w:rFonts w:cs="Arial"/>
              </w:rPr>
              <w:t>)</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tcPr>
          <w:p w:rsidR="00350408" w:rsidRPr="00166400" w:rsidRDefault="00350408" w:rsidP="00DA2956">
            <w:pPr>
              <w:rPr>
                <w:rFonts w:cs="Arial"/>
                <w:b/>
              </w:rPr>
            </w:pPr>
            <w:r w:rsidRPr="00166400">
              <w:rPr>
                <w:rFonts w:cs="Arial"/>
                <w:b/>
              </w:rPr>
              <w:t>Maximum Value</w:t>
            </w:r>
          </w:p>
        </w:tc>
        <w:tc>
          <w:tcPr>
            <w:tcW w:w="2386" w:type="dxa"/>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rPr>
              <w:t>3 bits</w:t>
            </w: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r w:rsidRPr="00166400">
              <w:rPr>
                <w:rFonts w:cs="Arial"/>
                <w:b/>
              </w:rPr>
              <w:t>Special/Reserved Values</w:t>
            </w:r>
          </w:p>
        </w:tc>
        <w:tc>
          <w:tcPr>
            <w:tcW w:w="7158" w:type="dxa"/>
            <w:gridSpan w:val="3"/>
          </w:tcPr>
          <w:p w:rsidR="00350408" w:rsidRPr="00166400" w:rsidRDefault="00350408" w:rsidP="00DA2956">
            <w:r w:rsidRPr="00166400">
              <w:t>0 : White</w:t>
            </w:r>
          </w:p>
          <w:p w:rsidR="00350408" w:rsidRPr="00166400" w:rsidRDefault="00350408" w:rsidP="00DA2956">
            <w:r w:rsidRPr="00166400">
              <w:t>1 : Grey</w:t>
            </w:r>
          </w:p>
          <w:p w:rsidR="00350408" w:rsidRPr="00166400" w:rsidRDefault="00350408" w:rsidP="00DA2956">
            <w:r w:rsidRPr="00166400">
              <w:t>2 : Medium grey</w:t>
            </w:r>
          </w:p>
          <w:p w:rsidR="00350408" w:rsidRPr="00166400" w:rsidRDefault="00350408" w:rsidP="00DA2956">
            <w:r w:rsidRPr="00166400">
              <w:t>3 : Dark grey</w:t>
            </w:r>
          </w:p>
          <w:p w:rsidR="00350408" w:rsidRPr="00166400" w:rsidRDefault="00350408" w:rsidP="00DA2956">
            <w:r w:rsidRPr="00166400">
              <w:t>4 : Yellow</w:t>
            </w:r>
          </w:p>
          <w:p w:rsidR="00350408" w:rsidRPr="00166400" w:rsidRDefault="00350408" w:rsidP="00DA2956">
            <w:r w:rsidRPr="00166400">
              <w:t>5 : Orange</w:t>
            </w:r>
          </w:p>
          <w:p w:rsidR="00350408" w:rsidRPr="00166400" w:rsidRDefault="00350408" w:rsidP="00DA2956">
            <w:r w:rsidRPr="00166400">
              <w:t>6 : Red</w:t>
            </w:r>
          </w:p>
          <w:p w:rsidR="00350408" w:rsidRPr="00166400" w:rsidRDefault="00350408" w:rsidP="00DA2956">
            <w:r w:rsidRPr="00166400">
              <w:t>7 : reserved</w:t>
            </w:r>
          </w:p>
        </w:tc>
      </w:tr>
    </w:tbl>
    <w:p w:rsidR="00350408" w:rsidRPr="00166400" w:rsidRDefault="00350408" w:rsidP="00DA2956">
      <w:pPr>
        <w:rPr>
          <w:rFonts w:cs="Arial"/>
        </w:rPr>
      </w:pPr>
    </w:p>
    <w:p w:rsidR="00350408" w:rsidRPr="00166400" w:rsidRDefault="00350408" w:rsidP="00DA2956">
      <w:pPr>
        <w:rPr>
          <w:rFonts w:cs="Arial"/>
        </w:rPr>
      </w:pPr>
      <w:r w:rsidRPr="00166400">
        <w:rPr>
          <w:snapToGrid w:val="0"/>
        </w:rPr>
        <w:t>DMI_M_COLOUR_SP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740" w:name="_Toc5692677"/>
            <w:bookmarkStart w:id="741" w:name="_Toc5692664"/>
            <w:bookmarkEnd w:id="720"/>
            <w:r w:rsidRPr="00166400">
              <w:rPr>
                <w:rFonts w:cs="Arial"/>
                <w:b/>
              </w:rPr>
              <w:t>Name </w:t>
            </w:r>
          </w:p>
        </w:tc>
        <w:tc>
          <w:tcPr>
            <w:tcW w:w="7158" w:type="dxa"/>
            <w:gridSpan w:val="3"/>
          </w:tcPr>
          <w:p w:rsidR="00350408" w:rsidRPr="00166400" w:rsidRDefault="00350408" w:rsidP="00DA2956">
            <w:pPr>
              <w:rPr>
                <w:rFonts w:cs="Arial"/>
              </w:rPr>
            </w:pPr>
            <w:r w:rsidRPr="00166400">
              <w:rPr>
                <w:rFonts w:cs="Arial"/>
              </w:rPr>
              <w:t>Colour of speed pointer (needle)</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 xml:space="preserve">Colour of analogic speed needle for speed supervision; the colours are identical to those defined by ERA in </w:t>
            </w:r>
            <w:r w:rsidR="00814E6C">
              <w:rPr>
                <w:rFonts w:cs="Arial"/>
              </w:rPr>
              <w:t>(</w:t>
            </w:r>
            <w:r w:rsidR="00814E6C">
              <w:rPr>
                <w:rFonts w:cs="Arial"/>
              </w:rPr>
              <w:fldChar w:fldCharType="begin"/>
            </w:r>
            <w:r w:rsidR="00814E6C">
              <w:rPr>
                <w:rFonts w:cs="Arial"/>
              </w:rPr>
              <w:instrText xml:space="preserve"> REF _Ref378582067 \r \h </w:instrText>
            </w:r>
            <w:r w:rsidR="00814E6C">
              <w:rPr>
                <w:rFonts w:cs="Arial"/>
              </w:rPr>
            </w:r>
            <w:r w:rsidR="00814E6C">
              <w:rPr>
                <w:rFonts w:cs="Arial"/>
              </w:rPr>
              <w:fldChar w:fldCharType="separate"/>
            </w:r>
            <w:r w:rsidR="00397275">
              <w:rPr>
                <w:rFonts w:cs="Arial"/>
              </w:rPr>
              <w:t>/3/</w:t>
            </w:r>
            <w:r w:rsidR="00814E6C">
              <w:rPr>
                <w:rFonts w:cs="Arial"/>
              </w:rPr>
              <w:fldChar w:fldCharType="end"/>
            </w:r>
            <w:r w:rsidR="00814E6C">
              <w:rPr>
                <w:rFonts w:cs="Arial"/>
              </w:rPr>
              <w:t>)</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tcPr>
          <w:p w:rsidR="00350408" w:rsidRPr="00166400" w:rsidRDefault="00350408" w:rsidP="00DA2956">
            <w:pPr>
              <w:rPr>
                <w:rFonts w:cs="Arial"/>
                <w:b/>
              </w:rPr>
            </w:pPr>
            <w:r w:rsidRPr="00166400">
              <w:rPr>
                <w:rFonts w:cs="Arial"/>
                <w:b/>
              </w:rPr>
              <w:t>Maximum Value</w:t>
            </w:r>
          </w:p>
        </w:tc>
        <w:tc>
          <w:tcPr>
            <w:tcW w:w="2386" w:type="dxa"/>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rPr>
              <w:t>3 bits</w:t>
            </w: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r w:rsidRPr="00166400">
              <w:rPr>
                <w:rFonts w:cs="Arial"/>
                <w:b/>
              </w:rPr>
              <w:t>Special/Reserved Values</w:t>
            </w:r>
          </w:p>
        </w:tc>
        <w:tc>
          <w:tcPr>
            <w:tcW w:w="7158" w:type="dxa"/>
            <w:gridSpan w:val="3"/>
          </w:tcPr>
          <w:p w:rsidR="00350408" w:rsidRPr="00166400" w:rsidRDefault="00350408" w:rsidP="00DA2956">
            <w:r w:rsidRPr="00166400">
              <w:t>0 : White</w:t>
            </w:r>
          </w:p>
          <w:p w:rsidR="00350408" w:rsidRPr="00166400" w:rsidRDefault="00350408" w:rsidP="00DA2956">
            <w:r w:rsidRPr="00166400">
              <w:t>1 : Grey</w:t>
            </w:r>
          </w:p>
          <w:p w:rsidR="00350408" w:rsidRPr="00166400" w:rsidRDefault="00350408" w:rsidP="00DA2956">
            <w:r w:rsidRPr="00166400">
              <w:t>2 : Medium grey</w:t>
            </w:r>
          </w:p>
          <w:p w:rsidR="00350408" w:rsidRPr="00166400" w:rsidRDefault="00350408" w:rsidP="00DA2956">
            <w:r w:rsidRPr="00166400">
              <w:t>3 : Dark grey</w:t>
            </w:r>
          </w:p>
          <w:p w:rsidR="00350408" w:rsidRPr="00166400" w:rsidRDefault="00350408" w:rsidP="00DA2956">
            <w:r w:rsidRPr="00166400">
              <w:t>4 : Yellow</w:t>
            </w:r>
          </w:p>
          <w:p w:rsidR="00350408" w:rsidRPr="00166400" w:rsidRDefault="00350408" w:rsidP="00DA2956">
            <w:r w:rsidRPr="00166400">
              <w:t>5 : Orange</w:t>
            </w:r>
          </w:p>
          <w:p w:rsidR="00350408" w:rsidRPr="00166400" w:rsidRDefault="00350408" w:rsidP="00DA2956">
            <w:r w:rsidRPr="00166400">
              <w:t>6 : Red</w:t>
            </w:r>
          </w:p>
          <w:p w:rsidR="00350408" w:rsidRPr="00166400" w:rsidRDefault="00350408" w:rsidP="00DA2956">
            <w:r w:rsidRPr="00166400">
              <w:t>7 : reserved</w:t>
            </w:r>
          </w:p>
        </w:tc>
      </w:tr>
    </w:tbl>
    <w:p w:rsidR="00350408" w:rsidRPr="00166400" w:rsidRDefault="00350408" w:rsidP="00DA2956">
      <w:pPr>
        <w:rPr>
          <w:rFonts w:cs="Arial"/>
        </w:rPr>
      </w:pPr>
    </w:p>
    <w:p w:rsidR="00350408" w:rsidRPr="00166400" w:rsidRDefault="00350408" w:rsidP="00DA2956">
      <w:pPr>
        <w:rPr>
          <w:rFonts w:cs="Arial"/>
        </w:rPr>
      </w:pPr>
      <w:r w:rsidRPr="00166400">
        <w:rPr>
          <w:snapToGrid w:val="0"/>
        </w:rPr>
        <w:t>DMI_M_COLOUR_TS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Name </w:t>
            </w:r>
          </w:p>
        </w:tc>
        <w:tc>
          <w:tcPr>
            <w:tcW w:w="7158" w:type="dxa"/>
            <w:gridSpan w:val="3"/>
          </w:tcPr>
          <w:p w:rsidR="00350408" w:rsidRPr="00166400" w:rsidRDefault="00350408" w:rsidP="00DA2956">
            <w:pPr>
              <w:rPr>
                <w:rFonts w:cs="Arial"/>
              </w:rPr>
            </w:pPr>
            <w:r w:rsidRPr="00166400">
              <w:rPr>
                <w:rFonts w:cs="Arial"/>
              </w:rPr>
              <w:t>Colour of target speed</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 xml:space="preserve">Colour of target speed indication for speed supervision; the colours are identical to those defined by ERA in </w:t>
            </w:r>
            <w:r w:rsidR="00814E6C">
              <w:rPr>
                <w:rFonts w:cs="Arial"/>
              </w:rPr>
              <w:t>(</w:t>
            </w:r>
            <w:r w:rsidR="00814E6C">
              <w:rPr>
                <w:rFonts w:cs="Arial"/>
              </w:rPr>
              <w:fldChar w:fldCharType="begin"/>
            </w:r>
            <w:r w:rsidR="00814E6C">
              <w:rPr>
                <w:rFonts w:cs="Arial"/>
              </w:rPr>
              <w:instrText xml:space="preserve"> REF _Ref378582067 \r \h </w:instrText>
            </w:r>
            <w:r w:rsidR="00814E6C">
              <w:rPr>
                <w:rFonts w:cs="Arial"/>
              </w:rPr>
            </w:r>
            <w:r w:rsidR="00814E6C">
              <w:rPr>
                <w:rFonts w:cs="Arial"/>
              </w:rPr>
              <w:fldChar w:fldCharType="separate"/>
            </w:r>
            <w:r w:rsidR="00397275">
              <w:rPr>
                <w:rFonts w:cs="Arial"/>
              </w:rPr>
              <w:t>/3/</w:t>
            </w:r>
            <w:r w:rsidR="00814E6C">
              <w:rPr>
                <w:rFonts w:cs="Arial"/>
              </w:rPr>
              <w:fldChar w:fldCharType="end"/>
            </w:r>
            <w:r w:rsidR="00814E6C">
              <w:rPr>
                <w:rFonts w:cs="Arial"/>
              </w:rPr>
              <w:t>)</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tcPr>
          <w:p w:rsidR="00350408" w:rsidRPr="00166400" w:rsidRDefault="00350408" w:rsidP="00DA2956">
            <w:pPr>
              <w:rPr>
                <w:rFonts w:cs="Arial"/>
                <w:b/>
              </w:rPr>
            </w:pPr>
            <w:r w:rsidRPr="00166400">
              <w:rPr>
                <w:rFonts w:cs="Arial"/>
                <w:b/>
              </w:rPr>
              <w:t>Maximum Value</w:t>
            </w:r>
          </w:p>
        </w:tc>
        <w:tc>
          <w:tcPr>
            <w:tcW w:w="2386" w:type="dxa"/>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rPr>
              <w:t>3 bits</w:t>
            </w: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r w:rsidRPr="00166400">
              <w:rPr>
                <w:rFonts w:cs="Arial"/>
                <w:b/>
              </w:rPr>
              <w:t>Special/Reserved Values</w:t>
            </w:r>
          </w:p>
        </w:tc>
        <w:tc>
          <w:tcPr>
            <w:tcW w:w="7158" w:type="dxa"/>
            <w:gridSpan w:val="3"/>
          </w:tcPr>
          <w:p w:rsidR="00350408" w:rsidRPr="00166400" w:rsidRDefault="00350408" w:rsidP="00DA2956">
            <w:r w:rsidRPr="00166400">
              <w:t>0 : White</w:t>
            </w:r>
          </w:p>
          <w:p w:rsidR="00350408" w:rsidRPr="00166400" w:rsidRDefault="00350408" w:rsidP="00DA2956">
            <w:r w:rsidRPr="00166400">
              <w:t>1 : Grey</w:t>
            </w:r>
          </w:p>
          <w:p w:rsidR="00350408" w:rsidRPr="00166400" w:rsidRDefault="00350408" w:rsidP="00DA2956">
            <w:r w:rsidRPr="00166400">
              <w:t>2 : Medium grey</w:t>
            </w:r>
          </w:p>
          <w:p w:rsidR="00350408" w:rsidRPr="00166400" w:rsidRDefault="00350408" w:rsidP="00DA2956">
            <w:r w:rsidRPr="00166400">
              <w:t>3 : Dark grey</w:t>
            </w:r>
          </w:p>
          <w:p w:rsidR="00350408" w:rsidRPr="00166400" w:rsidRDefault="00350408" w:rsidP="00DA2956">
            <w:r w:rsidRPr="00166400">
              <w:t>4 : Yellow</w:t>
            </w:r>
          </w:p>
          <w:p w:rsidR="00350408" w:rsidRPr="00166400" w:rsidRDefault="00350408" w:rsidP="00DA2956">
            <w:r w:rsidRPr="00166400">
              <w:t>5 : Orange</w:t>
            </w:r>
          </w:p>
          <w:p w:rsidR="00350408" w:rsidRPr="00166400" w:rsidRDefault="00350408" w:rsidP="00DA2956">
            <w:r w:rsidRPr="00166400">
              <w:t>6 : Red</w:t>
            </w:r>
          </w:p>
          <w:p w:rsidR="00350408" w:rsidRPr="00166400" w:rsidRDefault="00350408" w:rsidP="00DA2956">
            <w:r w:rsidRPr="00166400">
              <w:t>7 : reserved</w:t>
            </w:r>
          </w:p>
        </w:tc>
      </w:tr>
    </w:tbl>
    <w:p w:rsidR="00350408" w:rsidRPr="00166400" w:rsidRDefault="00350408" w:rsidP="00DA2956">
      <w:bookmarkStart w:id="742" w:name="_Toc286739394"/>
    </w:p>
    <w:p w:rsidR="00350408" w:rsidRPr="00166400" w:rsidRDefault="00350408" w:rsidP="00DA2956">
      <w:r w:rsidRPr="00166400">
        <w:t>DMI_M_CONFIRMATION_SCREEN</w:t>
      </w:r>
      <w:bookmarkEnd w:id="741"/>
      <w:bookmarkEnd w:id="7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43" w:name="_Toc5692665"/>
            <w:r w:rsidRPr="00166400">
              <w:rPr>
                <w:rFonts w:cs="Arial"/>
                <w:b/>
              </w:rPr>
              <w:t>Name</w:t>
            </w:r>
            <w:bookmarkEnd w:id="743"/>
            <w:r w:rsidRPr="00166400">
              <w:rPr>
                <w:rFonts w:cs="Arial"/>
                <w:b/>
              </w:rPr>
              <w:t> </w:t>
            </w:r>
          </w:p>
        </w:tc>
        <w:tc>
          <w:tcPr>
            <w:tcW w:w="7158" w:type="dxa"/>
            <w:gridSpan w:val="3"/>
            <w:vAlign w:val="center"/>
          </w:tcPr>
          <w:p w:rsidR="00350408" w:rsidRPr="00166400" w:rsidRDefault="00350408" w:rsidP="00DA2956">
            <w:pPr>
              <w:rPr>
                <w:rFonts w:cs="Arial"/>
                <w:lang w:val="en-US"/>
              </w:rPr>
            </w:pPr>
            <w:bookmarkStart w:id="744" w:name="_Toc5692666"/>
            <w:r w:rsidRPr="00166400">
              <w:rPr>
                <w:rFonts w:cs="Arial"/>
                <w:lang w:val="en-US"/>
              </w:rPr>
              <w:t>Confirmation Screen identifier</w:t>
            </w:r>
            <w:bookmarkEnd w:id="744"/>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lang w:val="en-US"/>
              </w:rPr>
            </w:pPr>
            <w:bookmarkStart w:id="745" w:name="_Toc5692667"/>
            <w:r w:rsidRPr="00166400">
              <w:rPr>
                <w:rFonts w:cs="Arial"/>
                <w:b/>
                <w:lang w:val="en-US"/>
              </w:rPr>
              <w:t>Description</w:t>
            </w:r>
            <w:bookmarkEnd w:id="745"/>
            <w:r w:rsidRPr="00166400">
              <w:rPr>
                <w:rFonts w:cs="Arial"/>
                <w:b/>
                <w:lang w:val="en-US"/>
              </w:rPr>
              <w:t> </w:t>
            </w:r>
          </w:p>
        </w:tc>
        <w:tc>
          <w:tcPr>
            <w:tcW w:w="7158" w:type="dxa"/>
            <w:gridSpan w:val="3"/>
            <w:vAlign w:val="center"/>
          </w:tcPr>
          <w:p w:rsidR="00350408" w:rsidRPr="00166400" w:rsidRDefault="00350408" w:rsidP="00DA2956">
            <w:pPr>
              <w:rPr>
                <w:rFonts w:cs="Arial"/>
                <w:lang w:val="en-US"/>
              </w:rPr>
            </w:pP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46" w:name="_Toc5692669"/>
            <w:r w:rsidRPr="00166400">
              <w:rPr>
                <w:rFonts w:cs="Arial"/>
                <w:b/>
              </w:rPr>
              <w:t>Length of variable</w:t>
            </w:r>
            <w:bookmarkEnd w:id="746"/>
            <w:r w:rsidRPr="00166400">
              <w:rPr>
                <w:rFonts w:cs="Arial"/>
                <w:b/>
              </w:rPr>
              <w:t> </w:t>
            </w:r>
          </w:p>
        </w:tc>
        <w:tc>
          <w:tcPr>
            <w:tcW w:w="2386" w:type="dxa"/>
            <w:vAlign w:val="center"/>
          </w:tcPr>
          <w:p w:rsidR="00350408" w:rsidRPr="00166400" w:rsidRDefault="00350408" w:rsidP="00DA2956">
            <w:pPr>
              <w:rPr>
                <w:rFonts w:cs="Arial"/>
                <w:b/>
              </w:rPr>
            </w:pPr>
            <w:bookmarkStart w:id="747" w:name="_Toc5692670"/>
            <w:r w:rsidRPr="00166400">
              <w:rPr>
                <w:rFonts w:cs="Arial"/>
                <w:b/>
              </w:rPr>
              <w:t>Minimum Value</w:t>
            </w:r>
            <w:bookmarkEnd w:id="747"/>
          </w:p>
        </w:tc>
        <w:tc>
          <w:tcPr>
            <w:tcW w:w="2386" w:type="dxa"/>
            <w:vAlign w:val="center"/>
          </w:tcPr>
          <w:p w:rsidR="00350408" w:rsidRPr="00166400" w:rsidRDefault="00350408" w:rsidP="00DA2956">
            <w:pPr>
              <w:rPr>
                <w:rFonts w:cs="Arial"/>
                <w:b/>
              </w:rPr>
            </w:pPr>
            <w:bookmarkStart w:id="748" w:name="_Toc5692671"/>
            <w:r w:rsidRPr="00166400">
              <w:rPr>
                <w:rFonts w:cs="Arial"/>
                <w:b/>
              </w:rPr>
              <w:t>Maximum Value</w:t>
            </w:r>
            <w:bookmarkEnd w:id="748"/>
          </w:p>
        </w:tc>
        <w:tc>
          <w:tcPr>
            <w:tcW w:w="2386" w:type="dxa"/>
            <w:vAlign w:val="center"/>
          </w:tcPr>
          <w:p w:rsidR="00350408" w:rsidRPr="00166400" w:rsidRDefault="00350408" w:rsidP="00DA2956">
            <w:pPr>
              <w:rPr>
                <w:rFonts w:cs="Arial"/>
              </w:rPr>
            </w:pPr>
            <w:bookmarkStart w:id="749" w:name="_Toc5692672"/>
            <w:r w:rsidRPr="00166400">
              <w:rPr>
                <w:rFonts w:cs="Arial"/>
                <w:b/>
              </w:rPr>
              <w:t>Resolution/formula</w:t>
            </w:r>
            <w:bookmarkEnd w:id="749"/>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50" w:name="_Toc5692673"/>
            <w:r w:rsidRPr="00166400">
              <w:rPr>
                <w:rFonts w:cs="Arial"/>
              </w:rPr>
              <w:t>8 bits</w:t>
            </w:r>
            <w:bookmarkEnd w:id="750"/>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bookmarkStart w:id="751" w:name="_Toc5692676"/>
            <w:r w:rsidRPr="00166400">
              <w:rPr>
                <w:rFonts w:cs="Arial"/>
                <w:b/>
              </w:rPr>
              <w:t>Special/Reserved Values</w:t>
            </w:r>
            <w:bookmarkEnd w:id="751"/>
          </w:p>
        </w:tc>
        <w:tc>
          <w:tcPr>
            <w:tcW w:w="7158" w:type="dxa"/>
            <w:gridSpan w:val="3"/>
            <w:vAlign w:val="center"/>
          </w:tcPr>
          <w:p w:rsidR="00350408" w:rsidRPr="00166400" w:rsidRDefault="00350408" w:rsidP="00DA2956">
            <w:pPr>
              <w:rPr>
                <w:rFonts w:cs="Arial"/>
              </w:rPr>
            </w:pPr>
            <w:r w:rsidRPr="00166400">
              <w:rPr>
                <w:rFonts w:cs="Arial"/>
              </w:rPr>
              <w:t>0 : no screen requested</w:t>
            </w:r>
          </w:p>
          <w:p w:rsidR="00350408" w:rsidRPr="00166400" w:rsidRDefault="00350408" w:rsidP="00DA2956">
            <w:pPr>
              <w:rPr>
                <w:rFonts w:cs="Arial"/>
              </w:rPr>
            </w:pPr>
            <w:r w:rsidRPr="00166400">
              <w:rPr>
                <w:rFonts w:cs="Arial"/>
              </w:rPr>
              <w:t>Other values: refer to screen ID configuration</w:t>
            </w:r>
          </w:p>
        </w:tc>
      </w:tr>
    </w:tbl>
    <w:p w:rsidR="00350408" w:rsidRPr="00166400" w:rsidRDefault="00350408" w:rsidP="00DA2956">
      <w:bookmarkStart w:id="752" w:name="_Toc5692946"/>
      <w:bookmarkStart w:id="753" w:name="_Toc5693686"/>
      <w:bookmarkEnd w:id="740"/>
      <w:r w:rsidRPr="00166400">
        <w:t>DMI_Q_DISPLAY_GEO_POS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Status of the geographical position display</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Inform whether the geographical position shall be displayed or hidden.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geographical position is not shown</w:t>
            </w:r>
          </w:p>
          <w:p w:rsidR="00350408" w:rsidRPr="00166400" w:rsidRDefault="00350408" w:rsidP="00DA2956">
            <w:pPr>
              <w:rPr>
                <w:rFonts w:cs="Arial"/>
              </w:rPr>
            </w:pPr>
            <w:r w:rsidRPr="00166400">
              <w:rPr>
                <w:rFonts w:cs="Arial"/>
              </w:rPr>
              <w:t>1 : geographical position is shown</w:t>
            </w:r>
          </w:p>
        </w:tc>
      </w:tr>
    </w:tbl>
    <w:p w:rsidR="00350408" w:rsidRPr="00166400" w:rsidRDefault="00350408" w:rsidP="00DA2956">
      <w:pPr>
        <w:rPr>
          <w:rFonts w:cs="Arial"/>
        </w:rPr>
      </w:pPr>
    </w:p>
    <w:p w:rsidR="00350408" w:rsidRPr="00166400" w:rsidRDefault="00350408" w:rsidP="00DA2956">
      <w:bookmarkStart w:id="754" w:name="_Toc286739395"/>
      <w:r w:rsidRPr="00166400">
        <w:t>DMI_M_GRAD</w:t>
      </w:r>
      <w:bookmarkEnd w:id="7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lang w:val="en-US"/>
              </w:rPr>
            </w:pPr>
            <w:r w:rsidRPr="00166400">
              <w:rPr>
                <w:rFonts w:cs="Arial"/>
                <w:b/>
                <w:lang w:val="en-US"/>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Absolute safe gradient value</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DMI_G_GRAD is the value of the gradient to be displayed on the planning area.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8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0</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254</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 xml:space="preserve">1 </w:t>
            </w:r>
            <w:r w:rsidRPr="00166400">
              <w:rPr>
                <w:rFonts w:cs="Arial"/>
                <w:sz w:val="16"/>
              </w:rPr>
              <w:t>‰</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255 : not used</w:t>
            </w:r>
          </w:p>
        </w:tc>
      </w:tr>
    </w:tbl>
    <w:p w:rsidR="00350408" w:rsidRPr="00166400" w:rsidRDefault="00350408" w:rsidP="00DA2956">
      <w:pPr>
        <w:rPr>
          <w:rFonts w:cs="Arial"/>
        </w:rPr>
      </w:pPr>
    </w:p>
    <w:p w:rsidR="00350408" w:rsidRPr="00166400" w:rsidRDefault="00350408" w:rsidP="00DA2956">
      <w:bookmarkStart w:id="755" w:name="_Ref305768948"/>
      <w:bookmarkEnd w:id="753"/>
      <w:r w:rsidRPr="00166400">
        <w:t>DMI_M_PLANNING</w:t>
      </w:r>
      <w:bookmarkEnd w:id="755"/>
    </w:p>
    <w:tbl>
      <w:tblPr>
        <w:tblW w:w="0" w:type="auto"/>
        <w:tblInd w:w="30" w:type="dxa"/>
        <w:tblCellMar>
          <w:left w:w="0" w:type="dxa"/>
          <w:right w:w="0" w:type="dxa"/>
        </w:tblCellMar>
        <w:tblLook w:val="04A0" w:firstRow="1" w:lastRow="0" w:firstColumn="1" w:lastColumn="0" w:noHBand="0" w:noVBand="1"/>
      </w:tblPr>
      <w:tblGrid>
        <w:gridCol w:w="2332"/>
        <w:gridCol w:w="2400"/>
        <w:gridCol w:w="2400"/>
        <w:gridCol w:w="2400"/>
      </w:tblGrid>
      <w:tr w:rsidR="00350408" w:rsidRPr="00166400" w:rsidTr="00FC4506">
        <w:tc>
          <w:tcPr>
            <w:tcW w:w="2332" w:type="dxa"/>
            <w:tcBorders>
              <w:top w:val="single" w:sz="8" w:space="0" w:color="000000"/>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b/>
                <w:bCs/>
                <w:sz w:val="20"/>
                <w:lang w:val="x-none"/>
              </w:rPr>
            </w:pPr>
            <w:r w:rsidRPr="00166400">
              <w:rPr>
                <w:b/>
                <w:bCs/>
                <w:sz w:val="20"/>
                <w:lang w:val="x-none"/>
              </w:rPr>
              <w:t>Name </w:t>
            </w:r>
          </w:p>
        </w:tc>
        <w:tc>
          <w:tcPr>
            <w:tcW w:w="7200" w:type="dxa"/>
            <w:gridSpan w:val="3"/>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sz w:val="20"/>
                <w:lang w:val="en-US"/>
              </w:rPr>
            </w:pPr>
            <w:r w:rsidRPr="00166400">
              <w:rPr>
                <w:sz w:val="20"/>
                <w:lang w:val="x-none"/>
              </w:rPr>
              <w:t>Status of the planning area displa</w:t>
            </w:r>
            <w:r w:rsidRPr="00166400">
              <w:rPr>
                <w:sz w:val="20"/>
                <w:lang w:val="en-US"/>
              </w:rPr>
              <w:t>ying</w:t>
            </w:r>
          </w:p>
        </w:tc>
      </w:tr>
      <w:tr w:rsidR="00350408" w:rsidRPr="00166400" w:rsidTr="00FC4506">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b/>
                <w:bCs/>
                <w:sz w:val="20"/>
                <w:lang w:val="x-none"/>
              </w:rPr>
            </w:pPr>
            <w:r w:rsidRPr="00166400">
              <w:rPr>
                <w:b/>
                <w:bCs/>
                <w:sz w:val="20"/>
                <w:lang w:val="x-none"/>
              </w:rPr>
              <w:t>Description </w:t>
            </w:r>
          </w:p>
        </w:tc>
        <w:tc>
          <w:tcPr>
            <w:tcW w:w="7200" w:type="dxa"/>
            <w:gridSpan w:val="3"/>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sz w:val="20"/>
                <w:lang w:val="x-none"/>
              </w:rPr>
            </w:pPr>
            <w:r w:rsidRPr="00166400">
              <w:rPr>
                <w:sz w:val="20"/>
                <w:lang w:val="en-US"/>
              </w:rPr>
              <w:t>Inform</w:t>
            </w:r>
            <w:r w:rsidRPr="00166400">
              <w:rPr>
                <w:sz w:val="20"/>
                <w:lang w:val="x-none"/>
              </w:rPr>
              <w:t xml:space="preserve"> </w:t>
            </w:r>
            <w:r w:rsidRPr="00166400">
              <w:rPr>
                <w:sz w:val="20"/>
                <w:lang w:val="en-US"/>
              </w:rPr>
              <w:t>whether</w:t>
            </w:r>
            <w:r w:rsidRPr="00166400">
              <w:rPr>
                <w:sz w:val="20"/>
                <w:lang w:val="x-none"/>
              </w:rPr>
              <w:t xml:space="preserve"> the planning area </w:t>
            </w:r>
            <w:r w:rsidRPr="00166400">
              <w:rPr>
                <w:sz w:val="20"/>
                <w:lang w:val="en-US"/>
              </w:rPr>
              <w:t>shall</w:t>
            </w:r>
            <w:r w:rsidRPr="00166400">
              <w:rPr>
                <w:sz w:val="20"/>
                <w:lang w:val="x-none"/>
              </w:rPr>
              <w:t xml:space="preserve"> be displayed or hidden</w:t>
            </w:r>
          </w:p>
        </w:tc>
      </w:tr>
      <w:tr w:rsidR="00350408" w:rsidRPr="00166400" w:rsidTr="00FC4506">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b/>
                <w:bCs/>
                <w:sz w:val="20"/>
                <w:lang w:val="x-none"/>
              </w:rPr>
            </w:pPr>
            <w:r w:rsidRPr="00166400">
              <w:rPr>
                <w:b/>
                <w:bCs/>
                <w:sz w:val="20"/>
                <w:lang w:val="x-none"/>
              </w:rPr>
              <w:t>Length of variable </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b/>
                <w:bCs/>
                <w:sz w:val="20"/>
                <w:lang w:val="x-none"/>
              </w:rPr>
            </w:pPr>
            <w:r w:rsidRPr="00166400">
              <w:rPr>
                <w:b/>
                <w:bCs/>
                <w:sz w:val="20"/>
                <w:lang w:val="x-none"/>
              </w:rPr>
              <w:t>Minimum Value</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b/>
                <w:bCs/>
                <w:sz w:val="20"/>
                <w:lang w:val="x-none"/>
              </w:rPr>
            </w:pPr>
            <w:r w:rsidRPr="00166400">
              <w:rPr>
                <w:b/>
                <w:bCs/>
                <w:sz w:val="20"/>
                <w:lang w:val="x-none"/>
              </w:rPr>
              <w:t>Maximum Value</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b/>
                <w:bCs/>
                <w:sz w:val="20"/>
                <w:lang w:val="x-none"/>
              </w:rPr>
            </w:pPr>
            <w:r w:rsidRPr="00166400">
              <w:rPr>
                <w:b/>
                <w:bCs/>
                <w:sz w:val="20"/>
                <w:lang w:val="x-none"/>
              </w:rPr>
              <w:t>Resolution/formula</w:t>
            </w:r>
          </w:p>
        </w:tc>
      </w:tr>
      <w:tr w:rsidR="00350408" w:rsidRPr="00166400" w:rsidTr="00FC4506">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sz w:val="20"/>
                <w:lang w:val="fr-BE"/>
              </w:rPr>
            </w:pPr>
            <w:r w:rsidRPr="00166400">
              <w:rPr>
                <w:sz w:val="20"/>
                <w:lang w:val="x-none"/>
              </w:rPr>
              <w:t>1 bit</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0408" w:rsidRPr="00166400" w:rsidRDefault="00350408" w:rsidP="00DA2956">
            <w:pPr>
              <w:rPr>
                <w:b/>
                <w:bCs/>
                <w:sz w:val="20"/>
                <w:lang w:val="fr-BE"/>
              </w:rPr>
            </w:pP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0408" w:rsidRPr="00166400" w:rsidRDefault="00350408" w:rsidP="00DA2956">
            <w:pPr>
              <w:rPr>
                <w:b/>
                <w:bCs/>
                <w:sz w:val="20"/>
                <w:lang w:val="fr-BE"/>
              </w:rPr>
            </w:pP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sz w:val="20"/>
                <w:lang w:val="fr-BE"/>
              </w:rPr>
            </w:pPr>
          </w:p>
        </w:tc>
      </w:tr>
      <w:tr w:rsidR="00350408" w:rsidRPr="00166400" w:rsidTr="00FC4506">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b/>
                <w:bCs/>
                <w:sz w:val="20"/>
                <w:lang w:val="x-none"/>
              </w:rPr>
            </w:pPr>
            <w:r w:rsidRPr="00166400">
              <w:rPr>
                <w:b/>
                <w:bCs/>
                <w:sz w:val="20"/>
                <w:lang w:val="x-none"/>
              </w:rPr>
              <w:t>Special/Reserved Values</w:t>
            </w:r>
          </w:p>
        </w:tc>
        <w:tc>
          <w:tcPr>
            <w:tcW w:w="7200" w:type="dxa"/>
            <w:gridSpan w:val="3"/>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0408" w:rsidRPr="00166400" w:rsidRDefault="00350408" w:rsidP="00DA2956">
            <w:pPr>
              <w:rPr>
                <w:sz w:val="20"/>
                <w:lang w:val="x-none"/>
              </w:rPr>
            </w:pPr>
            <w:r w:rsidRPr="00166400">
              <w:rPr>
                <w:sz w:val="20"/>
                <w:lang w:val="x-none"/>
              </w:rPr>
              <w:t>0 : planning area is disabled</w:t>
            </w:r>
          </w:p>
          <w:p w:rsidR="00350408" w:rsidRPr="00166400" w:rsidRDefault="00350408" w:rsidP="00DA2956">
            <w:pPr>
              <w:rPr>
                <w:sz w:val="20"/>
                <w:lang w:val="x-none"/>
              </w:rPr>
            </w:pPr>
            <w:r w:rsidRPr="00166400">
              <w:rPr>
                <w:sz w:val="20"/>
                <w:lang w:val="x-none"/>
              </w:rPr>
              <w:t>1 : planning area is enabled</w:t>
            </w:r>
          </w:p>
        </w:tc>
      </w:tr>
    </w:tbl>
    <w:p w:rsidR="00350408" w:rsidRPr="00166400" w:rsidRDefault="00350408" w:rsidP="00DA2956"/>
    <w:p w:rsidR="00350408" w:rsidRPr="00166400" w:rsidRDefault="00350408" w:rsidP="00DA2956">
      <w:bookmarkStart w:id="756" w:name="_Toc286739397"/>
      <w:r w:rsidRPr="00166400">
        <w:t>DMI_M_SCREEN</w:t>
      </w:r>
      <w:bookmarkEnd w:id="752"/>
      <w:bookmarkEnd w:id="7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57" w:name="_Toc5692947"/>
            <w:r w:rsidRPr="00166400">
              <w:rPr>
                <w:rFonts w:cs="Arial"/>
                <w:b/>
              </w:rPr>
              <w:t>Name</w:t>
            </w:r>
            <w:bookmarkEnd w:id="757"/>
            <w:r w:rsidRPr="00166400">
              <w:rPr>
                <w:rFonts w:cs="Arial"/>
                <w:b/>
              </w:rPr>
              <w:t> </w:t>
            </w:r>
          </w:p>
        </w:tc>
        <w:tc>
          <w:tcPr>
            <w:tcW w:w="7158" w:type="dxa"/>
            <w:gridSpan w:val="3"/>
            <w:vAlign w:val="center"/>
          </w:tcPr>
          <w:p w:rsidR="00350408" w:rsidRPr="00166400" w:rsidRDefault="00350408" w:rsidP="00DA2956">
            <w:pPr>
              <w:rPr>
                <w:rFonts w:cs="Arial"/>
              </w:rPr>
            </w:pPr>
            <w:bookmarkStart w:id="758" w:name="_Toc5692948"/>
            <w:r w:rsidRPr="00166400">
              <w:rPr>
                <w:rFonts w:cs="Arial"/>
              </w:rPr>
              <w:t>Screen request</w:t>
            </w:r>
            <w:bookmarkEnd w:id="758"/>
            <w:r w:rsidRPr="00166400">
              <w:rPr>
                <w:rFonts w:cs="Arial"/>
              </w:rPr>
              <w:t xml:space="preserve"> identifier</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59" w:name="_Toc5692949"/>
            <w:r w:rsidRPr="00166400">
              <w:rPr>
                <w:rFonts w:cs="Arial"/>
                <w:b/>
              </w:rPr>
              <w:t>Description</w:t>
            </w:r>
            <w:bookmarkEnd w:id="759"/>
            <w:r w:rsidRPr="00166400">
              <w:rPr>
                <w:rFonts w:cs="Arial"/>
                <w:b/>
              </w:rPr>
              <w:t> </w:t>
            </w:r>
          </w:p>
        </w:tc>
        <w:tc>
          <w:tcPr>
            <w:tcW w:w="7158" w:type="dxa"/>
            <w:gridSpan w:val="3"/>
            <w:vAlign w:val="center"/>
          </w:tcPr>
          <w:p w:rsidR="00350408" w:rsidRPr="00166400" w:rsidRDefault="00350408" w:rsidP="00DA2956">
            <w:pPr>
              <w:rPr>
                <w:rFonts w:cs="Arial"/>
              </w:rPr>
            </w:pPr>
            <w:r w:rsidRPr="00166400">
              <w:rPr>
                <w:rFonts w:cs="Arial"/>
              </w:rPr>
              <w:t>Identification number of the screen /window to be displayed</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60" w:name="_Toc5692951"/>
            <w:r w:rsidRPr="00166400">
              <w:rPr>
                <w:rFonts w:cs="Arial"/>
                <w:b/>
              </w:rPr>
              <w:t>Length of variable</w:t>
            </w:r>
            <w:bookmarkEnd w:id="760"/>
            <w:r w:rsidRPr="00166400">
              <w:rPr>
                <w:rFonts w:cs="Arial"/>
                <w:b/>
              </w:rPr>
              <w:t> </w:t>
            </w:r>
          </w:p>
        </w:tc>
        <w:tc>
          <w:tcPr>
            <w:tcW w:w="2386" w:type="dxa"/>
            <w:vAlign w:val="center"/>
          </w:tcPr>
          <w:p w:rsidR="00350408" w:rsidRPr="00166400" w:rsidRDefault="00350408" w:rsidP="00DA2956">
            <w:pPr>
              <w:rPr>
                <w:rFonts w:cs="Arial"/>
                <w:b/>
              </w:rPr>
            </w:pPr>
            <w:bookmarkStart w:id="761" w:name="_Toc5692952"/>
            <w:r w:rsidRPr="00166400">
              <w:rPr>
                <w:rFonts w:cs="Arial"/>
                <w:b/>
              </w:rPr>
              <w:t>Minimum Value</w:t>
            </w:r>
            <w:bookmarkEnd w:id="761"/>
          </w:p>
        </w:tc>
        <w:tc>
          <w:tcPr>
            <w:tcW w:w="2386" w:type="dxa"/>
            <w:vAlign w:val="center"/>
          </w:tcPr>
          <w:p w:rsidR="00350408" w:rsidRPr="00166400" w:rsidRDefault="00350408" w:rsidP="00DA2956">
            <w:pPr>
              <w:rPr>
                <w:rFonts w:cs="Arial"/>
                <w:b/>
              </w:rPr>
            </w:pPr>
            <w:bookmarkStart w:id="762" w:name="_Toc5692953"/>
            <w:r w:rsidRPr="00166400">
              <w:rPr>
                <w:rFonts w:cs="Arial"/>
                <w:b/>
              </w:rPr>
              <w:t>Maximum Value</w:t>
            </w:r>
            <w:bookmarkEnd w:id="762"/>
          </w:p>
        </w:tc>
        <w:tc>
          <w:tcPr>
            <w:tcW w:w="2386" w:type="dxa"/>
            <w:vAlign w:val="center"/>
          </w:tcPr>
          <w:p w:rsidR="00350408" w:rsidRPr="00166400" w:rsidRDefault="00350408" w:rsidP="00DA2956">
            <w:pPr>
              <w:rPr>
                <w:rFonts w:cs="Arial"/>
              </w:rPr>
            </w:pPr>
            <w:bookmarkStart w:id="763" w:name="_Toc5692954"/>
            <w:r w:rsidRPr="00166400">
              <w:rPr>
                <w:rFonts w:cs="Arial"/>
                <w:b/>
              </w:rPr>
              <w:t>Resolution/formula</w:t>
            </w:r>
            <w:bookmarkEnd w:id="763"/>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64" w:name="_Toc5692955"/>
            <w:r w:rsidRPr="00166400">
              <w:rPr>
                <w:rFonts w:cs="Arial"/>
              </w:rPr>
              <w:t>8 bits</w:t>
            </w:r>
            <w:bookmarkEnd w:id="764"/>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bookmarkStart w:id="765" w:name="_Toc5692958"/>
            <w:r w:rsidRPr="00166400">
              <w:rPr>
                <w:rFonts w:cs="Arial"/>
                <w:b/>
              </w:rPr>
              <w:t>Special/Reserved Values</w:t>
            </w:r>
            <w:bookmarkEnd w:id="765"/>
          </w:p>
        </w:tc>
        <w:tc>
          <w:tcPr>
            <w:tcW w:w="7158" w:type="dxa"/>
            <w:gridSpan w:val="3"/>
            <w:vAlign w:val="center"/>
          </w:tcPr>
          <w:p w:rsidR="00350408" w:rsidRPr="00166400" w:rsidRDefault="00350408" w:rsidP="00DA2956">
            <w:pPr>
              <w:rPr>
                <w:rFonts w:cs="Arial"/>
              </w:rPr>
            </w:pPr>
            <w:r w:rsidRPr="00166400">
              <w:rPr>
                <w:rFonts w:cs="Arial"/>
              </w:rPr>
              <w:t>0 : no screen requested</w:t>
            </w:r>
          </w:p>
          <w:p w:rsidR="00350408" w:rsidRPr="00166400" w:rsidRDefault="00350408" w:rsidP="00DA2956">
            <w:pPr>
              <w:rPr>
                <w:rFonts w:cs="Arial"/>
              </w:rPr>
            </w:pPr>
            <w:r w:rsidRPr="00166400">
              <w:rPr>
                <w:rFonts w:cs="Arial"/>
              </w:rPr>
              <w:t>Other values: refer to screen ID configuration</w:t>
            </w:r>
          </w:p>
        </w:tc>
      </w:tr>
    </w:tbl>
    <w:p w:rsidR="00350408" w:rsidRPr="00166400" w:rsidRDefault="00350408" w:rsidP="00DA2956">
      <w:bookmarkStart w:id="766" w:name="_Toc5692992"/>
    </w:p>
    <w:p w:rsidR="00350408" w:rsidRPr="00166400" w:rsidRDefault="00350408" w:rsidP="00DA2956">
      <w:bookmarkStart w:id="767" w:name="_Toc286739398"/>
      <w:r w:rsidRPr="00166400">
        <w:t>DMI_Q_DISPLAY_TUN_STOPPING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Status of the tunnel stopping area display</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Inform whether the tunnel stopping area distance shall be displayed or hidden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distance of tunnel stopping area is not shown</w:t>
            </w:r>
          </w:p>
          <w:p w:rsidR="00350408" w:rsidRPr="00166400" w:rsidRDefault="00350408" w:rsidP="00DA2956">
            <w:pPr>
              <w:rPr>
                <w:rFonts w:cs="Arial"/>
              </w:rPr>
            </w:pPr>
            <w:r w:rsidRPr="00166400">
              <w:rPr>
                <w:rFonts w:cs="Arial"/>
              </w:rPr>
              <w:t>1 : distance of tunnel stopping area is shown</w:t>
            </w:r>
          </w:p>
        </w:tc>
      </w:tr>
    </w:tbl>
    <w:p w:rsidR="00350408" w:rsidRPr="00166400" w:rsidRDefault="00350408" w:rsidP="00DA2956"/>
    <w:p w:rsidR="00350408" w:rsidRPr="00166400" w:rsidRDefault="00350408" w:rsidP="00DA2956">
      <w:r w:rsidRPr="00166400">
        <w:t>DMI_M_XATTRIBUTE</w:t>
      </w:r>
      <w:bookmarkEnd w:id="766"/>
      <w:bookmarkEnd w:id="7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68" w:name="_Toc5692993"/>
            <w:r w:rsidRPr="00166400">
              <w:rPr>
                <w:rFonts w:cs="Arial"/>
                <w:b/>
              </w:rPr>
              <w:t>Name</w:t>
            </w:r>
            <w:bookmarkEnd w:id="768"/>
            <w:r w:rsidRPr="00166400">
              <w:rPr>
                <w:rFonts w:cs="Arial"/>
                <w:b/>
              </w:rPr>
              <w:t> </w:t>
            </w:r>
          </w:p>
        </w:tc>
        <w:tc>
          <w:tcPr>
            <w:tcW w:w="7158" w:type="dxa"/>
            <w:gridSpan w:val="3"/>
            <w:vAlign w:val="center"/>
          </w:tcPr>
          <w:p w:rsidR="00350408" w:rsidRPr="00166400" w:rsidRDefault="00350408" w:rsidP="00DA2956">
            <w:pPr>
              <w:rPr>
                <w:rFonts w:cs="Arial"/>
              </w:rPr>
            </w:pPr>
            <w:bookmarkStart w:id="769" w:name="_Toc5692994"/>
            <w:r w:rsidRPr="00166400">
              <w:rPr>
                <w:rFonts w:cs="Arial"/>
              </w:rPr>
              <w:t>Attributes for text string</w:t>
            </w:r>
            <w:bookmarkEnd w:id="769"/>
            <w:r w:rsidRPr="00166400">
              <w:rPr>
                <w:rFonts w:cs="Arial"/>
              </w:rPr>
              <w:t xml:space="preserve"> used by EVC and DRU</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70" w:name="_Toc5692995"/>
            <w:r w:rsidRPr="00166400">
              <w:rPr>
                <w:rFonts w:cs="Arial"/>
                <w:b/>
              </w:rPr>
              <w:t>Description</w:t>
            </w:r>
            <w:bookmarkEnd w:id="770"/>
            <w:r w:rsidRPr="00166400">
              <w:rPr>
                <w:rFonts w:cs="Arial"/>
                <w:b/>
              </w:rPr>
              <w:t> </w:t>
            </w:r>
          </w:p>
        </w:tc>
        <w:tc>
          <w:tcPr>
            <w:tcW w:w="7158" w:type="dxa"/>
            <w:gridSpan w:val="3"/>
            <w:vAlign w:val="center"/>
          </w:tcPr>
          <w:p w:rsidR="00350408" w:rsidRPr="00166400" w:rsidRDefault="00350408" w:rsidP="00DA2956">
            <w:pPr>
              <w:rPr>
                <w:rFonts w:cs="Arial"/>
              </w:rPr>
            </w:pPr>
            <w:bookmarkStart w:id="771" w:name="_Toc5692996"/>
            <w:r w:rsidRPr="00166400">
              <w:rPr>
                <w:rFonts w:cs="Arial"/>
              </w:rPr>
              <w:t>Attributes are either selected explicitly using foreground and background colour etc, or using predefined attributes selected by the DMI. The predefined attributes should be consistent with attributes used in ETCS levels of operation</w:t>
            </w:r>
            <w:bookmarkEnd w:id="771"/>
          </w:p>
          <w:p w:rsidR="00350408" w:rsidRPr="00166400" w:rsidRDefault="00350408" w:rsidP="00DA2956">
            <w:pPr>
              <w:rPr>
                <w:rFonts w:cs="Arial"/>
              </w:rPr>
            </w:pPr>
            <w:r w:rsidRPr="00166400">
              <w:rPr>
                <w:rFonts w:cs="Arial"/>
              </w:rPr>
              <w:t>Colour shall be defined in the configuration data “Colour”</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72" w:name="_Toc5692997"/>
            <w:r w:rsidRPr="00166400">
              <w:rPr>
                <w:rFonts w:cs="Arial"/>
                <w:b/>
              </w:rPr>
              <w:t>Length of variable</w:t>
            </w:r>
            <w:bookmarkEnd w:id="772"/>
            <w:r w:rsidRPr="00166400">
              <w:rPr>
                <w:rFonts w:cs="Arial"/>
                <w:b/>
              </w:rPr>
              <w:t> </w:t>
            </w:r>
          </w:p>
        </w:tc>
        <w:tc>
          <w:tcPr>
            <w:tcW w:w="2386" w:type="dxa"/>
            <w:vAlign w:val="center"/>
          </w:tcPr>
          <w:p w:rsidR="00350408" w:rsidRPr="00166400" w:rsidRDefault="00350408" w:rsidP="00DA2956">
            <w:pPr>
              <w:rPr>
                <w:rFonts w:cs="Arial"/>
                <w:b/>
              </w:rPr>
            </w:pPr>
            <w:bookmarkStart w:id="773" w:name="_Toc5692998"/>
            <w:r w:rsidRPr="00166400">
              <w:rPr>
                <w:rFonts w:cs="Arial"/>
                <w:b/>
              </w:rPr>
              <w:t>Minimum Value</w:t>
            </w:r>
            <w:bookmarkEnd w:id="773"/>
          </w:p>
        </w:tc>
        <w:tc>
          <w:tcPr>
            <w:tcW w:w="2386" w:type="dxa"/>
            <w:vAlign w:val="center"/>
          </w:tcPr>
          <w:p w:rsidR="00350408" w:rsidRPr="00166400" w:rsidRDefault="00350408" w:rsidP="00DA2956">
            <w:pPr>
              <w:rPr>
                <w:rFonts w:cs="Arial"/>
                <w:b/>
              </w:rPr>
            </w:pPr>
            <w:bookmarkStart w:id="774" w:name="_Toc5692999"/>
            <w:r w:rsidRPr="00166400">
              <w:rPr>
                <w:rFonts w:cs="Arial"/>
                <w:b/>
              </w:rPr>
              <w:t>Maximum Value</w:t>
            </w:r>
            <w:bookmarkEnd w:id="774"/>
          </w:p>
        </w:tc>
        <w:tc>
          <w:tcPr>
            <w:tcW w:w="2386" w:type="dxa"/>
            <w:vAlign w:val="center"/>
          </w:tcPr>
          <w:p w:rsidR="00350408" w:rsidRPr="00166400" w:rsidRDefault="00350408" w:rsidP="00DA2956">
            <w:pPr>
              <w:rPr>
                <w:rFonts w:cs="Arial"/>
              </w:rPr>
            </w:pPr>
            <w:bookmarkStart w:id="775" w:name="_Toc5693000"/>
            <w:r w:rsidRPr="00166400">
              <w:rPr>
                <w:rFonts w:cs="Arial"/>
                <w:b/>
              </w:rPr>
              <w:t>Resolution/formula</w:t>
            </w:r>
            <w:bookmarkEnd w:id="775"/>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776" w:name="_Toc5693001"/>
            <w:r w:rsidRPr="00166400">
              <w:rPr>
                <w:rFonts w:cs="Arial"/>
              </w:rPr>
              <w:t>10 bits</w:t>
            </w:r>
            <w:bookmarkEnd w:id="776"/>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bookmarkStart w:id="777" w:name="_Toc5693002"/>
            <w:r w:rsidRPr="00166400">
              <w:rPr>
                <w:rFonts w:cs="Arial"/>
                <w:b/>
              </w:rPr>
              <w:t>Special/Reserved Values</w:t>
            </w:r>
            <w:bookmarkEnd w:id="777"/>
          </w:p>
        </w:tc>
        <w:tc>
          <w:tcPr>
            <w:tcW w:w="7158" w:type="dxa"/>
            <w:gridSpan w:val="3"/>
            <w:vAlign w:val="center"/>
          </w:tcPr>
          <w:p w:rsidR="00350408" w:rsidRPr="00166400" w:rsidRDefault="00350408" w:rsidP="00DA2956">
            <w:pPr>
              <w:rPr>
                <w:rFonts w:cs="Arial"/>
              </w:rPr>
            </w:pPr>
            <w:bookmarkStart w:id="778" w:name="_Toc5693018"/>
            <w:r w:rsidRPr="00166400">
              <w:rPr>
                <w:rFonts w:cs="Arial"/>
              </w:rPr>
              <w:t>Xxxxxxx000 : Black text</w:t>
            </w:r>
            <w:bookmarkEnd w:id="778"/>
          </w:p>
          <w:p w:rsidR="00350408" w:rsidRPr="00166400" w:rsidRDefault="00350408" w:rsidP="00DA2956">
            <w:pPr>
              <w:rPr>
                <w:rFonts w:cs="Arial"/>
              </w:rPr>
            </w:pPr>
            <w:bookmarkStart w:id="779" w:name="_Toc5693019"/>
            <w:r w:rsidRPr="00166400">
              <w:rPr>
                <w:rFonts w:cs="Arial"/>
              </w:rPr>
              <w:t>Xxxxxxx001 : White text</w:t>
            </w:r>
            <w:bookmarkEnd w:id="779"/>
          </w:p>
          <w:p w:rsidR="00350408" w:rsidRPr="00166400" w:rsidRDefault="00350408" w:rsidP="00DA2956">
            <w:pPr>
              <w:rPr>
                <w:rFonts w:cs="Arial"/>
              </w:rPr>
            </w:pPr>
            <w:bookmarkStart w:id="780" w:name="_Toc5693020"/>
            <w:r w:rsidRPr="00166400">
              <w:rPr>
                <w:rFonts w:cs="Arial"/>
              </w:rPr>
              <w:t>Xxxxxxx010 : Red text</w:t>
            </w:r>
            <w:bookmarkEnd w:id="780"/>
          </w:p>
          <w:p w:rsidR="00350408" w:rsidRPr="00166400" w:rsidRDefault="00350408" w:rsidP="00DA2956">
            <w:pPr>
              <w:rPr>
                <w:rFonts w:cs="Arial"/>
              </w:rPr>
            </w:pPr>
            <w:bookmarkStart w:id="781" w:name="_Toc5693021"/>
            <w:r w:rsidRPr="00166400">
              <w:rPr>
                <w:rFonts w:cs="Arial"/>
              </w:rPr>
              <w:t>Xxxxxxx011 : Blue text</w:t>
            </w:r>
            <w:bookmarkEnd w:id="781"/>
          </w:p>
          <w:p w:rsidR="00350408" w:rsidRPr="00166400" w:rsidRDefault="00350408" w:rsidP="00DA2956">
            <w:pPr>
              <w:rPr>
                <w:rFonts w:cs="Arial"/>
              </w:rPr>
            </w:pPr>
            <w:bookmarkStart w:id="782" w:name="_Toc5693022"/>
            <w:r w:rsidRPr="00166400">
              <w:rPr>
                <w:rFonts w:cs="Arial"/>
              </w:rPr>
              <w:t>Xxxxxxx100 : Green text</w:t>
            </w:r>
            <w:bookmarkEnd w:id="782"/>
          </w:p>
          <w:p w:rsidR="00350408" w:rsidRPr="00166400" w:rsidRDefault="00350408" w:rsidP="00DA2956">
            <w:pPr>
              <w:rPr>
                <w:rFonts w:cs="Arial"/>
              </w:rPr>
            </w:pPr>
            <w:bookmarkStart w:id="783" w:name="_Toc5693023"/>
            <w:r w:rsidRPr="00166400">
              <w:rPr>
                <w:rFonts w:cs="Arial"/>
              </w:rPr>
              <w:t>Xxxxxxx101 : Yellow text</w:t>
            </w:r>
            <w:bookmarkEnd w:id="783"/>
          </w:p>
          <w:p w:rsidR="00350408" w:rsidRPr="00166400" w:rsidRDefault="00350408" w:rsidP="00DA2956">
            <w:pPr>
              <w:rPr>
                <w:rFonts w:cs="Arial"/>
              </w:rPr>
            </w:pPr>
            <w:bookmarkStart w:id="784" w:name="_Toc5693024"/>
            <w:r w:rsidRPr="00166400">
              <w:rPr>
                <w:rFonts w:cs="Arial"/>
              </w:rPr>
              <w:t>Xxxxxxx110 : Light red text</w:t>
            </w:r>
            <w:bookmarkEnd w:id="784"/>
          </w:p>
          <w:p w:rsidR="00350408" w:rsidRPr="00166400" w:rsidRDefault="00350408" w:rsidP="00DA2956">
            <w:pPr>
              <w:rPr>
                <w:rFonts w:cs="Arial"/>
              </w:rPr>
            </w:pPr>
            <w:bookmarkStart w:id="785" w:name="_Toc5693025"/>
            <w:r w:rsidRPr="00166400">
              <w:rPr>
                <w:rFonts w:cs="Arial"/>
              </w:rPr>
              <w:t>Xxxxxxx111 : Light green text</w:t>
            </w:r>
            <w:bookmarkEnd w:id="785"/>
          </w:p>
          <w:p w:rsidR="00350408" w:rsidRPr="00166400" w:rsidRDefault="00350408" w:rsidP="00DA2956">
            <w:pPr>
              <w:rPr>
                <w:rFonts w:cs="Arial"/>
              </w:rPr>
            </w:pPr>
            <w:bookmarkStart w:id="786" w:name="_Toc5693026"/>
            <w:r w:rsidRPr="00166400">
              <w:rPr>
                <w:rFonts w:cs="Arial"/>
              </w:rPr>
              <w:t>Xxxx000xxx : Dark blue background</w:t>
            </w:r>
            <w:bookmarkEnd w:id="786"/>
          </w:p>
          <w:p w:rsidR="00350408" w:rsidRPr="00166400" w:rsidRDefault="00350408" w:rsidP="00DA2956">
            <w:pPr>
              <w:rPr>
                <w:rFonts w:cs="Arial"/>
              </w:rPr>
            </w:pPr>
            <w:bookmarkStart w:id="787" w:name="_Toc5693027"/>
            <w:r w:rsidRPr="00166400">
              <w:rPr>
                <w:rFonts w:cs="Arial"/>
              </w:rPr>
              <w:t>Xxxx001xxx : White background</w:t>
            </w:r>
            <w:bookmarkEnd w:id="787"/>
          </w:p>
          <w:p w:rsidR="00350408" w:rsidRPr="00166400" w:rsidRDefault="00350408" w:rsidP="00DA2956">
            <w:pPr>
              <w:rPr>
                <w:rFonts w:cs="Arial"/>
              </w:rPr>
            </w:pPr>
            <w:bookmarkStart w:id="788" w:name="_Toc5693028"/>
            <w:r w:rsidRPr="00166400">
              <w:rPr>
                <w:rFonts w:cs="Arial"/>
              </w:rPr>
              <w:t>Xxxx010xxx : Red background</w:t>
            </w:r>
            <w:bookmarkEnd w:id="788"/>
          </w:p>
          <w:p w:rsidR="00350408" w:rsidRPr="00166400" w:rsidRDefault="00350408" w:rsidP="00DA2956">
            <w:pPr>
              <w:rPr>
                <w:rFonts w:cs="Arial"/>
              </w:rPr>
            </w:pPr>
            <w:bookmarkStart w:id="789" w:name="_Toc5693029"/>
            <w:r w:rsidRPr="00166400">
              <w:rPr>
                <w:rFonts w:cs="Arial"/>
              </w:rPr>
              <w:t>Xxxx011xxx : Blue background</w:t>
            </w:r>
            <w:bookmarkEnd w:id="789"/>
          </w:p>
          <w:p w:rsidR="00350408" w:rsidRPr="00166400" w:rsidRDefault="00350408" w:rsidP="00DA2956">
            <w:pPr>
              <w:rPr>
                <w:rFonts w:cs="Arial"/>
              </w:rPr>
            </w:pPr>
            <w:bookmarkStart w:id="790" w:name="_Toc5693030"/>
            <w:r w:rsidRPr="00166400">
              <w:rPr>
                <w:rFonts w:cs="Arial"/>
              </w:rPr>
              <w:t>Xxxx100xxx : Green background</w:t>
            </w:r>
            <w:bookmarkEnd w:id="790"/>
          </w:p>
          <w:p w:rsidR="00350408" w:rsidRPr="00166400" w:rsidRDefault="00350408" w:rsidP="00DA2956">
            <w:pPr>
              <w:rPr>
                <w:rFonts w:cs="Arial"/>
              </w:rPr>
            </w:pPr>
            <w:bookmarkStart w:id="791" w:name="_Toc5693031"/>
            <w:r w:rsidRPr="00166400">
              <w:rPr>
                <w:rFonts w:cs="Arial"/>
              </w:rPr>
              <w:t>Xxxx101xxx : Yellow background</w:t>
            </w:r>
            <w:bookmarkEnd w:id="791"/>
          </w:p>
          <w:p w:rsidR="00350408" w:rsidRPr="00166400" w:rsidRDefault="00350408" w:rsidP="00DA2956">
            <w:pPr>
              <w:rPr>
                <w:rFonts w:cs="Arial"/>
              </w:rPr>
            </w:pPr>
            <w:bookmarkStart w:id="792" w:name="_Toc5693032"/>
            <w:r w:rsidRPr="00166400">
              <w:rPr>
                <w:rFonts w:cs="Arial"/>
              </w:rPr>
              <w:t>Xxxx110xxx : Light red background</w:t>
            </w:r>
            <w:bookmarkEnd w:id="792"/>
          </w:p>
          <w:p w:rsidR="00350408" w:rsidRPr="00166400" w:rsidRDefault="00350408" w:rsidP="00DA2956">
            <w:pPr>
              <w:rPr>
                <w:rFonts w:cs="Arial"/>
              </w:rPr>
            </w:pPr>
            <w:bookmarkStart w:id="793" w:name="_Toc5693033"/>
            <w:r w:rsidRPr="00166400">
              <w:rPr>
                <w:rFonts w:cs="Arial"/>
              </w:rPr>
              <w:t>Xxxx111xxx : Light green background</w:t>
            </w:r>
            <w:bookmarkEnd w:id="793"/>
          </w:p>
        </w:tc>
      </w:tr>
    </w:tbl>
    <w:p w:rsidR="00350408" w:rsidRPr="00166400" w:rsidRDefault="00350408" w:rsidP="00DA2956">
      <w:bookmarkStart w:id="794" w:name="_Toc5693062"/>
    </w:p>
    <w:p w:rsidR="00350408" w:rsidRPr="00166400" w:rsidRDefault="00350408" w:rsidP="00DA2956">
      <w:bookmarkStart w:id="795" w:name="_Toc286739399"/>
      <w:r w:rsidRPr="00166400">
        <w:t>DMI_N_ITER</w:t>
      </w:r>
      <w:bookmarkEnd w:id="794"/>
      <w:bookmarkEnd w:id="7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796" w:name="_Toc5693063"/>
            <w:r w:rsidRPr="00166400">
              <w:rPr>
                <w:rFonts w:cs="Arial"/>
                <w:b/>
              </w:rPr>
              <w:t>Name</w:t>
            </w:r>
            <w:bookmarkEnd w:id="796"/>
            <w:r w:rsidRPr="00166400">
              <w:rPr>
                <w:rFonts w:cs="Arial"/>
                <w:b/>
              </w:rPr>
              <w:t> </w:t>
            </w:r>
          </w:p>
        </w:tc>
        <w:tc>
          <w:tcPr>
            <w:tcW w:w="7158" w:type="dxa"/>
            <w:gridSpan w:val="3"/>
            <w:vAlign w:val="center"/>
          </w:tcPr>
          <w:p w:rsidR="00350408" w:rsidRPr="00166400" w:rsidRDefault="00350408" w:rsidP="00DA2956">
            <w:pPr>
              <w:rPr>
                <w:rFonts w:cs="Arial"/>
              </w:rPr>
            </w:pPr>
            <w:bookmarkStart w:id="797" w:name="_Toc5693064"/>
            <w:r w:rsidRPr="00166400">
              <w:rPr>
                <w:rFonts w:cs="Arial"/>
              </w:rPr>
              <w:t>Number of iterations of a data set following this variable in a packet</w:t>
            </w:r>
            <w:bookmarkEnd w:id="797"/>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798" w:name="_Toc5693065"/>
            <w:r w:rsidRPr="00166400">
              <w:rPr>
                <w:rFonts w:cs="Arial"/>
                <w:b/>
              </w:rPr>
              <w:t>Description</w:t>
            </w:r>
            <w:bookmarkEnd w:id="798"/>
          </w:p>
        </w:tc>
        <w:tc>
          <w:tcPr>
            <w:tcW w:w="7158" w:type="dxa"/>
            <w:gridSpan w:val="3"/>
            <w:vAlign w:val="center"/>
          </w:tcPr>
          <w:p w:rsidR="00350408" w:rsidRPr="00166400" w:rsidRDefault="00350408" w:rsidP="00DA2956">
            <w:pPr>
              <w:rPr>
                <w:rFonts w:cs="Arial"/>
              </w:rPr>
            </w:pPr>
            <w:bookmarkStart w:id="799" w:name="_Toc5693066"/>
            <w:r w:rsidRPr="00166400">
              <w:rPr>
                <w:rFonts w:cs="Arial"/>
              </w:rPr>
              <w:t>Two nested levels of iterations can exist.</w:t>
            </w:r>
            <w:bookmarkEnd w:id="799"/>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800" w:name="_Toc5693067"/>
            <w:r w:rsidRPr="00166400">
              <w:rPr>
                <w:rFonts w:cs="Arial"/>
                <w:b/>
              </w:rPr>
              <w:t>Length of variable</w:t>
            </w:r>
            <w:bookmarkEnd w:id="800"/>
            <w:r w:rsidRPr="00166400">
              <w:rPr>
                <w:rFonts w:cs="Arial"/>
                <w:b/>
              </w:rPr>
              <w:t> </w:t>
            </w:r>
          </w:p>
        </w:tc>
        <w:tc>
          <w:tcPr>
            <w:tcW w:w="2386" w:type="dxa"/>
            <w:vAlign w:val="center"/>
          </w:tcPr>
          <w:p w:rsidR="00350408" w:rsidRPr="00166400" w:rsidRDefault="00350408" w:rsidP="00DA2956">
            <w:pPr>
              <w:rPr>
                <w:rFonts w:cs="Arial"/>
                <w:b/>
              </w:rPr>
            </w:pPr>
            <w:bookmarkStart w:id="801" w:name="_Toc5693068"/>
            <w:r w:rsidRPr="00166400">
              <w:rPr>
                <w:rFonts w:cs="Arial"/>
                <w:b/>
              </w:rPr>
              <w:t>Minimum Value</w:t>
            </w:r>
            <w:bookmarkEnd w:id="801"/>
          </w:p>
        </w:tc>
        <w:tc>
          <w:tcPr>
            <w:tcW w:w="2386" w:type="dxa"/>
            <w:vAlign w:val="center"/>
          </w:tcPr>
          <w:p w:rsidR="00350408" w:rsidRPr="00166400" w:rsidRDefault="00350408" w:rsidP="00DA2956">
            <w:pPr>
              <w:rPr>
                <w:rFonts w:cs="Arial"/>
                <w:b/>
              </w:rPr>
            </w:pPr>
            <w:bookmarkStart w:id="802" w:name="_Toc5693069"/>
            <w:r w:rsidRPr="00166400">
              <w:rPr>
                <w:rFonts w:cs="Arial"/>
                <w:b/>
              </w:rPr>
              <w:t>Maximum Value</w:t>
            </w:r>
            <w:bookmarkEnd w:id="802"/>
          </w:p>
        </w:tc>
        <w:tc>
          <w:tcPr>
            <w:tcW w:w="2386" w:type="dxa"/>
            <w:vAlign w:val="center"/>
          </w:tcPr>
          <w:p w:rsidR="00350408" w:rsidRPr="00166400" w:rsidRDefault="00350408" w:rsidP="00DA2956">
            <w:pPr>
              <w:rPr>
                <w:rFonts w:cs="Arial"/>
              </w:rPr>
            </w:pPr>
            <w:bookmarkStart w:id="803" w:name="_Toc5693070"/>
            <w:r w:rsidRPr="00166400">
              <w:rPr>
                <w:rFonts w:cs="Arial"/>
                <w:b/>
              </w:rPr>
              <w:t>Resolution/formula</w:t>
            </w:r>
            <w:bookmarkEnd w:id="803"/>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804" w:name="_Toc5693071"/>
            <w:r w:rsidRPr="00166400">
              <w:rPr>
                <w:rFonts w:cs="Arial"/>
              </w:rPr>
              <w:t>5 bits</w:t>
            </w:r>
            <w:bookmarkEnd w:id="804"/>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bookmarkStart w:id="805" w:name="_Toc5693073"/>
            <w:r w:rsidRPr="00166400">
              <w:rPr>
                <w:rFonts w:cs="Arial"/>
              </w:rPr>
              <w:t>31</w:t>
            </w:r>
            <w:bookmarkEnd w:id="805"/>
          </w:p>
        </w:tc>
        <w:tc>
          <w:tcPr>
            <w:tcW w:w="2386" w:type="dxa"/>
            <w:vAlign w:val="center"/>
          </w:tcPr>
          <w:p w:rsidR="00350408" w:rsidRPr="00166400" w:rsidRDefault="00350408" w:rsidP="00DA2956">
            <w:pPr>
              <w:rPr>
                <w:rFonts w:cs="Arial"/>
              </w:rPr>
            </w:pPr>
            <w:bookmarkStart w:id="806" w:name="_Toc5693074"/>
            <w:r w:rsidRPr="00166400">
              <w:rPr>
                <w:rFonts w:cs="Arial"/>
              </w:rPr>
              <w:t>integer</w:t>
            </w:r>
            <w:bookmarkEnd w:id="806"/>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807" w:name="_Toc5693075"/>
            <w:r w:rsidRPr="00166400">
              <w:rPr>
                <w:rFonts w:cs="Arial"/>
                <w:b/>
              </w:rPr>
              <w:t>Special/Reserved Values</w:t>
            </w:r>
            <w:bookmarkEnd w:id="807"/>
          </w:p>
        </w:tc>
        <w:tc>
          <w:tcPr>
            <w:tcW w:w="7158" w:type="dxa"/>
            <w:gridSpan w:val="3"/>
            <w:vAlign w:val="center"/>
          </w:tcPr>
          <w:p w:rsidR="00350408" w:rsidRPr="00166400" w:rsidRDefault="00350408" w:rsidP="00DA2956">
            <w:pPr>
              <w:rPr>
                <w:rFonts w:cs="Arial"/>
              </w:rPr>
            </w:pPr>
          </w:p>
        </w:tc>
      </w:tr>
    </w:tbl>
    <w:p w:rsidR="00350408" w:rsidRPr="00166400" w:rsidRDefault="00350408" w:rsidP="00DA2956">
      <w:bookmarkStart w:id="808" w:name="_Toc5693077"/>
    </w:p>
    <w:p w:rsidR="00350408" w:rsidRPr="00166400" w:rsidRDefault="00350408" w:rsidP="00DA2956">
      <w:bookmarkStart w:id="809" w:name="_Toc286739400"/>
      <w:r w:rsidRPr="00166400">
        <w:t>DMI_N_ITER_BUTTON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Number of iterations of BUTTON following this variable in a packet</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Number of iterations of BUTTON following this variable in a packet</w:t>
            </w:r>
            <w:r w:rsidRPr="00166400" w:rsidDel="009B0C6C">
              <w:rPr>
                <w:rFonts w:cs="Arial"/>
              </w:rPr>
              <w:t xml:space="preserve">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255</w:t>
            </w:r>
          </w:p>
        </w:tc>
        <w:tc>
          <w:tcPr>
            <w:tcW w:w="2386" w:type="dxa"/>
            <w:vAlign w:val="center"/>
          </w:tcPr>
          <w:p w:rsidR="00350408" w:rsidRPr="00166400" w:rsidRDefault="00350408" w:rsidP="00DA2956">
            <w:pPr>
              <w:rPr>
                <w:rFonts w:cs="Arial"/>
              </w:rPr>
            </w:pPr>
            <w:r w:rsidRPr="00166400">
              <w:rPr>
                <w:rFonts w:cs="Arial"/>
              </w:rPr>
              <w:t>integer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pPr>
        <w:rPr>
          <w:lang w:val="pt-BR"/>
        </w:rPr>
      </w:pPr>
      <w:r w:rsidRPr="00166400">
        <w:rPr>
          <w:lang w:val="pt-BR"/>
        </w:rPr>
        <w:t>DMI_N_ITER_INDICATOR</w:t>
      </w:r>
      <w:bookmarkEnd w:id="808"/>
      <w:bookmarkEnd w:id="8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810" w:name="_Toc5693078"/>
            <w:r w:rsidRPr="00166400">
              <w:rPr>
                <w:rFonts w:cs="Arial"/>
                <w:b/>
              </w:rPr>
              <w:t>Name</w:t>
            </w:r>
            <w:bookmarkEnd w:id="810"/>
            <w:r w:rsidRPr="00166400">
              <w:rPr>
                <w:rFonts w:cs="Arial"/>
                <w:b/>
              </w:rPr>
              <w:t> </w:t>
            </w:r>
          </w:p>
        </w:tc>
        <w:tc>
          <w:tcPr>
            <w:tcW w:w="7158" w:type="dxa"/>
            <w:gridSpan w:val="3"/>
            <w:vAlign w:val="center"/>
          </w:tcPr>
          <w:p w:rsidR="00350408" w:rsidRPr="00166400" w:rsidRDefault="00350408" w:rsidP="00DA2956">
            <w:pPr>
              <w:rPr>
                <w:rFonts w:cs="Arial"/>
              </w:rPr>
            </w:pPr>
            <w:bookmarkStart w:id="811" w:name="_Toc5693079"/>
            <w:r w:rsidRPr="00166400">
              <w:rPr>
                <w:rFonts w:cs="Arial"/>
              </w:rPr>
              <w:t>Number of iterations of indicator in a packet</w:t>
            </w:r>
            <w:bookmarkEnd w:id="811"/>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812" w:name="_Toc5693080"/>
            <w:r w:rsidRPr="00166400">
              <w:rPr>
                <w:rFonts w:cs="Arial"/>
                <w:b/>
              </w:rPr>
              <w:t>Description</w:t>
            </w:r>
            <w:bookmarkEnd w:id="812"/>
            <w:r w:rsidRPr="00166400">
              <w:rPr>
                <w:rFonts w:cs="Arial"/>
                <w:b/>
              </w:rPr>
              <w:t> </w:t>
            </w:r>
          </w:p>
        </w:tc>
        <w:tc>
          <w:tcPr>
            <w:tcW w:w="7158" w:type="dxa"/>
            <w:gridSpan w:val="3"/>
            <w:vAlign w:val="center"/>
          </w:tcPr>
          <w:p w:rsidR="00350408" w:rsidRPr="00166400" w:rsidRDefault="00350408" w:rsidP="00DA2956">
            <w:pPr>
              <w:rPr>
                <w:rFonts w:cs="Arial"/>
              </w:rPr>
            </w:pPr>
            <w:bookmarkStart w:id="813" w:name="_Toc5693081"/>
            <w:r w:rsidRPr="00166400">
              <w:rPr>
                <w:rFonts w:cs="Arial"/>
              </w:rPr>
              <w:t>Number of iterations of indicator in a packet</w:t>
            </w:r>
            <w:bookmarkEnd w:id="813"/>
            <w:r w:rsidRPr="00166400">
              <w:rPr>
                <w:rFonts w:cs="Arial"/>
              </w:rPr>
              <w:t>.</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814" w:name="_Toc5693082"/>
            <w:r w:rsidRPr="00166400">
              <w:rPr>
                <w:rFonts w:cs="Arial"/>
                <w:b/>
              </w:rPr>
              <w:t>Length of variable</w:t>
            </w:r>
            <w:bookmarkEnd w:id="814"/>
            <w:r w:rsidRPr="00166400">
              <w:rPr>
                <w:rFonts w:cs="Arial"/>
                <w:b/>
              </w:rPr>
              <w:t> </w:t>
            </w:r>
          </w:p>
        </w:tc>
        <w:tc>
          <w:tcPr>
            <w:tcW w:w="2386" w:type="dxa"/>
            <w:vAlign w:val="center"/>
          </w:tcPr>
          <w:p w:rsidR="00350408" w:rsidRPr="00166400" w:rsidRDefault="00350408" w:rsidP="00DA2956">
            <w:pPr>
              <w:rPr>
                <w:rFonts w:cs="Arial"/>
                <w:b/>
              </w:rPr>
            </w:pPr>
            <w:bookmarkStart w:id="815" w:name="_Toc5693083"/>
            <w:r w:rsidRPr="00166400">
              <w:rPr>
                <w:rFonts w:cs="Arial"/>
                <w:b/>
              </w:rPr>
              <w:t>Minimum Value</w:t>
            </w:r>
            <w:bookmarkEnd w:id="815"/>
          </w:p>
        </w:tc>
        <w:tc>
          <w:tcPr>
            <w:tcW w:w="2386" w:type="dxa"/>
            <w:vAlign w:val="center"/>
          </w:tcPr>
          <w:p w:rsidR="00350408" w:rsidRPr="00166400" w:rsidRDefault="00350408" w:rsidP="00DA2956">
            <w:pPr>
              <w:rPr>
                <w:rFonts w:cs="Arial"/>
                <w:b/>
              </w:rPr>
            </w:pPr>
            <w:bookmarkStart w:id="816" w:name="_Toc5693084"/>
            <w:r w:rsidRPr="00166400">
              <w:rPr>
                <w:rFonts w:cs="Arial"/>
                <w:b/>
              </w:rPr>
              <w:t>Maximum Value</w:t>
            </w:r>
            <w:bookmarkEnd w:id="816"/>
          </w:p>
        </w:tc>
        <w:tc>
          <w:tcPr>
            <w:tcW w:w="2386" w:type="dxa"/>
            <w:vAlign w:val="center"/>
          </w:tcPr>
          <w:p w:rsidR="00350408" w:rsidRPr="00166400" w:rsidRDefault="00350408" w:rsidP="00DA2956">
            <w:pPr>
              <w:rPr>
                <w:rFonts w:cs="Arial"/>
              </w:rPr>
            </w:pPr>
            <w:bookmarkStart w:id="817" w:name="_Toc5693085"/>
            <w:r w:rsidRPr="00166400">
              <w:rPr>
                <w:rFonts w:cs="Arial"/>
                <w:b/>
              </w:rPr>
              <w:t>Resolution/formula</w:t>
            </w:r>
            <w:bookmarkEnd w:id="817"/>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818" w:name="_Toc5693086"/>
            <w:r w:rsidRPr="00166400">
              <w:rPr>
                <w:rFonts w:cs="Arial"/>
              </w:rPr>
              <w:t>8bits</w:t>
            </w:r>
            <w:bookmarkEnd w:id="818"/>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bookmarkStart w:id="819" w:name="_Toc5693088"/>
            <w:r w:rsidRPr="00166400">
              <w:rPr>
                <w:rFonts w:cs="Arial"/>
              </w:rPr>
              <w:t>255</w:t>
            </w:r>
            <w:bookmarkEnd w:id="819"/>
          </w:p>
        </w:tc>
        <w:tc>
          <w:tcPr>
            <w:tcW w:w="2386" w:type="dxa"/>
            <w:vAlign w:val="center"/>
          </w:tcPr>
          <w:p w:rsidR="00350408" w:rsidRPr="00166400" w:rsidRDefault="00350408" w:rsidP="00DA2956">
            <w:pPr>
              <w:rPr>
                <w:rFonts w:cs="Arial"/>
              </w:rPr>
            </w:pPr>
            <w:bookmarkStart w:id="820" w:name="_Toc5693089"/>
            <w:r w:rsidRPr="00166400">
              <w:rPr>
                <w:rFonts w:cs="Arial"/>
              </w:rPr>
              <w:t>Integer</w:t>
            </w:r>
            <w:bookmarkEnd w:id="820"/>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821" w:name="_Toc5693090"/>
            <w:r w:rsidRPr="00166400">
              <w:rPr>
                <w:rFonts w:cs="Arial"/>
                <w:b/>
              </w:rPr>
              <w:t>Special/Reserved Values</w:t>
            </w:r>
            <w:bookmarkEnd w:id="821"/>
          </w:p>
        </w:tc>
        <w:tc>
          <w:tcPr>
            <w:tcW w:w="7158" w:type="dxa"/>
            <w:gridSpan w:val="3"/>
            <w:vAlign w:val="center"/>
          </w:tcPr>
          <w:p w:rsidR="00350408" w:rsidRPr="00166400" w:rsidRDefault="00350408" w:rsidP="00DA2956">
            <w:pPr>
              <w:rPr>
                <w:rFonts w:cs="Arial"/>
              </w:rPr>
            </w:pPr>
          </w:p>
        </w:tc>
      </w:tr>
    </w:tbl>
    <w:p w:rsidR="00350408" w:rsidRPr="00166400" w:rsidRDefault="00350408" w:rsidP="00DA2956">
      <w:bookmarkStart w:id="822" w:name="_Toc5693092"/>
    </w:p>
    <w:p w:rsidR="00350408" w:rsidRPr="00166400" w:rsidRDefault="00350408" w:rsidP="00DA2956">
      <w:bookmarkStart w:id="823" w:name="_Toc286739401"/>
      <w:r w:rsidRPr="00166400">
        <w:t>DMI_N_ITER_TECH_INDICATOR</w:t>
      </w:r>
      <w:bookmarkEnd w:id="8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Number of iterations of technical indicator in a packet</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Number of iterations of technical indicator in a packet</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255</w:t>
            </w:r>
          </w:p>
        </w:tc>
        <w:tc>
          <w:tcPr>
            <w:tcW w:w="2386" w:type="dxa"/>
            <w:vAlign w:val="center"/>
          </w:tcPr>
          <w:p w:rsidR="00350408" w:rsidRPr="00166400" w:rsidRDefault="00350408" w:rsidP="00DA2956">
            <w:pPr>
              <w:rPr>
                <w:rFonts w:cs="Arial"/>
              </w:rPr>
            </w:pPr>
            <w:r w:rsidRPr="00166400">
              <w:rPr>
                <w:rFonts w:cs="Arial"/>
              </w:rPr>
              <w:t>Integer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bookmarkStart w:id="824" w:name="_Toc286739402"/>
    </w:p>
    <w:p w:rsidR="00350408" w:rsidRPr="00166400" w:rsidRDefault="00350408" w:rsidP="00DA2956">
      <w:pPr>
        <w:rPr>
          <w:lang w:val="pt-BR"/>
        </w:rPr>
      </w:pPr>
      <w:r w:rsidRPr="00166400">
        <w:rPr>
          <w:lang w:val="pt-BR"/>
        </w:rPr>
        <w:t>DMI_N_ITER_TEXT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Number of iterations of a TEXT following this variable in a packet</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Number of iterations of a TEXT following this variable in a packet. Two nested levels of iterations can exist.</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5 bits</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31</w:t>
            </w:r>
          </w:p>
        </w:tc>
        <w:tc>
          <w:tcPr>
            <w:tcW w:w="2386" w:type="dxa"/>
            <w:vAlign w:val="center"/>
          </w:tcPr>
          <w:p w:rsidR="00350408" w:rsidRPr="00166400" w:rsidRDefault="00350408" w:rsidP="00DA2956">
            <w:pPr>
              <w:rPr>
                <w:rFonts w:cs="Arial"/>
              </w:rPr>
            </w:pPr>
            <w:r w:rsidRPr="00166400">
              <w:rPr>
                <w:rFonts w:cs="Arial"/>
              </w:rPr>
              <w:t>integer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r w:rsidRPr="00166400">
        <w:t>DMI_N_ITER_VALUE</w:t>
      </w:r>
      <w:bookmarkEnd w:id="822"/>
      <w:bookmarkEnd w:id="8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825" w:name="_Toc5693093"/>
            <w:r w:rsidRPr="00166400">
              <w:rPr>
                <w:rFonts w:cs="Arial"/>
                <w:b/>
              </w:rPr>
              <w:t>Name</w:t>
            </w:r>
            <w:bookmarkEnd w:id="825"/>
            <w:r w:rsidRPr="00166400">
              <w:rPr>
                <w:rFonts w:cs="Arial"/>
                <w:b/>
              </w:rPr>
              <w:t> </w:t>
            </w:r>
          </w:p>
        </w:tc>
        <w:tc>
          <w:tcPr>
            <w:tcW w:w="7158" w:type="dxa"/>
            <w:gridSpan w:val="3"/>
            <w:vAlign w:val="center"/>
          </w:tcPr>
          <w:p w:rsidR="00350408" w:rsidRPr="00166400" w:rsidRDefault="00350408" w:rsidP="00DA2956">
            <w:pPr>
              <w:rPr>
                <w:rFonts w:cs="Arial"/>
              </w:rPr>
            </w:pPr>
            <w:bookmarkStart w:id="826" w:name="_Toc5693094"/>
            <w:r w:rsidRPr="00166400">
              <w:rPr>
                <w:rFonts w:cs="Arial"/>
              </w:rPr>
              <w:t>Number of iterations of a data set following this variable in a packet</w:t>
            </w:r>
            <w:bookmarkEnd w:id="826"/>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827" w:name="_Toc5693095"/>
            <w:r w:rsidRPr="00166400">
              <w:rPr>
                <w:rFonts w:cs="Arial"/>
                <w:b/>
              </w:rPr>
              <w:t>Description</w:t>
            </w:r>
            <w:bookmarkEnd w:id="827"/>
            <w:r w:rsidRPr="00166400">
              <w:rPr>
                <w:rFonts w:cs="Arial"/>
                <w:b/>
              </w:rPr>
              <w:t> </w:t>
            </w:r>
          </w:p>
        </w:tc>
        <w:tc>
          <w:tcPr>
            <w:tcW w:w="7158" w:type="dxa"/>
            <w:gridSpan w:val="3"/>
            <w:vAlign w:val="center"/>
          </w:tcPr>
          <w:p w:rsidR="00350408" w:rsidRPr="00166400" w:rsidRDefault="00350408" w:rsidP="00DA2956">
            <w:pPr>
              <w:rPr>
                <w:rFonts w:cs="Arial"/>
              </w:rPr>
            </w:pPr>
            <w:bookmarkStart w:id="828" w:name="_Toc5693096"/>
            <w:r w:rsidRPr="00166400">
              <w:rPr>
                <w:rFonts w:cs="Arial"/>
                <w:lang w:val="en-US"/>
              </w:rPr>
              <w:t>Number of iterations of a data set following this variable in a packet</w:t>
            </w:r>
            <w:bookmarkEnd w:id="828"/>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829" w:name="_Toc5693097"/>
            <w:r w:rsidRPr="00166400">
              <w:rPr>
                <w:rFonts w:cs="Arial"/>
                <w:b/>
              </w:rPr>
              <w:t>Length of variable</w:t>
            </w:r>
            <w:bookmarkEnd w:id="829"/>
            <w:r w:rsidRPr="00166400">
              <w:rPr>
                <w:rFonts w:cs="Arial"/>
                <w:b/>
              </w:rPr>
              <w:t> </w:t>
            </w:r>
          </w:p>
        </w:tc>
        <w:tc>
          <w:tcPr>
            <w:tcW w:w="2386" w:type="dxa"/>
            <w:vAlign w:val="center"/>
          </w:tcPr>
          <w:p w:rsidR="00350408" w:rsidRPr="00166400" w:rsidRDefault="00350408" w:rsidP="00DA2956">
            <w:pPr>
              <w:rPr>
                <w:rFonts w:cs="Arial"/>
                <w:b/>
              </w:rPr>
            </w:pPr>
            <w:bookmarkStart w:id="830" w:name="_Toc5693098"/>
            <w:r w:rsidRPr="00166400">
              <w:rPr>
                <w:rFonts w:cs="Arial"/>
                <w:b/>
              </w:rPr>
              <w:t>Minimum Value</w:t>
            </w:r>
            <w:bookmarkEnd w:id="830"/>
          </w:p>
        </w:tc>
        <w:tc>
          <w:tcPr>
            <w:tcW w:w="2386" w:type="dxa"/>
            <w:vAlign w:val="center"/>
          </w:tcPr>
          <w:p w:rsidR="00350408" w:rsidRPr="00166400" w:rsidRDefault="00350408" w:rsidP="00DA2956">
            <w:pPr>
              <w:rPr>
                <w:rFonts w:cs="Arial"/>
                <w:b/>
              </w:rPr>
            </w:pPr>
            <w:bookmarkStart w:id="831" w:name="_Toc5693099"/>
            <w:r w:rsidRPr="00166400">
              <w:rPr>
                <w:rFonts w:cs="Arial"/>
                <w:b/>
              </w:rPr>
              <w:t>Maximum Value</w:t>
            </w:r>
            <w:bookmarkEnd w:id="831"/>
          </w:p>
        </w:tc>
        <w:tc>
          <w:tcPr>
            <w:tcW w:w="2386" w:type="dxa"/>
            <w:vAlign w:val="center"/>
          </w:tcPr>
          <w:p w:rsidR="00350408" w:rsidRPr="00166400" w:rsidRDefault="00350408" w:rsidP="00DA2956">
            <w:pPr>
              <w:rPr>
                <w:rFonts w:cs="Arial"/>
              </w:rPr>
            </w:pPr>
            <w:bookmarkStart w:id="832" w:name="_Toc5693100"/>
            <w:r w:rsidRPr="00166400">
              <w:rPr>
                <w:rFonts w:cs="Arial"/>
                <w:b/>
              </w:rPr>
              <w:t>Resolution/formula</w:t>
            </w:r>
            <w:bookmarkEnd w:id="832"/>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833" w:name="_Toc5693101"/>
            <w:r w:rsidRPr="00166400">
              <w:rPr>
                <w:rFonts w:cs="Arial"/>
              </w:rPr>
              <w:t>5 bits</w:t>
            </w:r>
            <w:bookmarkEnd w:id="833"/>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bookmarkStart w:id="834" w:name="_Toc5693103"/>
            <w:r w:rsidRPr="00166400">
              <w:rPr>
                <w:rFonts w:cs="Arial"/>
              </w:rPr>
              <w:t>31</w:t>
            </w:r>
            <w:bookmarkEnd w:id="834"/>
          </w:p>
        </w:tc>
        <w:tc>
          <w:tcPr>
            <w:tcW w:w="2386" w:type="dxa"/>
            <w:vAlign w:val="center"/>
          </w:tcPr>
          <w:p w:rsidR="00350408" w:rsidRPr="00166400" w:rsidRDefault="00350408" w:rsidP="00DA2956">
            <w:pPr>
              <w:rPr>
                <w:rFonts w:cs="Arial"/>
              </w:rPr>
            </w:pPr>
            <w:bookmarkStart w:id="835" w:name="_Toc5693104"/>
            <w:r w:rsidRPr="00166400">
              <w:rPr>
                <w:rFonts w:cs="Arial"/>
              </w:rPr>
              <w:t>Integer</w:t>
            </w:r>
            <w:bookmarkEnd w:id="835"/>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836" w:name="_Toc5693105"/>
            <w:r w:rsidRPr="00166400">
              <w:rPr>
                <w:rFonts w:cs="Arial"/>
                <w:b/>
              </w:rPr>
              <w:t>Special/Reserved Values</w:t>
            </w:r>
            <w:bookmarkEnd w:id="836"/>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bookmarkStart w:id="837" w:name="_Toc5693107"/>
    </w:p>
    <w:p w:rsidR="00350408" w:rsidRPr="00166400" w:rsidRDefault="00350408" w:rsidP="00DA2956">
      <w:bookmarkStart w:id="838" w:name="_Toc5693153"/>
      <w:bookmarkStart w:id="839" w:name="_Toc286739405"/>
      <w:bookmarkEnd w:id="837"/>
      <w:r w:rsidRPr="00166400">
        <w:t>DMI_NID_ACK</w:t>
      </w:r>
      <w:bookmarkEnd w:id="8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Qualifier of the acknowledgement</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DMI_NID_ACK is a qualifier of the acknowledgement.</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“0 : false : data is not acknowledged, “</w:t>
            </w:r>
          </w:p>
          <w:p w:rsidR="00350408" w:rsidRPr="00166400" w:rsidRDefault="00350408" w:rsidP="00DA2956">
            <w:pPr>
              <w:rPr>
                <w:rFonts w:cs="Arial"/>
              </w:rPr>
            </w:pPr>
            <w:r w:rsidRPr="00166400">
              <w:rPr>
                <w:rFonts w:cs="Arial"/>
              </w:rPr>
              <w:t>“1 : true : data is acknowledged.”</w:t>
            </w:r>
          </w:p>
          <w:p w:rsidR="00350408" w:rsidRPr="00166400" w:rsidRDefault="00350408" w:rsidP="00DA2956">
            <w:pPr>
              <w:rPr>
                <w:rFonts w:cs="Arial"/>
              </w:rPr>
            </w:pPr>
            <w:r w:rsidRPr="00166400">
              <w:rPr>
                <w:rFonts w:cs="Arial"/>
              </w:rPr>
              <w:t>“2..3 : spare”</w:t>
            </w:r>
          </w:p>
        </w:tc>
      </w:tr>
    </w:tbl>
    <w:p w:rsidR="00350408" w:rsidRPr="00166400" w:rsidRDefault="00350408" w:rsidP="00DA2956">
      <w:pPr>
        <w:rPr>
          <w:rFonts w:cs="Arial"/>
        </w:rPr>
      </w:pPr>
    </w:p>
    <w:p w:rsidR="00350408" w:rsidRPr="00166400" w:rsidRDefault="00350408" w:rsidP="00DA2956">
      <w:bookmarkStart w:id="840" w:name="_Toc286739406"/>
      <w:r w:rsidRPr="00166400">
        <w:t>DMI_NID_AREA</w:t>
      </w:r>
      <w:bookmarkEnd w:id="8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Qualifier of the display area of the planning area</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DMI_NID_AREA is a qualifier to select the display area of the planning area.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0 : area D2/3/4 (track conditions)</w:t>
            </w:r>
          </w:p>
          <w:p w:rsidR="00350408" w:rsidRPr="00166400" w:rsidRDefault="00350408" w:rsidP="00DA2956">
            <w:pPr>
              <w:rPr>
                <w:rFonts w:cs="Arial"/>
              </w:rPr>
            </w:pPr>
            <w:r w:rsidRPr="00166400">
              <w:rPr>
                <w:rFonts w:cs="Arial"/>
              </w:rPr>
              <w:t>1 : area D6 (flags)</w:t>
            </w:r>
          </w:p>
          <w:p w:rsidR="00350408" w:rsidRPr="00166400" w:rsidRDefault="00350408" w:rsidP="00DA2956">
            <w:pPr>
              <w:rPr>
                <w:rFonts w:cs="Arial"/>
              </w:rPr>
            </w:pPr>
            <w:r w:rsidRPr="00166400">
              <w:rPr>
                <w:rFonts w:cs="Arial"/>
              </w:rPr>
              <w:t>2 : area D8 (indication point)</w:t>
            </w:r>
          </w:p>
          <w:p w:rsidR="00350408" w:rsidRPr="00166400" w:rsidRDefault="00350408" w:rsidP="00DA2956">
            <w:pPr>
              <w:rPr>
                <w:rFonts w:cs="Arial"/>
              </w:rPr>
            </w:pPr>
            <w:r w:rsidRPr="00166400">
              <w:rPr>
                <w:rFonts w:cs="Arial"/>
              </w:rPr>
              <w:t>3 : Spare</w:t>
            </w:r>
          </w:p>
        </w:tc>
      </w:tr>
    </w:tbl>
    <w:p w:rsidR="00350408" w:rsidRPr="00166400" w:rsidRDefault="00350408" w:rsidP="00DA2956">
      <w:pPr>
        <w:rPr>
          <w:rFonts w:cs="Arial"/>
        </w:rPr>
      </w:pPr>
    </w:p>
    <w:p w:rsidR="00350408" w:rsidRPr="00166400" w:rsidRDefault="00350408" w:rsidP="00DA2956">
      <w:bookmarkStart w:id="841" w:name="_Toc286739407"/>
      <w:r w:rsidRPr="00166400">
        <w:t>DMI_NID_BUTTON</w:t>
      </w:r>
      <w:bookmarkEnd w:id="8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842" w:name="_Toc5693181"/>
            <w:r w:rsidRPr="00166400">
              <w:rPr>
                <w:rFonts w:cs="Arial"/>
                <w:b/>
              </w:rPr>
              <w:t>Name</w:t>
            </w:r>
            <w:bookmarkEnd w:id="842"/>
            <w:r w:rsidRPr="00166400">
              <w:rPr>
                <w:rFonts w:cs="Arial"/>
                <w:b/>
              </w:rPr>
              <w:t> </w:t>
            </w:r>
          </w:p>
        </w:tc>
        <w:tc>
          <w:tcPr>
            <w:tcW w:w="7158" w:type="dxa"/>
            <w:gridSpan w:val="3"/>
          </w:tcPr>
          <w:p w:rsidR="00350408" w:rsidRPr="00166400" w:rsidRDefault="00350408" w:rsidP="00DA2956">
            <w:pPr>
              <w:rPr>
                <w:rFonts w:cs="Arial"/>
                <w:lang w:val="fr-BE"/>
              </w:rPr>
            </w:pPr>
            <w:bookmarkStart w:id="843" w:name="_Toc5693182"/>
            <w:r w:rsidRPr="00166400">
              <w:rPr>
                <w:rFonts w:cs="Arial"/>
                <w:lang w:val="fr-BE"/>
              </w:rPr>
              <w:t xml:space="preserve">Button </w:t>
            </w:r>
            <w:bookmarkEnd w:id="843"/>
            <w:r w:rsidRPr="00166400">
              <w:rPr>
                <w:rFonts w:cs="Arial"/>
                <w:lang w:val="fr-BE"/>
              </w:rPr>
              <w:t>identifier</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lang w:val="fr-BE"/>
              </w:rPr>
            </w:pPr>
            <w:bookmarkStart w:id="844" w:name="_Toc5693183"/>
            <w:r w:rsidRPr="00166400">
              <w:rPr>
                <w:rFonts w:cs="Arial"/>
                <w:b/>
                <w:lang w:val="fr-BE"/>
              </w:rPr>
              <w:t>Description</w:t>
            </w:r>
            <w:bookmarkEnd w:id="844"/>
            <w:r w:rsidRPr="00166400">
              <w:rPr>
                <w:rFonts w:cs="Arial"/>
                <w:b/>
                <w:lang w:val="fr-BE"/>
              </w:rPr>
              <w:t> </w:t>
            </w:r>
          </w:p>
        </w:tc>
        <w:tc>
          <w:tcPr>
            <w:tcW w:w="7158" w:type="dxa"/>
            <w:gridSpan w:val="3"/>
          </w:tcPr>
          <w:p w:rsidR="00350408" w:rsidRPr="00166400" w:rsidRDefault="00350408" w:rsidP="00DA2956">
            <w:pPr>
              <w:rPr>
                <w:rFonts w:cs="Arial"/>
              </w:rPr>
            </w:pPr>
            <w:bookmarkStart w:id="845" w:name="_Toc5693184"/>
            <w:r w:rsidRPr="00166400">
              <w:rPr>
                <w:rFonts w:cs="Arial"/>
              </w:rPr>
              <w:t>Functional identifier of requested button. Allows DMI to apply customisation, if defined within the DMI.</w:t>
            </w:r>
            <w:bookmarkEnd w:id="845"/>
          </w:p>
          <w:p w:rsidR="00350408" w:rsidRPr="00166400" w:rsidRDefault="00350408" w:rsidP="00DA2956">
            <w:pPr>
              <w:rPr>
                <w:rFonts w:cs="Arial"/>
              </w:rPr>
            </w:pPr>
            <w:bookmarkStart w:id="846" w:name="_Toc5693185"/>
            <w:r w:rsidRPr="00166400">
              <w:rPr>
                <w:rFonts w:cs="Arial"/>
              </w:rPr>
              <w:t>Functional identity is dependent of button state.</w:t>
            </w:r>
            <w:bookmarkEnd w:id="846"/>
          </w:p>
          <w:p w:rsidR="00350408" w:rsidRPr="00166400" w:rsidRDefault="00350408" w:rsidP="00DA2956">
            <w:pPr>
              <w:rPr>
                <w:rFonts w:cs="Arial"/>
              </w:rPr>
            </w:pPr>
            <w:r w:rsidRPr="00166400">
              <w:rPr>
                <w:rFonts w:cs="Arial"/>
              </w:rPr>
              <w:t>Each button are defined in the data prep</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847" w:name="_Toc5693187"/>
            <w:r w:rsidRPr="00166400">
              <w:rPr>
                <w:rFonts w:cs="Arial"/>
                <w:b/>
              </w:rPr>
              <w:t>Length of variable</w:t>
            </w:r>
            <w:bookmarkEnd w:id="847"/>
            <w:r w:rsidRPr="00166400">
              <w:rPr>
                <w:rFonts w:cs="Arial"/>
                <w:b/>
              </w:rPr>
              <w:t> </w:t>
            </w:r>
          </w:p>
        </w:tc>
        <w:tc>
          <w:tcPr>
            <w:tcW w:w="2386" w:type="dxa"/>
          </w:tcPr>
          <w:p w:rsidR="00350408" w:rsidRPr="00166400" w:rsidRDefault="00350408" w:rsidP="00DA2956">
            <w:pPr>
              <w:rPr>
                <w:rFonts w:cs="Arial"/>
                <w:b/>
              </w:rPr>
            </w:pPr>
            <w:bookmarkStart w:id="848" w:name="_Toc5693188"/>
            <w:r w:rsidRPr="00166400">
              <w:rPr>
                <w:rFonts w:cs="Arial"/>
                <w:b/>
              </w:rPr>
              <w:t>Minimum Value</w:t>
            </w:r>
            <w:bookmarkEnd w:id="848"/>
          </w:p>
        </w:tc>
        <w:tc>
          <w:tcPr>
            <w:tcW w:w="2386" w:type="dxa"/>
          </w:tcPr>
          <w:p w:rsidR="00350408" w:rsidRPr="00166400" w:rsidRDefault="00350408" w:rsidP="00DA2956">
            <w:pPr>
              <w:rPr>
                <w:rFonts w:cs="Arial"/>
                <w:b/>
              </w:rPr>
            </w:pPr>
            <w:bookmarkStart w:id="849" w:name="_Toc5693189"/>
            <w:r w:rsidRPr="00166400">
              <w:rPr>
                <w:rFonts w:cs="Arial"/>
                <w:b/>
              </w:rPr>
              <w:t>Maximum Value</w:t>
            </w:r>
            <w:bookmarkEnd w:id="849"/>
          </w:p>
        </w:tc>
        <w:tc>
          <w:tcPr>
            <w:tcW w:w="2386" w:type="dxa"/>
          </w:tcPr>
          <w:p w:rsidR="00350408" w:rsidRPr="00166400" w:rsidRDefault="00350408" w:rsidP="00DA2956">
            <w:pPr>
              <w:rPr>
                <w:rFonts w:cs="Arial"/>
              </w:rPr>
            </w:pPr>
            <w:bookmarkStart w:id="850" w:name="_Toc5693190"/>
            <w:r w:rsidRPr="00166400">
              <w:rPr>
                <w:rFonts w:cs="Arial"/>
                <w:b/>
              </w:rPr>
              <w:t>Resolution/formula</w:t>
            </w:r>
            <w:bookmarkEnd w:id="850"/>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851" w:name="_Toc5693191"/>
            <w:r w:rsidRPr="00166400">
              <w:rPr>
                <w:rFonts w:cs="Arial"/>
              </w:rPr>
              <w:t>10 bits</w:t>
            </w:r>
            <w:bookmarkEnd w:id="851"/>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bookmarkStart w:id="852" w:name="_Toc5693194"/>
            <w:r w:rsidRPr="00166400">
              <w:rPr>
                <w:rFonts w:cs="Arial"/>
                <w:b/>
              </w:rPr>
              <w:t>Special/Reserved Values</w:t>
            </w:r>
            <w:bookmarkEnd w:id="852"/>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bookmarkStart w:id="853" w:name="_Toc286739408"/>
      <w:r w:rsidRPr="00166400">
        <w:t>DMI_NID_CONTROL</w:t>
      </w:r>
      <w:bookmarkEnd w:id="8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Control key identifier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Control key identifier of requested Control key</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close activated by the driver</w:t>
            </w:r>
          </w:p>
          <w:p w:rsidR="00350408" w:rsidRPr="00166400" w:rsidRDefault="00350408" w:rsidP="00DA2956">
            <w:pPr>
              <w:rPr>
                <w:rFonts w:cs="Arial"/>
              </w:rPr>
            </w:pPr>
            <w:r w:rsidRPr="00166400">
              <w:rPr>
                <w:rFonts w:cs="Arial"/>
              </w:rPr>
              <w:t>3 : End of entry activated by the driver</w:t>
            </w:r>
          </w:p>
          <w:p w:rsidR="00350408" w:rsidRPr="00166400" w:rsidRDefault="00350408" w:rsidP="00DA2956">
            <w:pPr>
              <w:rPr>
                <w:rFonts w:cs="Arial"/>
              </w:rPr>
            </w:pPr>
            <w:r w:rsidRPr="00166400">
              <w:rPr>
                <w:rFonts w:cs="Arial"/>
              </w:rPr>
              <w:t>1 : spare</w:t>
            </w:r>
          </w:p>
          <w:p w:rsidR="00350408" w:rsidRPr="00166400" w:rsidRDefault="00350408" w:rsidP="00DA2956">
            <w:pPr>
              <w:rPr>
                <w:rFonts w:cs="Arial"/>
                <w:lang w:val="it-IT"/>
              </w:rPr>
            </w:pPr>
            <w:r w:rsidRPr="00166400">
              <w:rPr>
                <w:rFonts w:cs="Arial"/>
              </w:rPr>
              <w:t>2 : spare</w:t>
            </w:r>
          </w:p>
        </w:tc>
      </w:tr>
    </w:tbl>
    <w:p w:rsidR="00350408" w:rsidRPr="00166400" w:rsidRDefault="00350408" w:rsidP="00DA2956">
      <w:pPr>
        <w:rPr>
          <w:rFonts w:cs="Arial"/>
          <w:lang w:val="it-IT"/>
        </w:rPr>
      </w:pPr>
    </w:p>
    <w:p w:rsidR="00350408" w:rsidRPr="00166400" w:rsidRDefault="00350408" w:rsidP="00DA2956">
      <w:pPr>
        <w:rPr>
          <w:lang w:val="it-IT"/>
        </w:rPr>
      </w:pPr>
      <w:bookmarkStart w:id="854" w:name="_Toc286739409"/>
      <w:r w:rsidRPr="00166400">
        <w:rPr>
          <w:lang w:val="it-IT"/>
        </w:rPr>
        <w:t>DMI_NID_DATA</w:t>
      </w:r>
      <w:bookmarkEnd w:id="8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Name </w:t>
            </w:r>
          </w:p>
        </w:tc>
        <w:tc>
          <w:tcPr>
            <w:tcW w:w="7158" w:type="dxa"/>
            <w:gridSpan w:val="3"/>
          </w:tcPr>
          <w:p w:rsidR="00350408" w:rsidRPr="00166400" w:rsidRDefault="00350408" w:rsidP="00DA2956">
            <w:pPr>
              <w:rPr>
                <w:rFonts w:cs="Arial"/>
              </w:rPr>
            </w:pPr>
            <w:r w:rsidRPr="00166400">
              <w:rPr>
                <w:rFonts w:cs="Arial"/>
              </w:rPr>
              <w:t>DATA identifier</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Description </w:t>
            </w:r>
          </w:p>
        </w:tc>
        <w:tc>
          <w:tcPr>
            <w:tcW w:w="7158" w:type="dxa"/>
            <w:gridSpan w:val="3"/>
          </w:tcPr>
          <w:p w:rsidR="00350408" w:rsidRPr="00166400" w:rsidRDefault="00350408" w:rsidP="00DA2956">
            <w:pPr>
              <w:rPr>
                <w:rFonts w:cs="Arial"/>
              </w:rPr>
            </w:pPr>
            <w:r w:rsidRPr="00166400">
              <w:rPr>
                <w:rFonts w:cs="Arial"/>
              </w:rPr>
              <w:t>Identifier of train data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tcPr>
          <w:p w:rsidR="00350408" w:rsidRPr="00166400" w:rsidRDefault="00350408" w:rsidP="00DA2956">
            <w:pPr>
              <w:rPr>
                <w:rFonts w:cs="Arial"/>
                <w:b/>
              </w:rPr>
            </w:pPr>
            <w:r w:rsidRPr="00166400">
              <w:rPr>
                <w:rFonts w:cs="Arial"/>
                <w:b/>
              </w:rPr>
              <w:t>Maximum Value</w:t>
            </w:r>
          </w:p>
        </w:tc>
        <w:tc>
          <w:tcPr>
            <w:tcW w:w="2386" w:type="dxa"/>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rPr>
              <w:t>10 bits</w:t>
            </w: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bookmarkStart w:id="855" w:name="_Toc5693166"/>
      <w:bookmarkEnd w:id="838"/>
    </w:p>
    <w:p w:rsidR="00350408" w:rsidRPr="00166400" w:rsidRDefault="00350408" w:rsidP="00DA2956">
      <w:pPr>
        <w:rPr>
          <w:lang w:val="de-DE"/>
        </w:rPr>
      </w:pPr>
      <w:bookmarkStart w:id="856" w:name="_Toc286739410"/>
      <w:r w:rsidRPr="00166400">
        <w:rPr>
          <w:lang w:val="de-DE"/>
        </w:rPr>
        <w:t>DMI_NID_DRU_MESSAGE</w:t>
      </w:r>
      <w:bookmarkEnd w:id="855"/>
      <w:bookmarkEnd w:id="8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857" w:name="_Toc5693167"/>
            <w:r w:rsidRPr="00166400">
              <w:rPr>
                <w:rFonts w:cs="Arial"/>
                <w:b/>
              </w:rPr>
              <w:t>Name</w:t>
            </w:r>
            <w:bookmarkEnd w:id="857"/>
            <w:r w:rsidRPr="00166400">
              <w:rPr>
                <w:rFonts w:cs="Arial"/>
                <w:b/>
              </w:rPr>
              <w:t> </w:t>
            </w:r>
          </w:p>
        </w:tc>
        <w:tc>
          <w:tcPr>
            <w:tcW w:w="7158" w:type="dxa"/>
            <w:gridSpan w:val="3"/>
          </w:tcPr>
          <w:p w:rsidR="00350408" w:rsidRPr="00166400" w:rsidRDefault="00350408" w:rsidP="00DA2956">
            <w:pPr>
              <w:rPr>
                <w:rFonts w:cs="Arial"/>
              </w:rPr>
            </w:pPr>
            <w:bookmarkStart w:id="858" w:name="_Toc5693168"/>
            <w:r w:rsidRPr="00166400">
              <w:rPr>
                <w:rFonts w:cs="Arial"/>
              </w:rPr>
              <w:t>DRU MESSAGE identity</w:t>
            </w:r>
            <w:bookmarkEnd w:id="858"/>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859" w:name="_Toc5693169"/>
            <w:r w:rsidRPr="00166400">
              <w:rPr>
                <w:rFonts w:cs="Arial"/>
                <w:b/>
              </w:rPr>
              <w:t>Description</w:t>
            </w:r>
            <w:bookmarkEnd w:id="859"/>
            <w:r w:rsidRPr="00166400">
              <w:rPr>
                <w:rFonts w:cs="Arial"/>
                <w:b/>
              </w:rPr>
              <w:t> </w:t>
            </w:r>
          </w:p>
        </w:tc>
        <w:tc>
          <w:tcPr>
            <w:tcW w:w="7158" w:type="dxa"/>
            <w:gridSpan w:val="3"/>
          </w:tcPr>
          <w:p w:rsidR="00350408" w:rsidRPr="00166400" w:rsidRDefault="00350408" w:rsidP="00DA2956">
            <w:pPr>
              <w:rPr>
                <w:rFonts w:cs="Arial"/>
              </w:rPr>
            </w:pPr>
            <w:bookmarkStart w:id="860" w:name="_Toc5693170"/>
            <w:r w:rsidRPr="00166400">
              <w:rPr>
                <w:rFonts w:cs="Arial"/>
              </w:rPr>
              <w:t>Identify a text message</w:t>
            </w:r>
            <w:bookmarkEnd w:id="860"/>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861" w:name="_Toc5693171"/>
            <w:r w:rsidRPr="00166400">
              <w:rPr>
                <w:rFonts w:cs="Arial"/>
                <w:b/>
              </w:rPr>
              <w:t>Length of variable</w:t>
            </w:r>
            <w:bookmarkEnd w:id="861"/>
            <w:r w:rsidRPr="00166400">
              <w:rPr>
                <w:rFonts w:cs="Arial"/>
                <w:b/>
              </w:rPr>
              <w:t> </w:t>
            </w:r>
          </w:p>
        </w:tc>
        <w:tc>
          <w:tcPr>
            <w:tcW w:w="2386" w:type="dxa"/>
          </w:tcPr>
          <w:p w:rsidR="00350408" w:rsidRPr="00166400" w:rsidRDefault="00350408" w:rsidP="00DA2956">
            <w:pPr>
              <w:rPr>
                <w:rFonts w:cs="Arial"/>
                <w:b/>
              </w:rPr>
            </w:pPr>
            <w:bookmarkStart w:id="862" w:name="_Toc5693172"/>
            <w:r w:rsidRPr="00166400">
              <w:rPr>
                <w:rFonts w:cs="Arial"/>
                <w:b/>
              </w:rPr>
              <w:t>Minimum Value</w:t>
            </w:r>
            <w:bookmarkEnd w:id="862"/>
          </w:p>
        </w:tc>
        <w:tc>
          <w:tcPr>
            <w:tcW w:w="2386" w:type="dxa"/>
          </w:tcPr>
          <w:p w:rsidR="00350408" w:rsidRPr="00166400" w:rsidRDefault="00350408" w:rsidP="00DA2956">
            <w:pPr>
              <w:rPr>
                <w:rFonts w:cs="Arial"/>
                <w:b/>
              </w:rPr>
            </w:pPr>
            <w:bookmarkStart w:id="863" w:name="_Toc5693173"/>
            <w:r w:rsidRPr="00166400">
              <w:rPr>
                <w:rFonts w:cs="Arial"/>
                <w:b/>
              </w:rPr>
              <w:t>Maximum Value</w:t>
            </w:r>
            <w:bookmarkEnd w:id="863"/>
          </w:p>
        </w:tc>
        <w:tc>
          <w:tcPr>
            <w:tcW w:w="2386" w:type="dxa"/>
          </w:tcPr>
          <w:p w:rsidR="00350408" w:rsidRPr="00166400" w:rsidRDefault="00350408" w:rsidP="00DA2956">
            <w:pPr>
              <w:rPr>
                <w:rFonts w:cs="Arial"/>
              </w:rPr>
            </w:pPr>
            <w:bookmarkStart w:id="864" w:name="_Toc5693174"/>
            <w:r w:rsidRPr="00166400">
              <w:rPr>
                <w:rFonts w:cs="Arial"/>
                <w:b/>
              </w:rPr>
              <w:t>Resolution/formula</w:t>
            </w:r>
            <w:bookmarkEnd w:id="864"/>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865" w:name="_Toc5693175"/>
            <w:r w:rsidRPr="00166400">
              <w:rPr>
                <w:rFonts w:cs="Arial"/>
              </w:rPr>
              <w:t>8 bits</w:t>
            </w:r>
            <w:bookmarkEnd w:id="865"/>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bookmarkStart w:id="866" w:name="_Toc5693178"/>
            <w:r w:rsidRPr="00166400">
              <w:rPr>
                <w:rFonts w:cs="Arial"/>
              </w:rPr>
              <w:t>integer</w:t>
            </w:r>
            <w:bookmarkEnd w:id="866"/>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bookmarkStart w:id="867" w:name="_Toc5693179"/>
            <w:r w:rsidRPr="00166400">
              <w:rPr>
                <w:rFonts w:cs="Arial"/>
                <w:b/>
              </w:rPr>
              <w:t>Special/Reserved Values</w:t>
            </w:r>
            <w:bookmarkEnd w:id="867"/>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bookmarkStart w:id="868" w:name="_Toc5693195"/>
    </w:p>
    <w:p w:rsidR="00350408" w:rsidRPr="00166400" w:rsidRDefault="00350408" w:rsidP="00DA2956">
      <w:pPr>
        <w:rPr>
          <w:lang w:val="de-DE"/>
        </w:rPr>
      </w:pPr>
      <w:r w:rsidRPr="00166400">
        <w:rPr>
          <w:lang w:val="de-DE"/>
        </w:rPr>
        <w:t>DMI_NID_DRV_LANG</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402"/>
      </w:tblGrid>
      <w:tr w:rsidR="00350408" w:rsidRPr="00166400" w:rsidTr="00FC4506">
        <w:tblPrEx>
          <w:tblCellMar>
            <w:top w:w="0" w:type="dxa"/>
            <w:bottom w:w="0" w:type="dxa"/>
          </w:tblCellMar>
        </w:tblPrEx>
        <w:tc>
          <w:tcPr>
            <w:tcW w:w="2268" w:type="dxa"/>
            <w:tcBorders>
              <w:bottom w:val="nil"/>
            </w:tcBorders>
            <w:vAlign w:val="center"/>
          </w:tcPr>
          <w:p w:rsidR="00350408" w:rsidRPr="00166400" w:rsidRDefault="00350408" w:rsidP="00DA2956">
            <w:pPr>
              <w:rPr>
                <w:rFonts w:cs="Arial"/>
                <w:i/>
              </w:rPr>
            </w:pPr>
            <w:r w:rsidRPr="00166400">
              <w:rPr>
                <w:rFonts w:cs="Arial"/>
                <w:b/>
                <w:i/>
              </w:rPr>
              <w:t>Description</w:t>
            </w:r>
          </w:p>
        </w:tc>
        <w:tc>
          <w:tcPr>
            <w:tcW w:w="7301" w:type="dxa"/>
            <w:gridSpan w:val="3"/>
            <w:tcBorders>
              <w:bottom w:val="nil"/>
            </w:tcBorders>
            <w:vAlign w:val="center"/>
          </w:tcPr>
          <w:p w:rsidR="00350408" w:rsidRPr="00166400" w:rsidRDefault="00350408" w:rsidP="00DA2956">
            <w:pPr>
              <w:rPr>
                <w:rFonts w:cs="Arial"/>
              </w:rPr>
            </w:pPr>
            <w:r w:rsidRPr="00166400">
              <w:rPr>
                <w:rFonts w:cs="Arial"/>
              </w:rPr>
              <w:t>Driver Language Selection</w:t>
            </w:r>
          </w:p>
          <w:p w:rsidR="00350408" w:rsidRPr="00166400" w:rsidRDefault="00350408" w:rsidP="00DA2956">
            <w:pPr>
              <w:rPr>
                <w:rFonts w:cs="Arial"/>
              </w:rPr>
            </w:pPr>
            <w:r w:rsidRPr="00166400">
              <w:rPr>
                <w:rFonts w:cs="Arial"/>
              </w:rPr>
              <w:t>This table includes a subset of the language identifiers included in the norm.</w:t>
            </w:r>
          </w:p>
        </w:tc>
      </w:tr>
      <w:tr w:rsidR="00350408" w:rsidRPr="00166400" w:rsidTr="00FC4506">
        <w:tblPrEx>
          <w:tblCellMar>
            <w:top w:w="0" w:type="dxa"/>
            <w:bottom w:w="0" w:type="dxa"/>
          </w:tblCellMar>
        </w:tblPrEx>
        <w:tc>
          <w:tcPr>
            <w:tcW w:w="2268" w:type="dxa"/>
            <w:vAlign w:val="center"/>
          </w:tcPr>
          <w:p w:rsidR="00350408" w:rsidRPr="00166400" w:rsidRDefault="00350408" w:rsidP="00DA2956">
            <w:pPr>
              <w:rPr>
                <w:rFonts w:cs="Arial"/>
                <w:b/>
                <w:i/>
              </w:rPr>
            </w:pPr>
            <w:r w:rsidRPr="00166400">
              <w:rPr>
                <w:rFonts w:cs="Arial"/>
                <w:b/>
                <w:i/>
              </w:rPr>
              <w:t>Length of variable</w:t>
            </w:r>
          </w:p>
        </w:tc>
        <w:tc>
          <w:tcPr>
            <w:tcW w:w="1914" w:type="dxa"/>
            <w:vAlign w:val="center"/>
          </w:tcPr>
          <w:p w:rsidR="00350408" w:rsidRPr="00166400" w:rsidRDefault="00350408" w:rsidP="00DA2956">
            <w:pPr>
              <w:rPr>
                <w:rFonts w:cs="Arial"/>
                <w:i/>
              </w:rPr>
            </w:pPr>
            <w:r w:rsidRPr="00166400">
              <w:rPr>
                <w:rFonts w:cs="Arial"/>
                <w:b/>
                <w:i/>
              </w:rPr>
              <w:t>Value</w:t>
            </w:r>
          </w:p>
        </w:tc>
        <w:tc>
          <w:tcPr>
            <w:tcW w:w="1985" w:type="dxa"/>
            <w:vAlign w:val="center"/>
          </w:tcPr>
          <w:p w:rsidR="00350408" w:rsidRPr="00166400" w:rsidRDefault="00350408" w:rsidP="00DA2956">
            <w:pPr>
              <w:rPr>
                <w:rFonts w:cs="Arial"/>
                <w:i/>
              </w:rPr>
            </w:pPr>
            <w:r w:rsidRPr="00166400">
              <w:rPr>
                <w:rFonts w:cs="Arial"/>
                <w:b/>
                <w:i/>
              </w:rPr>
              <w:t>Language</w:t>
            </w:r>
          </w:p>
        </w:tc>
        <w:tc>
          <w:tcPr>
            <w:tcW w:w="3402" w:type="dxa"/>
            <w:vAlign w:val="center"/>
          </w:tcPr>
          <w:p w:rsidR="00350408" w:rsidRPr="00166400" w:rsidRDefault="00350408" w:rsidP="00DA2956">
            <w:pPr>
              <w:rPr>
                <w:rFonts w:cs="Arial"/>
                <w:i/>
              </w:rPr>
            </w:pPr>
          </w:p>
        </w:tc>
      </w:tr>
      <w:tr w:rsidR="00350408" w:rsidRPr="00166400" w:rsidTr="00FC4506">
        <w:tblPrEx>
          <w:tblCellMar>
            <w:top w:w="0" w:type="dxa"/>
            <w:bottom w:w="0" w:type="dxa"/>
          </w:tblCellMar>
        </w:tblPrEx>
        <w:tc>
          <w:tcPr>
            <w:tcW w:w="2268" w:type="dxa"/>
            <w:tcBorders>
              <w:top w:val="nil"/>
              <w:bottom w:val="nil"/>
            </w:tcBorders>
            <w:vAlign w:val="center"/>
          </w:tcPr>
          <w:p w:rsidR="00350408" w:rsidRPr="00166400" w:rsidRDefault="00350408" w:rsidP="00DA2956">
            <w:pPr>
              <w:rPr>
                <w:rFonts w:cs="Arial"/>
              </w:rPr>
            </w:pPr>
            <w:r w:rsidRPr="00166400">
              <w:rPr>
                <w:rFonts w:cs="Arial"/>
              </w:rPr>
              <w:t>16 bits (2 characters)</w:t>
            </w:r>
          </w:p>
        </w:tc>
        <w:tc>
          <w:tcPr>
            <w:tcW w:w="1914" w:type="dxa"/>
            <w:tcBorders>
              <w:top w:val="nil"/>
              <w:bottom w:val="nil"/>
            </w:tcBorders>
            <w:vAlign w:val="center"/>
          </w:tcPr>
          <w:p w:rsidR="00350408" w:rsidRPr="00166400" w:rsidRDefault="00350408" w:rsidP="00DA2956">
            <w:pPr>
              <w:rPr>
                <w:rFonts w:cs="Arial"/>
              </w:rPr>
            </w:pPr>
          </w:p>
        </w:tc>
        <w:tc>
          <w:tcPr>
            <w:tcW w:w="1985" w:type="dxa"/>
            <w:tcBorders>
              <w:top w:val="nil"/>
              <w:bottom w:val="nil"/>
            </w:tcBorders>
            <w:vAlign w:val="center"/>
          </w:tcPr>
          <w:p w:rsidR="00350408" w:rsidRPr="00166400" w:rsidRDefault="00350408" w:rsidP="00DA2956">
            <w:pPr>
              <w:rPr>
                <w:rFonts w:cs="Arial"/>
              </w:rPr>
            </w:pPr>
          </w:p>
        </w:tc>
        <w:tc>
          <w:tcPr>
            <w:tcW w:w="3402" w:type="dxa"/>
            <w:tcBorders>
              <w:top w:val="nil"/>
              <w:bottom w:val="nil"/>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268" w:type="dxa"/>
            <w:vMerge w:val="restart"/>
            <w:tcBorders>
              <w:bottom w:val="nil"/>
            </w:tcBorders>
            <w:vAlign w:val="center"/>
          </w:tcPr>
          <w:p w:rsidR="00350408" w:rsidRPr="00166400" w:rsidRDefault="00350408" w:rsidP="00DA2956">
            <w:pPr>
              <w:rPr>
                <w:rFonts w:cs="Arial"/>
                <w:i/>
              </w:rPr>
            </w:pPr>
            <w:r w:rsidRPr="00166400">
              <w:rPr>
                <w:rFonts w:cs="Arial"/>
                <w:b/>
                <w:i/>
              </w:rPr>
              <w:t>Special/Reserved Values</w:t>
            </w:r>
          </w:p>
        </w:tc>
        <w:tc>
          <w:tcPr>
            <w:tcW w:w="1914" w:type="dxa"/>
            <w:vAlign w:val="center"/>
          </w:tcPr>
          <w:p w:rsidR="00350408" w:rsidRPr="00166400" w:rsidRDefault="00350408" w:rsidP="00DA2956">
            <w:pPr>
              <w:rPr>
                <w:rFonts w:cs="Arial"/>
                <w:lang w:val="fr-FR"/>
              </w:rPr>
            </w:pPr>
            <w:r w:rsidRPr="00166400">
              <w:rPr>
                <w:rFonts w:cs="Arial"/>
                <w:lang w:val="fr-FR"/>
              </w:rPr>
              <w:t>en</w:t>
            </w:r>
          </w:p>
        </w:tc>
        <w:tc>
          <w:tcPr>
            <w:tcW w:w="5387" w:type="dxa"/>
            <w:gridSpan w:val="2"/>
            <w:vAlign w:val="center"/>
          </w:tcPr>
          <w:p w:rsidR="00350408" w:rsidRPr="00166400" w:rsidRDefault="00350408" w:rsidP="00DA2956">
            <w:pPr>
              <w:rPr>
                <w:rFonts w:cs="Arial"/>
                <w:lang w:val="fr-FR"/>
              </w:rPr>
            </w:pPr>
            <w:r w:rsidRPr="00166400">
              <w:rPr>
                <w:rFonts w:cs="Arial"/>
                <w:lang w:val="fr-FR"/>
              </w:rPr>
              <w:t>ENGLISH</w:t>
            </w:r>
          </w:p>
        </w:tc>
      </w:tr>
      <w:tr w:rsidR="00350408" w:rsidRPr="00166400" w:rsidTr="00FC4506">
        <w:tblPrEx>
          <w:tblCellMar>
            <w:top w:w="0" w:type="dxa"/>
            <w:bottom w:w="0" w:type="dxa"/>
          </w:tblCellMar>
        </w:tblPrEx>
        <w:trPr>
          <w:cantSplit/>
        </w:trPr>
        <w:tc>
          <w:tcPr>
            <w:tcW w:w="2268" w:type="dxa"/>
            <w:vMerge/>
            <w:tcBorders>
              <w:top w:val="nil"/>
              <w:bottom w:val="nil"/>
            </w:tcBorders>
            <w:vAlign w:val="center"/>
          </w:tcPr>
          <w:p w:rsidR="00350408" w:rsidRPr="00166400" w:rsidRDefault="00350408" w:rsidP="00DA2956">
            <w:pPr>
              <w:rPr>
                <w:rFonts w:cs="Arial"/>
                <w:b/>
                <w:lang w:val="fr-FR"/>
              </w:rPr>
            </w:pPr>
          </w:p>
        </w:tc>
        <w:tc>
          <w:tcPr>
            <w:tcW w:w="1914" w:type="dxa"/>
            <w:vAlign w:val="center"/>
          </w:tcPr>
          <w:p w:rsidR="00350408" w:rsidRPr="00166400" w:rsidRDefault="00350408" w:rsidP="00DA2956">
            <w:pPr>
              <w:rPr>
                <w:rFonts w:cs="Arial"/>
                <w:lang w:val="fr-FR"/>
              </w:rPr>
            </w:pPr>
            <w:r w:rsidRPr="00166400">
              <w:rPr>
                <w:rFonts w:cs="Arial"/>
                <w:lang w:val="fr-FR"/>
              </w:rPr>
              <w:t>de</w:t>
            </w:r>
          </w:p>
        </w:tc>
        <w:tc>
          <w:tcPr>
            <w:tcW w:w="5387" w:type="dxa"/>
            <w:gridSpan w:val="2"/>
            <w:vAlign w:val="center"/>
          </w:tcPr>
          <w:p w:rsidR="00350408" w:rsidRPr="00166400" w:rsidRDefault="00350408" w:rsidP="00DA2956">
            <w:pPr>
              <w:rPr>
                <w:rFonts w:cs="Arial"/>
                <w:lang w:val="en-US"/>
              </w:rPr>
            </w:pPr>
            <w:r w:rsidRPr="00166400">
              <w:rPr>
                <w:rFonts w:cs="Arial"/>
                <w:lang w:val="en-US"/>
              </w:rPr>
              <w:t>GERMAN</w:t>
            </w:r>
          </w:p>
        </w:tc>
      </w:tr>
      <w:tr w:rsidR="00350408" w:rsidRPr="00166400" w:rsidTr="00FC4506">
        <w:tblPrEx>
          <w:tblCellMar>
            <w:top w:w="0" w:type="dxa"/>
            <w:bottom w:w="0" w:type="dxa"/>
          </w:tblCellMar>
        </w:tblPrEx>
        <w:trPr>
          <w:cantSplit/>
        </w:trPr>
        <w:tc>
          <w:tcPr>
            <w:tcW w:w="2268" w:type="dxa"/>
            <w:vMerge/>
            <w:tcBorders>
              <w:top w:val="nil"/>
            </w:tcBorders>
            <w:vAlign w:val="center"/>
          </w:tcPr>
          <w:p w:rsidR="00350408" w:rsidRPr="00166400" w:rsidRDefault="00350408" w:rsidP="00DA2956">
            <w:pPr>
              <w:rPr>
                <w:rFonts w:cs="Arial"/>
                <w:b/>
                <w:lang w:val="en-US"/>
              </w:rPr>
            </w:pPr>
          </w:p>
        </w:tc>
        <w:tc>
          <w:tcPr>
            <w:tcW w:w="1914" w:type="dxa"/>
            <w:tcBorders>
              <w:top w:val="nil"/>
            </w:tcBorders>
            <w:vAlign w:val="center"/>
          </w:tcPr>
          <w:p w:rsidR="00350408" w:rsidRPr="00166400" w:rsidRDefault="00350408" w:rsidP="00DA2956">
            <w:pPr>
              <w:rPr>
                <w:rFonts w:cs="Arial"/>
                <w:lang w:val="en-US"/>
              </w:rPr>
            </w:pPr>
            <w:r w:rsidRPr="00166400">
              <w:rPr>
                <w:rFonts w:cs="Arial"/>
                <w:lang w:val="en-US"/>
              </w:rPr>
              <w:t>fr</w:t>
            </w:r>
          </w:p>
        </w:tc>
        <w:tc>
          <w:tcPr>
            <w:tcW w:w="5387" w:type="dxa"/>
            <w:gridSpan w:val="2"/>
            <w:tcBorders>
              <w:top w:val="nil"/>
            </w:tcBorders>
            <w:vAlign w:val="center"/>
          </w:tcPr>
          <w:p w:rsidR="00350408" w:rsidRPr="00166400" w:rsidRDefault="00350408" w:rsidP="00DA2956">
            <w:pPr>
              <w:rPr>
                <w:rFonts w:cs="Arial"/>
                <w:lang w:val="en-US"/>
              </w:rPr>
            </w:pPr>
            <w:r w:rsidRPr="00166400">
              <w:rPr>
                <w:rFonts w:cs="Arial"/>
                <w:lang w:val="en-US"/>
              </w:rPr>
              <w:t>FRENCH</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lang w:val="en-US"/>
              </w:rPr>
            </w:pPr>
          </w:p>
        </w:tc>
        <w:tc>
          <w:tcPr>
            <w:tcW w:w="1914" w:type="dxa"/>
            <w:vAlign w:val="center"/>
          </w:tcPr>
          <w:p w:rsidR="00350408" w:rsidRPr="00166400" w:rsidRDefault="00350408" w:rsidP="00DA2956">
            <w:pPr>
              <w:rPr>
                <w:rFonts w:cs="Arial"/>
                <w:lang w:val="en-US"/>
              </w:rPr>
            </w:pPr>
            <w:r w:rsidRPr="00166400">
              <w:rPr>
                <w:rFonts w:cs="Arial"/>
                <w:lang w:val="en-US"/>
              </w:rPr>
              <w:t>es</w:t>
            </w:r>
          </w:p>
        </w:tc>
        <w:tc>
          <w:tcPr>
            <w:tcW w:w="5387" w:type="dxa"/>
            <w:gridSpan w:val="2"/>
            <w:vAlign w:val="center"/>
          </w:tcPr>
          <w:p w:rsidR="00350408" w:rsidRPr="00166400" w:rsidRDefault="00350408" w:rsidP="00DA2956">
            <w:pPr>
              <w:rPr>
                <w:rFonts w:cs="Arial"/>
              </w:rPr>
            </w:pPr>
            <w:r w:rsidRPr="00166400">
              <w:rPr>
                <w:rFonts w:cs="Arial"/>
              </w:rPr>
              <w:t>SPANISH</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it</w:t>
            </w:r>
          </w:p>
        </w:tc>
        <w:tc>
          <w:tcPr>
            <w:tcW w:w="5387" w:type="dxa"/>
            <w:gridSpan w:val="2"/>
            <w:vAlign w:val="center"/>
          </w:tcPr>
          <w:p w:rsidR="00350408" w:rsidRPr="00166400" w:rsidRDefault="00350408" w:rsidP="00DA2956">
            <w:pPr>
              <w:rPr>
                <w:rFonts w:cs="Arial"/>
              </w:rPr>
            </w:pPr>
            <w:r w:rsidRPr="00166400">
              <w:rPr>
                <w:rFonts w:cs="Arial"/>
              </w:rPr>
              <w:t>ITALIAN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nl</w:t>
            </w:r>
          </w:p>
        </w:tc>
        <w:tc>
          <w:tcPr>
            <w:tcW w:w="5387" w:type="dxa"/>
            <w:gridSpan w:val="2"/>
            <w:vAlign w:val="center"/>
          </w:tcPr>
          <w:p w:rsidR="00350408" w:rsidRPr="00166400" w:rsidRDefault="00350408" w:rsidP="00DA2956">
            <w:pPr>
              <w:rPr>
                <w:rFonts w:cs="Arial"/>
              </w:rPr>
            </w:pPr>
            <w:r w:rsidRPr="00166400">
              <w:rPr>
                <w:rFonts w:cs="Arial"/>
              </w:rPr>
              <w:t>DUTCH</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hu</w:t>
            </w:r>
          </w:p>
        </w:tc>
        <w:tc>
          <w:tcPr>
            <w:tcW w:w="5387" w:type="dxa"/>
            <w:gridSpan w:val="2"/>
            <w:vAlign w:val="center"/>
          </w:tcPr>
          <w:p w:rsidR="00350408" w:rsidRPr="00166400" w:rsidRDefault="00350408" w:rsidP="00DA2956">
            <w:pPr>
              <w:rPr>
                <w:rFonts w:cs="Arial"/>
              </w:rPr>
            </w:pPr>
            <w:r w:rsidRPr="00166400">
              <w:rPr>
                <w:rFonts w:cs="Arial"/>
              </w:rPr>
              <w:t>HUNGARIAN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lang w:val="en-US"/>
              </w:rPr>
            </w:pPr>
            <w:r w:rsidRPr="00166400">
              <w:rPr>
                <w:rFonts w:cs="Arial"/>
                <w:lang w:val="en-US"/>
              </w:rPr>
              <w:t>da</w:t>
            </w:r>
          </w:p>
        </w:tc>
        <w:tc>
          <w:tcPr>
            <w:tcW w:w="5387" w:type="dxa"/>
            <w:gridSpan w:val="2"/>
            <w:vAlign w:val="center"/>
          </w:tcPr>
          <w:p w:rsidR="00350408" w:rsidRPr="00166400" w:rsidRDefault="00350408" w:rsidP="00DA2956">
            <w:pPr>
              <w:rPr>
                <w:rFonts w:cs="Arial"/>
                <w:lang w:val="en-US"/>
              </w:rPr>
            </w:pPr>
            <w:r w:rsidRPr="00166400">
              <w:rPr>
                <w:rFonts w:cs="Arial"/>
                <w:lang w:val="en-US"/>
              </w:rPr>
              <w:t>DANISH</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lang w:val="en-US"/>
              </w:rPr>
            </w:pPr>
          </w:p>
        </w:tc>
        <w:tc>
          <w:tcPr>
            <w:tcW w:w="1914" w:type="dxa"/>
            <w:vAlign w:val="center"/>
          </w:tcPr>
          <w:p w:rsidR="00350408" w:rsidRPr="00166400" w:rsidRDefault="00350408" w:rsidP="00DA2956">
            <w:pPr>
              <w:rPr>
                <w:rFonts w:cs="Arial"/>
                <w:lang w:val="en-US"/>
              </w:rPr>
            </w:pPr>
            <w:r w:rsidRPr="00166400">
              <w:rPr>
                <w:rFonts w:cs="Arial"/>
                <w:lang w:val="en-US"/>
              </w:rPr>
              <w:t>fi</w:t>
            </w:r>
          </w:p>
        </w:tc>
        <w:tc>
          <w:tcPr>
            <w:tcW w:w="5387" w:type="dxa"/>
            <w:gridSpan w:val="2"/>
            <w:vAlign w:val="center"/>
          </w:tcPr>
          <w:p w:rsidR="00350408" w:rsidRPr="00166400" w:rsidRDefault="00350408" w:rsidP="00DA2956">
            <w:pPr>
              <w:rPr>
                <w:rFonts w:cs="Arial"/>
              </w:rPr>
            </w:pPr>
            <w:r w:rsidRPr="00166400">
              <w:rPr>
                <w:rFonts w:cs="Arial"/>
              </w:rPr>
              <w:t>FINNISH</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no</w:t>
            </w:r>
          </w:p>
        </w:tc>
        <w:tc>
          <w:tcPr>
            <w:tcW w:w="5387" w:type="dxa"/>
            <w:gridSpan w:val="2"/>
            <w:vAlign w:val="center"/>
          </w:tcPr>
          <w:p w:rsidR="00350408" w:rsidRPr="00166400" w:rsidRDefault="00350408" w:rsidP="00DA2956">
            <w:pPr>
              <w:rPr>
                <w:rFonts w:cs="Arial"/>
              </w:rPr>
            </w:pPr>
            <w:r w:rsidRPr="00166400">
              <w:rPr>
                <w:rFonts w:cs="Arial"/>
              </w:rPr>
              <w:t>NORWEGIAN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sv</w:t>
            </w:r>
          </w:p>
        </w:tc>
        <w:tc>
          <w:tcPr>
            <w:tcW w:w="5387" w:type="dxa"/>
            <w:gridSpan w:val="2"/>
            <w:vAlign w:val="center"/>
          </w:tcPr>
          <w:p w:rsidR="00350408" w:rsidRPr="00166400" w:rsidRDefault="00350408" w:rsidP="00DA2956">
            <w:pPr>
              <w:rPr>
                <w:rFonts w:cs="Arial"/>
              </w:rPr>
            </w:pPr>
            <w:r w:rsidRPr="00166400">
              <w:rPr>
                <w:rFonts w:cs="Arial"/>
              </w:rPr>
              <w:t>SWEDISH</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bg</w:t>
            </w:r>
          </w:p>
        </w:tc>
        <w:tc>
          <w:tcPr>
            <w:tcW w:w="5387" w:type="dxa"/>
            <w:gridSpan w:val="2"/>
            <w:vAlign w:val="center"/>
          </w:tcPr>
          <w:p w:rsidR="00350408" w:rsidRPr="00166400" w:rsidRDefault="00350408" w:rsidP="00DA2956">
            <w:pPr>
              <w:rPr>
                <w:rFonts w:cs="Arial"/>
              </w:rPr>
            </w:pPr>
            <w:r w:rsidRPr="00166400">
              <w:rPr>
                <w:rFonts w:cs="Arial"/>
              </w:rPr>
              <w:t>BULGARIAN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hr</w:t>
            </w:r>
          </w:p>
        </w:tc>
        <w:tc>
          <w:tcPr>
            <w:tcW w:w="5387" w:type="dxa"/>
            <w:gridSpan w:val="2"/>
            <w:vAlign w:val="center"/>
          </w:tcPr>
          <w:p w:rsidR="00350408" w:rsidRPr="00166400" w:rsidRDefault="00350408" w:rsidP="00DA2956">
            <w:pPr>
              <w:rPr>
                <w:rFonts w:cs="Arial"/>
              </w:rPr>
            </w:pPr>
            <w:r w:rsidRPr="00166400">
              <w:rPr>
                <w:rFonts w:cs="Arial"/>
              </w:rPr>
              <w:t>CROATIAN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cs</w:t>
            </w:r>
          </w:p>
        </w:tc>
        <w:tc>
          <w:tcPr>
            <w:tcW w:w="5387" w:type="dxa"/>
            <w:gridSpan w:val="2"/>
            <w:vAlign w:val="center"/>
          </w:tcPr>
          <w:p w:rsidR="00350408" w:rsidRPr="00166400" w:rsidRDefault="00350408" w:rsidP="00DA2956">
            <w:pPr>
              <w:rPr>
                <w:rFonts w:cs="Arial"/>
              </w:rPr>
            </w:pPr>
            <w:r w:rsidRPr="00166400">
              <w:rPr>
                <w:rFonts w:cs="Arial"/>
              </w:rPr>
              <w:t>CZECH</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et</w:t>
            </w:r>
          </w:p>
        </w:tc>
        <w:tc>
          <w:tcPr>
            <w:tcW w:w="5387" w:type="dxa"/>
            <w:gridSpan w:val="2"/>
            <w:vAlign w:val="center"/>
          </w:tcPr>
          <w:p w:rsidR="00350408" w:rsidRPr="00166400" w:rsidRDefault="00350408" w:rsidP="00DA2956">
            <w:pPr>
              <w:rPr>
                <w:rFonts w:cs="Arial"/>
              </w:rPr>
            </w:pPr>
            <w:r w:rsidRPr="00166400">
              <w:rPr>
                <w:rFonts w:cs="Arial"/>
              </w:rPr>
              <w:t>ESTONIAN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el</w:t>
            </w:r>
          </w:p>
        </w:tc>
        <w:tc>
          <w:tcPr>
            <w:tcW w:w="5387" w:type="dxa"/>
            <w:gridSpan w:val="2"/>
            <w:vAlign w:val="center"/>
          </w:tcPr>
          <w:p w:rsidR="00350408" w:rsidRPr="00166400" w:rsidRDefault="00350408" w:rsidP="00DA2956">
            <w:pPr>
              <w:rPr>
                <w:rFonts w:cs="Arial"/>
              </w:rPr>
            </w:pPr>
            <w:r w:rsidRPr="00166400">
              <w:rPr>
                <w:rFonts w:cs="Arial"/>
              </w:rPr>
              <w:t>GREEK</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pl</w:t>
            </w:r>
          </w:p>
        </w:tc>
        <w:tc>
          <w:tcPr>
            <w:tcW w:w="5387" w:type="dxa"/>
            <w:gridSpan w:val="2"/>
            <w:vAlign w:val="center"/>
          </w:tcPr>
          <w:p w:rsidR="00350408" w:rsidRPr="00166400" w:rsidRDefault="00350408" w:rsidP="00DA2956">
            <w:pPr>
              <w:rPr>
                <w:rFonts w:cs="Arial"/>
              </w:rPr>
            </w:pPr>
            <w:r w:rsidRPr="00166400">
              <w:rPr>
                <w:rFonts w:cs="Arial"/>
              </w:rPr>
              <w:t>POLISH</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pt</w:t>
            </w:r>
          </w:p>
        </w:tc>
        <w:tc>
          <w:tcPr>
            <w:tcW w:w="5387" w:type="dxa"/>
            <w:gridSpan w:val="2"/>
            <w:vAlign w:val="center"/>
          </w:tcPr>
          <w:p w:rsidR="00350408" w:rsidRPr="00166400" w:rsidRDefault="00350408" w:rsidP="00DA2956">
            <w:pPr>
              <w:rPr>
                <w:rFonts w:cs="Arial"/>
              </w:rPr>
            </w:pPr>
            <w:r w:rsidRPr="00166400">
              <w:rPr>
                <w:rFonts w:cs="Arial"/>
              </w:rPr>
              <w:t>PORTUGUESE</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ro</w:t>
            </w:r>
          </w:p>
        </w:tc>
        <w:tc>
          <w:tcPr>
            <w:tcW w:w="5387" w:type="dxa"/>
            <w:gridSpan w:val="2"/>
            <w:vAlign w:val="center"/>
          </w:tcPr>
          <w:p w:rsidR="00350408" w:rsidRPr="00166400" w:rsidRDefault="00350408" w:rsidP="00DA2956">
            <w:pPr>
              <w:rPr>
                <w:rFonts w:cs="Arial"/>
              </w:rPr>
            </w:pPr>
            <w:r w:rsidRPr="00166400">
              <w:rPr>
                <w:rFonts w:cs="Arial"/>
              </w:rPr>
              <w:t>ROMANIAN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ru</w:t>
            </w:r>
          </w:p>
        </w:tc>
        <w:tc>
          <w:tcPr>
            <w:tcW w:w="5387" w:type="dxa"/>
            <w:gridSpan w:val="2"/>
            <w:vAlign w:val="center"/>
          </w:tcPr>
          <w:p w:rsidR="00350408" w:rsidRPr="00166400" w:rsidRDefault="00350408" w:rsidP="00DA2956">
            <w:pPr>
              <w:rPr>
                <w:rFonts w:cs="Arial"/>
              </w:rPr>
            </w:pPr>
            <w:r w:rsidRPr="00166400">
              <w:rPr>
                <w:rFonts w:cs="Arial"/>
              </w:rPr>
              <w:t>RUSSIAN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sr</w:t>
            </w:r>
          </w:p>
        </w:tc>
        <w:tc>
          <w:tcPr>
            <w:tcW w:w="5387" w:type="dxa"/>
            <w:gridSpan w:val="2"/>
            <w:vAlign w:val="center"/>
          </w:tcPr>
          <w:p w:rsidR="00350408" w:rsidRPr="00166400" w:rsidRDefault="00350408" w:rsidP="00DA2956">
            <w:pPr>
              <w:rPr>
                <w:rFonts w:cs="Arial"/>
              </w:rPr>
            </w:pPr>
            <w:r w:rsidRPr="00166400">
              <w:rPr>
                <w:rFonts w:cs="Arial"/>
              </w:rPr>
              <w:t>SERBIAN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sh</w:t>
            </w:r>
          </w:p>
        </w:tc>
        <w:tc>
          <w:tcPr>
            <w:tcW w:w="5387" w:type="dxa"/>
            <w:gridSpan w:val="2"/>
            <w:vAlign w:val="center"/>
          </w:tcPr>
          <w:p w:rsidR="00350408" w:rsidRPr="00166400" w:rsidRDefault="00350408" w:rsidP="00DA2956">
            <w:pPr>
              <w:rPr>
                <w:rFonts w:cs="Arial"/>
              </w:rPr>
            </w:pPr>
            <w:r w:rsidRPr="00166400">
              <w:rPr>
                <w:rFonts w:cs="Arial"/>
              </w:rPr>
              <w:t>SERBO-CROATIAN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sk</w:t>
            </w:r>
          </w:p>
        </w:tc>
        <w:tc>
          <w:tcPr>
            <w:tcW w:w="5387" w:type="dxa"/>
            <w:gridSpan w:val="2"/>
            <w:vAlign w:val="center"/>
          </w:tcPr>
          <w:p w:rsidR="00350408" w:rsidRPr="00166400" w:rsidRDefault="00350408" w:rsidP="00DA2956">
            <w:pPr>
              <w:rPr>
                <w:rFonts w:cs="Arial"/>
                <w:lang w:val="it-IT"/>
              </w:rPr>
            </w:pPr>
            <w:r w:rsidRPr="00166400">
              <w:rPr>
                <w:rFonts w:cs="Arial"/>
                <w:lang w:val="it-IT"/>
              </w:rPr>
              <w:t>SLOVAK</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lang w:val="it-IT"/>
              </w:rPr>
            </w:pPr>
          </w:p>
        </w:tc>
        <w:tc>
          <w:tcPr>
            <w:tcW w:w="1914" w:type="dxa"/>
            <w:vAlign w:val="center"/>
          </w:tcPr>
          <w:p w:rsidR="00350408" w:rsidRPr="00166400" w:rsidRDefault="00350408" w:rsidP="00DA2956">
            <w:pPr>
              <w:rPr>
                <w:rFonts w:cs="Arial"/>
                <w:lang w:val="it-IT"/>
              </w:rPr>
            </w:pPr>
            <w:r w:rsidRPr="00166400">
              <w:rPr>
                <w:rFonts w:cs="Arial"/>
                <w:lang w:val="it-IT"/>
              </w:rPr>
              <w:t>sl</w:t>
            </w:r>
          </w:p>
        </w:tc>
        <w:tc>
          <w:tcPr>
            <w:tcW w:w="5387" w:type="dxa"/>
            <w:gridSpan w:val="2"/>
            <w:vAlign w:val="center"/>
          </w:tcPr>
          <w:p w:rsidR="00350408" w:rsidRPr="00166400" w:rsidRDefault="00350408" w:rsidP="00DA2956">
            <w:pPr>
              <w:rPr>
                <w:rFonts w:cs="Arial"/>
                <w:lang w:val="it-IT"/>
              </w:rPr>
            </w:pPr>
            <w:r w:rsidRPr="00166400">
              <w:rPr>
                <w:rFonts w:cs="Arial"/>
                <w:lang w:val="it-IT"/>
              </w:rPr>
              <w:t>SLOVENIAN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lang w:val="it-IT"/>
              </w:rPr>
            </w:pPr>
          </w:p>
        </w:tc>
        <w:tc>
          <w:tcPr>
            <w:tcW w:w="1914" w:type="dxa"/>
            <w:vAlign w:val="center"/>
          </w:tcPr>
          <w:p w:rsidR="00350408" w:rsidRPr="00166400" w:rsidRDefault="00350408" w:rsidP="00DA2956">
            <w:pPr>
              <w:rPr>
                <w:rFonts w:cs="Arial"/>
              </w:rPr>
            </w:pPr>
            <w:r w:rsidRPr="00166400">
              <w:rPr>
                <w:rFonts w:cs="Arial"/>
              </w:rPr>
              <w:t>tr</w:t>
            </w:r>
          </w:p>
        </w:tc>
        <w:tc>
          <w:tcPr>
            <w:tcW w:w="5387" w:type="dxa"/>
            <w:gridSpan w:val="2"/>
            <w:vAlign w:val="center"/>
          </w:tcPr>
          <w:p w:rsidR="00350408" w:rsidRPr="00166400" w:rsidRDefault="00350408" w:rsidP="00DA2956">
            <w:pPr>
              <w:rPr>
                <w:rFonts w:cs="Arial"/>
              </w:rPr>
            </w:pPr>
            <w:r w:rsidRPr="00166400">
              <w:rPr>
                <w:rFonts w:cs="Arial"/>
              </w:rPr>
              <w:t>TURKISH</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lv</w:t>
            </w:r>
          </w:p>
        </w:tc>
        <w:tc>
          <w:tcPr>
            <w:tcW w:w="5387" w:type="dxa"/>
            <w:gridSpan w:val="2"/>
            <w:vAlign w:val="center"/>
          </w:tcPr>
          <w:p w:rsidR="00350408" w:rsidRPr="00166400" w:rsidRDefault="00350408" w:rsidP="00DA2956">
            <w:pPr>
              <w:rPr>
                <w:rFonts w:cs="Arial"/>
              </w:rPr>
            </w:pPr>
            <w:r w:rsidRPr="00166400">
              <w:rPr>
                <w:rFonts w:cs="Arial"/>
              </w:rPr>
              <w:t>LATVIAN</w:t>
            </w:r>
          </w:p>
        </w:tc>
      </w:tr>
      <w:tr w:rsidR="00350408" w:rsidRPr="00166400" w:rsidTr="00FC4506">
        <w:tblPrEx>
          <w:tblCellMar>
            <w:top w:w="0" w:type="dxa"/>
            <w:bottom w:w="0" w:type="dxa"/>
          </w:tblCellMar>
        </w:tblPrEx>
        <w:trPr>
          <w:cantSplit/>
        </w:trPr>
        <w:tc>
          <w:tcPr>
            <w:tcW w:w="2268" w:type="dxa"/>
            <w:vMerge/>
            <w:vAlign w:val="center"/>
          </w:tcPr>
          <w:p w:rsidR="00350408" w:rsidRPr="00166400" w:rsidRDefault="00350408" w:rsidP="00DA2956">
            <w:pPr>
              <w:rPr>
                <w:rFonts w:cs="Arial"/>
                <w:b/>
              </w:rPr>
            </w:pPr>
          </w:p>
        </w:tc>
        <w:tc>
          <w:tcPr>
            <w:tcW w:w="1914" w:type="dxa"/>
            <w:vAlign w:val="center"/>
          </w:tcPr>
          <w:p w:rsidR="00350408" w:rsidRPr="00166400" w:rsidRDefault="00350408" w:rsidP="00DA2956">
            <w:pPr>
              <w:rPr>
                <w:rFonts w:cs="Arial"/>
              </w:rPr>
            </w:pPr>
            <w:r w:rsidRPr="00166400">
              <w:rPr>
                <w:rFonts w:cs="Arial"/>
              </w:rPr>
              <w:t>lt</w:t>
            </w:r>
          </w:p>
        </w:tc>
        <w:tc>
          <w:tcPr>
            <w:tcW w:w="5387" w:type="dxa"/>
            <w:gridSpan w:val="2"/>
            <w:vAlign w:val="center"/>
          </w:tcPr>
          <w:p w:rsidR="00350408" w:rsidRPr="00166400" w:rsidRDefault="00350408" w:rsidP="00DA2956">
            <w:pPr>
              <w:rPr>
                <w:rFonts w:cs="Arial"/>
              </w:rPr>
            </w:pPr>
            <w:r w:rsidRPr="00166400">
              <w:rPr>
                <w:rFonts w:cs="Arial"/>
              </w:rPr>
              <w:t>LITHUANIAN</w:t>
            </w:r>
          </w:p>
        </w:tc>
      </w:tr>
    </w:tbl>
    <w:p w:rsidR="00350408" w:rsidRPr="00166400" w:rsidRDefault="00350408" w:rsidP="00DA2956">
      <w:pPr>
        <w:rPr>
          <w:rFonts w:cs="Arial"/>
        </w:rPr>
      </w:pPr>
    </w:p>
    <w:p w:rsidR="00350408" w:rsidRPr="00166400" w:rsidRDefault="00350408" w:rsidP="00DA2956">
      <w:bookmarkStart w:id="869" w:name="_Toc286739411"/>
      <w:r w:rsidRPr="00166400">
        <w:t>DMI_NID_EVC_ICON</w:t>
      </w:r>
      <w:bookmarkEnd w:id="868"/>
      <w:bookmarkEnd w:id="8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870" w:name="_Toc5693196"/>
            <w:r w:rsidRPr="00166400">
              <w:rPr>
                <w:rFonts w:cs="Arial"/>
                <w:b/>
              </w:rPr>
              <w:t>Name</w:t>
            </w:r>
            <w:bookmarkEnd w:id="870"/>
            <w:r w:rsidRPr="00166400">
              <w:rPr>
                <w:rFonts w:cs="Arial"/>
                <w:b/>
              </w:rPr>
              <w:t> </w:t>
            </w:r>
          </w:p>
        </w:tc>
        <w:tc>
          <w:tcPr>
            <w:tcW w:w="7158" w:type="dxa"/>
            <w:gridSpan w:val="3"/>
          </w:tcPr>
          <w:p w:rsidR="00350408" w:rsidRPr="00166400" w:rsidRDefault="00350408" w:rsidP="00DA2956">
            <w:pPr>
              <w:rPr>
                <w:rFonts w:cs="Arial"/>
              </w:rPr>
            </w:pPr>
            <w:bookmarkStart w:id="871" w:name="_Toc5693197"/>
            <w:r w:rsidRPr="00166400">
              <w:rPr>
                <w:rFonts w:cs="Arial"/>
              </w:rPr>
              <w:t>Icon identifier</w:t>
            </w:r>
            <w:bookmarkEnd w:id="871"/>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872" w:name="_Toc5693198"/>
            <w:r w:rsidRPr="00166400">
              <w:rPr>
                <w:rFonts w:cs="Arial"/>
                <w:b/>
              </w:rPr>
              <w:t>Description</w:t>
            </w:r>
            <w:bookmarkEnd w:id="872"/>
            <w:r w:rsidRPr="00166400">
              <w:rPr>
                <w:rFonts w:cs="Arial"/>
                <w:b/>
              </w:rPr>
              <w:t> </w:t>
            </w:r>
          </w:p>
        </w:tc>
        <w:tc>
          <w:tcPr>
            <w:tcW w:w="7158" w:type="dxa"/>
            <w:gridSpan w:val="3"/>
          </w:tcPr>
          <w:p w:rsidR="00350408" w:rsidRPr="00166400" w:rsidRDefault="00350408" w:rsidP="00DA2956">
            <w:pPr>
              <w:rPr>
                <w:rFonts w:cs="Arial"/>
              </w:rPr>
            </w:pPr>
            <w:bookmarkStart w:id="873" w:name="_Toc5693199"/>
            <w:r w:rsidRPr="00166400">
              <w:rPr>
                <w:rFonts w:cs="Arial"/>
              </w:rPr>
              <w:t>Identifier of icon. Allow DMI to apply customisation, if defined within the DMI. Functional identify is part of button or indication.</w:t>
            </w:r>
            <w:bookmarkEnd w:id="873"/>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874" w:name="_Toc5693200"/>
            <w:r w:rsidRPr="00166400">
              <w:rPr>
                <w:rFonts w:cs="Arial"/>
                <w:b/>
              </w:rPr>
              <w:t>Length of variable</w:t>
            </w:r>
            <w:bookmarkEnd w:id="874"/>
            <w:r w:rsidRPr="00166400">
              <w:rPr>
                <w:rFonts w:cs="Arial"/>
                <w:b/>
              </w:rPr>
              <w:t> </w:t>
            </w:r>
          </w:p>
        </w:tc>
        <w:tc>
          <w:tcPr>
            <w:tcW w:w="2386" w:type="dxa"/>
          </w:tcPr>
          <w:p w:rsidR="00350408" w:rsidRPr="00166400" w:rsidRDefault="00350408" w:rsidP="00DA2956">
            <w:pPr>
              <w:rPr>
                <w:rFonts w:cs="Arial"/>
                <w:b/>
              </w:rPr>
            </w:pPr>
            <w:bookmarkStart w:id="875" w:name="_Toc5693201"/>
            <w:r w:rsidRPr="00166400">
              <w:rPr>
                <w:rFonts w:cs="Arial"/>
                <w:b/>
              </w:rPr>
              <w:t>Minimum Value</w:t>
            </w:r>
            <w:bookmarkEnd w:id="875"/>
          </w:p>
        </w:tc>
        <w:tc>
          <w:tcPr>
            <w:tcW w:w="2386" w:type="dxa"/>
          </w:tcPr>
          <w:p w:rsidR="00350408" w:rsidRPr="00166400" w:rsidRDefault="00350408" w:rsidP="00DA2956">
            <w:pPr>
              <w:rPr>
                <w:rFonts w:cs="Arial"/>
                <w:b/>
              </w:rPr>
            </w:pPr>
            <w:bookmarkStart w:id="876" w:name="_Toc5693202"/>
            <w:r w:rsidRPr="00166400">
              <w:rPr>
                <w:rFonts w:cs="Arial"/>
                <w:b/>
              </w:rPr>
              <w:t>Maximum Value</w:t>
            </w:r>
            <w:bookmarkEnd w:id="876"/>
          </w:p>
        </w:tc>
        <w:tc>
          <w:tcPr>
            <w:tcW w:w="2386" w:type="dxa"/>
          </w:tcPr>
          <w:p w:rsidR="00350408" w:rsidRPr="00166400" w:rsidRDefault="00350408" w:rsidP="00DA2956">
            <w:pPr>
              <w:rPr>
                <w:rFonts w:cs="Arial"/>
              </w:rPr>
            </w:pPr>
            <w:bookmarkStart w:id="877" w:name="_Toc5693203"/>
            <w:r w:rsidRPr="00166400">
              <w:rPr>
                <w:rFonts w:cs="Arial"/>
                <w:b/>
              </w:rPr>
              <w:t>Resolution/formula</w:t>
            </w:r>
            <w:bookmarkEnd w:id="877"/>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878" w:name="_Toc5693204"/>
            <w:r w:rsidRPr="00166400">
              <w:rPr>
                <w:rFonts w:cs="Arial"/>
              </w:rPr>
              <w:t>8 bits</w:t>
            </w:r>
            <w:bookmarkEnd w:id="878"/>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bookmarkStart w:id="879" w:name="_Toc5693207"/>
            <w:r w:rsidRPr="00166400">
              <w:rPr>
                <w:rFonts w:cs="Arial"/>
                <w:b/>
              </w:rPr>
              <w:t>Special/Reserved Values</w:t>
            </w:r>
            <w:bookmarkEnd w:id="879"/>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bookmarkStart w:id="880" w:name="_Toc5693209"/>
    </w:p>
    <w:p w:rsidR="00350408" w:rsidRPr="00166400" w:rsidRDefault="00350408" w:rsidP="00DA2956">
      <w:bookmarkStart w:id="881" w:name="_Toc286739412"/>
      <w:r w:rsidRPr="00166400">
        <w:t>DMI_NID_EVC_INDICATOR</w:t>
      </w:r>
      <w:bookmarkEnd w:id="880"/>
      <w:bookmarkEnd w:id="8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882" w:name="_Toc5693210"/>
            <w:r w:rsidRPr="00166400">
              <w:rPr>
                <w:rFonts w:cs="Arial"/>
                <w:b/>
              </w:rPr>
              <w:t>Name</w:t>
            </w:r>
            <w:bookmarkEnd w:id="882"/>
            <w:r w:rsidRPr="00166400">
              <w:rPr>
                <w:rFonts w:cs="Arial"/>
                <w:b/>
              </w:rPr>
              <w:t> </w:t>
            </w:r>
          </w:p>
        </w:tc>
        <w:tc>
          <w:tcPr>
            <w:tcW w:w="7158" w:type="dxa"/>
            <w:gridSpan w:val="3"/>
          </w:tcPr>
          <w:p w:rsidR="00350408" w:rsidRPr="00166400" w:rsidRDefault="00350408" w:rsidP="00DA2956">
            <w:pPr>
              <w:rPr>
                <w:rFonts w:cs="Arial"/>
                <w:lang w:val="fr-FR"/>
              </w:rPr>
            </w:pPr>
            <w:r w:rsidRPr="00166400">
              <w:rPr>
                <w:rFonts w:cs="Arial"/>
                <w:lang w:val="fr-FR"/>
              </w:rPr>
              <w:t xml:space="preserve">Indicator Identifier </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lang w:val="fr-FR"/>
              </w:rPr>
            </w:pPr>
            <w:bookmarkStart w:id="883" w:name="_Toc5693211"/>
            <w:r w:rsidRPr="00166400">
              <w:rPr>
                <w:rFonts w:cs="Arial"/>
                <w:b/>
                <w:lang w:val="fr-FR"/>
              </w:rPr>
              <w:t>Description</w:t>
            </w:r>
            <w:bookmarkEnd w:id="883"/>
            <w:r w:rsidRPr="00166400">
              <w:rPr>
                <w:rFonts w:cs="Arial"/>
                <w:b/>
                <w:lang w:val="fr-FR"/>
              </w:rPr>
              <w:t> </w:t>
            </w:r>
          </w:p>
        </w:tc>
        <w:tc>
          <w:tcPr>
            <w:tcW w:w="7158" w:type="dxa"/>
            <w:gridSpan w:val="3"/>
          </w:tcPr>
          <w:p w:rsidR="00350408" w:rsidRPr="00166400" w:rsidRDefault="00350408" w:rsidP="00DA2956">
            <w:pPr>
              <w:rPr>
                <w:rFonts w:cs="Arial"/>
              </w:rPr>
            </w:pPr>
            <w:bookmarkStart w:id="884" w:name="_Toc5693212"/>
            <w:r w:rsidRPr="00166400">
              <w:rPr>
                <w:rFonts w:cs="Arial"/>
              </w:rPr>
              <w:t>Functional identity of indicator. Allows DMI to apply customisation, if defined within the DMI.</w:t>
            </w:r>
            <w:bookmarkEnd w:id="884"/>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885" w:name="_Toc5693215"/>
            <w:r w:rsidRPr="00166400">
              <w:rPr>
                <w:rFonts w:cs="Arial"/>
                <w:b/>
              </w:rPr>
              <w:t>Length of variable</w:t>
            </w:r>
            <w:bookmarkEnd w:id="885"/>
            <w:r w:rsidRPr="00166400">
              <w:rPr>
                <w:rFonts w:cs="Arial"/>
                <w:b/>
              </w:rPr>
              <w:t> </w:t>
            </w:r>
          </w:p>
        </w:tc>
        <w:tc>
          <w:tcPr>
            <w:tcW w:w="2386" w:type="dxa"/>
          </w:tcPr>
          <w:p w:rsidR="00350408" w:rsidRPr="00166400" w:rsidRDefault="00350408" w:rsidP="00DA2956">
            <w:pPr>
              <w:rPr>
                <w:rFonts w:cs="Arial"/>
                <w:b/>
              </w:rPr>
            </w:pPr>
            <w:bookmarkStart w:id="886" w:name="_Toc5693216"/>
            <w:r w:rsidRPr="00166400">
              <w:rPr>
                <w:rFonts w:cs="Arial"/>
                <w:b/>
              </w:rPr>
              <w:t>Minimum Value</w:t>
            </w:r>
            <w:bookmarkEnd w:id="886"/>
          </w:p>
        </w:tc>
        <w:tc>
          <w:tcPr>
            <w:tcW w:w="2386" w:type="dxa"/>
          </w:tcPr>
          <w:p w:rsidR="00350408" w:rsidRPr="00166400" w:rsidRDefault="00350408" w:rsidP="00DA2956">
            <w:pPr>
              <w:rPr>
                <w:rFonts w:cs="Arial"/>
                <w:b/>
              </w:rPr>
            </w:pPr>
            <w:bookmarkStart w:id="887" w:name="_Toc5693217"/>
            <w:r w:rsidRPr="00166400">
              <w:rPr>
                <w:rFonts w:cs="Arial"/>
                <w:b/>
              </w:rPr>
              <w:t>Maximum Value</w:t>
            </w:r>
            <w:bookmarkEnd w:id="887"/>
          </w:p>
        </w:tc>
        <w:tc>
          <w:tcPr>
            <w:tcW w:w="2386" w:type="dxa"/>
          </w:tcPr>
          <w:p w:rsidR="00350408" w:rsidRPr="00166400" w:rsidRDefault="00350408" w:rsidP="00DA2956">
            <w:pPr>
              <w:rPr>
                <w:rFonts w:cs="Arial"/>
              </w:rPr>
            </w:pPr>
            <w:bookmarkStart w:id="888" w:name="_Toc5693218"/>
            <w:r w:rsidRPr="00166400">
              <w:rPr>
                <w:rFonts w:cs="Arial"/>
                <w:b/>
              </w:rPr>
              <w:t>Resolution/formula</w:t>
            </w:r>
            <w:bookmarkEnd w:id="888"/>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889" w:name="_Toc5693219"/>
            <w:r w:rsidRPr="00166400">
              <w:rPr>
                <w:rFonts w:cs="Arial"/>
              </w:rPr>
              <w:t>10 bits</w:t>
            </w:r>
            <w:bookmarkEnd w:id="889"/>
          </w:p>
        </w:tc>
        <w:tc>
          <w:tcPr>
            <w:tcW w:w="2386" w:type="dxa"/>
          </w:tcPr>
          <w:p w:rsidR="00350408" w:rsidRPr="00166400" w:rsidRDefault="00350408" w:rsidP="00DA2956">
            <w:pPr>
              <w:rPr>
                <w:rFonts w:cs="Arial"/>
              </w:rPr>
            </w:pPr>
          </w:p>
        </w:tc>
        <w:tc>
          <w:tcPr>
            <w:tcW w:w="2386" w:type="dxa"/>
          </w:tcPr>
          <w:p w:rsidR="00350408" w:rsidRPr="00166400" w:rsidRDefault="00350408" w:rsidP="00DA2956">
            <w:pPr>
              <w:rPr>
                <w:rFonts w:cs="Arial"/>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bookmarkStart w:id="890" w:name="_Toc5693222"/>
            <w:r w:rsidRPr="00166400">
              <w:rPr>
                <w:rFonts w:cs="Arial"/>
                <w:b/>
              </w:rPr>
              <w:t>Special/Reserved Values</w:t>
            </w:r>
            <w:bookmarkEnd w:id="890"/>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bookmarkStart w:id="891" w:name="_Toc5693223"/>
    </w:p>
    <w:p w:rsidR="00350408" w:rsidRPr="00166400" w:rsidRDefault="00350408" w:rsidP="00DA2956">
      <w:bookmarkStart w:id="892" w:name="_Toc286739413"/>
      <w:r w:rsidRPr="00166400">
        <w:t>DMI_NID_EVC_MESSAGE</w:t>
      </w:r>
      <w:bookmarkEnd w:id="891"/>
      <w:bookmarkEnd w:id="8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893" w:name="_Toc5693224"/>
            <w:r w:rsidRPr="00166400">
              <w:rPr>
                <w:rFonts w:cs="Arial"/>
                <w:b/>
              </w:rPr>
              <w:t>Name</w:t>
            </w:r>
            <w:bookmarkEnd w:id="893"/>
            <w:r w:rsidRPr="00166400">
              <w:rPr>
                <w:rFonts w:cs="Arial"/>
                <w:b/>
              </w:rPr>
              <w:t> </w:t>
            </w:r>
          </w:p>
        </w:tc>
        <w:tc>
          <w:tcPr>
            <w:tcW w:w="7158" w:type="dxa"/>
            <w:gridSpan w:val="3"/>
          </w:tcPr>
          <w:p w:rsidR="00350408" w:rsidRPr="00166400" w:rsidRDefault="00350408" w:rsidP="00DA2956">
            <w:pPr>
              <w:rPr>
                <w:rFonts w:cs="Arial"/>
              </w:rPr>
            </w:pPr>
            <w:r w:rsidRPr="00166400">
              <w:rPr>
                <w:rFonts w:cs="Arial"/>
              </w:rPr>
              <w:t xml:space="preserve"> </w:t>
            </w:r>
            <w:bookmarkStart w:id="894" w:name="_Toc5693225"/>
            <w:r w:rsidRPr="00166400">
              <w:rPr>
                <w:rFonts w:cs="Arial"/>
              </w:rPr>
              <w:t xml:space="preserve">EVC MESSAGE </w:t>
            </w:r>
            <w:bookmarkEnd w:id="894"/>
            <w:r w:rsidRPr="00166400">
              <w:rPr>
                <w:rFonts w:cs="Arial"/>
              </w:rPr>
              <w:t>identifier</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895" w:name="_Toc5693226"/>
            <w:r w:rsidRPr="00166400">
              <w:rPr>
                <w:rFonts w:cs="Arial"/>
                <w:b/>
              </w:rPr>
              <w:t>Description</w:t>
            </w:r>
            <w:bookmarkEnd w:id="895"/>
            <w:r w:rsidRPr="00166400">
              <w:rPr>
                <w:rFonts w:cs="Arial"/>
                <w:b/>
              </w:rPr>
              <w:t> </w:t>
            </w:r>
          </w:p>
        </w:tc>
        <w:tc>
          <w:tcPr>
            <w:tcW w:w="7158" w:type="dxa"/>
            <w:gridSpan w:val="3"/>
          </w:tcPr>
          <w:p w:rsidR="00350408" w:rsidRPr="00166400" w:rsidRDefault="00350408" w:rsidP="00DA2956">
            <w:pPr>
              <w:rPr>
                <w:rFonts w:cs="Arial"/>
              </w:rPr>
            </w:pPr>
            <w:bookmarkStart w:id="896" w:name="_Toc5693227"/>
            <w:r w:rsidRPr="00166400">
              <w:rPr>
                <w:rFonts w:cs="Arial"/>
              </w:rPr>
              <w:t>Identifier a text message</w:t>
            </w:r>
            <w:bookmarkEnd w:id="896"/>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897" w:name="_Toc5693228"/>
            <w:r w:rsidRPr="00166400">
              <w:rPr>
                <w:rFonts w:cs="Arial"/>
                <w:b/>
              </w:rPr>
              <w:t>Length of variable</w:t>
            </w:r>
            <w:bookmarkEnd w:id="897"/>
            <w:r w:rsidRPr="00166400">
              <w:rPr>
                <w:rFonts w:cs="Arial"/>
                <w:b/>
              </w:rPr>
              <w:t> </w:t>
            </w:r>
          </w:p>
        </w:tc>
        <w:tc>
          <w:tcPr>
            <w:tcW w:w="2386" w:type="dxa"/>
          </w:tcPr>
          <w:p w:rsidR="00350408" w:rsidRPr="00166400" w:rsidRDefault="00350408" w:rsidP="00DA2956">
            <w:pPr>
              <w:rPr>
                <w:rFonts w:cs="Arial"/>
                <w:b/>
              </w:rPr>
            </w:pPr>
            <w:bookmarkStart w:id="898" w:name="_Toc5693229"/>
            <w:r w:rsidRPr="00166400">
              <w:rPr>
                <w:rFonts w:cs="Arial"/>
                <w:b/>
              </w:rPr>
              <w:t>Minimum Value</w:t>
            </w:r>
            <w:bookmarkEnd w:id="898"/>
          </w:p>
        </w:tc>
        <w:tc>
          <w:tcPr>
            <w:tcW w:w="2386" w:type="dxa"/>
          </w:tcPr>
          <w:p w:rsidR="00350408" w:rsidRPr="00166400" w:rsidRDefault="00350408" w:rsidP="00DA2956">
            <w:pPr>
              <w:rPr>
                <w:rFonts w:cs="Arial"/>
                <w:b/>
              </w:rPr>
            </w:pPr>
            <w:bookmarkStart w:id="899" w:name="_Toc5693230"/>
            <w:r w:rsidRPr="00166400">
              <w:rPr>
                <w:rFonts w:cs="Arial"/>
                <w:b/>
              </w:rPr>
              <w:t>Maximum Value</w:t>
            </w:r>
            <w:bookmarkEnd w:id="899"/>
          </w:p>
        </w:tc>
        <w:tc>
          <w:tcPr>
            <w:tcW w:w="2386" w:type="dxa"/>
          </w:tcPr>
          <w:p w:rsidR="00350408" w:rsidRPr="00166400" w:rsidRDefault="00350408" w:rsidP="00DA2956">
            <w:pPr>
              <w:rPr>
                <w:rFonts w:cs="Arial"/>
              </w:rPr>
            </w:pPr>
            <w:bookmarkStart w:id="900" w:name="_Toc5693231"/>
            <w:r w:rsidRPr="00166400">
              <w:rPr>
                <w:rFonts w:cs="Arial"/>
                <w:b/>
              </w:rPr>
              <w:t>Resolution/formula</w:t>
            </w:r>
            <w:bookmarkEnd w:id="900"/>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901" w:name="_Toc5693232"/>
            <w:r w:rsidRPr="00166400">
              <w:rPr>
                <w:rFonts w:cs="Arial"/>
              </w:rPr>
              <w:t>8 bits</w:t>
            </w:r>
            <w:bookmarkEnd w:id="901"/>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bookmarkStart w:id="902" w:name="_Toc5693235"/>
            <w:r w:rsidRPr="00166400">
              <w:rPr>
                <w:rFonts w:cs="Arial"/>
              </w:rPr>
              <w:t>integer</w:t>
            </w:r>
            <w:bookmarkEnd w:id="902"/>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bookmarkStart w:id="903" w:name="_Toc5693236"/>
            <w:r w:rsidRPr="00166400">
              <w:rPr>
                <w:rFonts w:cs="Arial"/>
                <w:b/>
              </w:rPr>
              <w:t>Special/Reserved Values</w:t>
            </w:r>
            <w:bookmarkEnd w:id="903"/>
          </w:p>
        </w:tc>
        <w:tc>
          <w:tcPr>
            <w:tcW w:w="7158" w:type="dxa"/>
            <w:gridSpan w:val="3"/>
            <w:vAlign w:val="center"/>
          </w:tcPr>
          <w:p w:rsidR="00350408" w:rsidRPr="00166400" w:rsidRDefault="00350408" w:rsidP="00DA2956">
            <w:pPr>
              <w:rPr>
                <w:rFonts w:cs="Arial"/>
              </w:rPr>
            </w:pPr>
          </w:p>
        </w:tc>
      </w:tr>
    </w:tbl>
    <w:p w:rsidR="00350408" w:rsidRPr="00166400" w:rsidRDefault="00350408" w:rsidP="00DA2956">
      <w:bookmarkStart w:id="904" w:name="_Toc5693237"/>
    </w:p>
    <w:p w:rsidR="00350408" w:rsidRPr="00166400" w:rsidRDefault="00350408" w:rsidP="00DA2956">
      <w:bookmarkStart w:id="905" w:name="_Toc286739414"/>
      <w:r w:rsidRPr="00166400">
        <w:t>DMI_NID_EVC_SOUND</w:t>
      </w:r>
      <w:bookmarkEnd w:id="904"/>
      <w:bookmarkEnd w:id="9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906" w:name="_Toc5693238"/>
            <w:r w:rsidRPr="00166400">
              <w:rPr>
                <w:rFonts w:cs="Arial"/>
                <w:b/>
              </w:rPr>
              <w:t>Name</w:t>
            </w:r>
            <w:bookmarkEnd w:id="906"/>
            <w:r w:rsidRPr="00166400">
              <w:rPr>
                <w:rFonts w:cs="Arial"/>
                <w:b/>
              </w:rPr>
              <w:t> </w:t>
            </w:r>
          </w:p>
        </w:tc>
        <w:tc>
          <w:tcPr>
            <w:tcW w:w="7158" w:type="dxa"/>
            <w:gridSpan w:val="3"/>
          </w:tcPr>
          <w:p w:rsidR="00350408" w:rsidRPr="00166400" w:rsidRDefault="00350408" w:rsidP="00DA2956">
            <w:pPr>
              <w:rPr>
                <w:rFonts w:cs="Arial"/>
              </w:rPr>
            </w:pPr>
            <w:bookmarkStart w:id="907" w:name="_Toc5693239"/>
            <w:r w:rsidRPr="00166400">
              <w:rPr>
                <w:rFonts w:cs="Arial"/>
              </w:rPr>
              <w:t>Identifier of sound</w:t>
            </w:r>
            <w:bookmarkEnd w:id="907"/>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908" w:name="_Toc5693240"/>
            <w:r w:rsidRPr="00166400">
              <w:rPr>
                <w:rFonts w:cs="Arial"/>
                <w:b/>
              </w:rPr>
              <w:t>Description</w:t>
            </w:r>
            <w:bookmarkEnd w:id="908"/>
            <w:r w:rsidRPr="00166400">
              <w:rPr>
                <w:rFonts w:cs="Arial"/>
                <w:b/>
              </w:rPr>
              <w:t> </w:t>
            </w:r>
          </w:p>
        </w:tc>
        <w:tc>
          <w:tcPr>
            <w:tcW w:w="7158" w:type="dxa"/>
            <w:gridSpan w:val="3"/>
          </w:tcPr>
          <w:p w:rsidR="00350408" w:rsidRPr="00166400" w:rsidRDefault="00350408" w:rsidP="00DA2956">
            <w:pPr>
              <w:rPr>
                <w:rFonts w:cs="Arial"/>
              </w:rPr>
            </w:pPr>
            <w:bookmarkStart w:id="909" w:name="_Toc5693241"/>
            <w:r w:rsidRPr="00166400">
              <w:rPr>
                <w:rFonts w:cs="Arial"/>
              </w:rPr>
              <w:t xml:space="preserve">Identifier of sound </w:t>
            </w:r>
            <w:bookmarkEnd w:id="909"/>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910" w:name="_Toc5693244"/>
            <w:r w:rsidRPr="00166400">
              <w:rPr>
                <w:rFonts w:cs="Arial"/>
                <w:b/>
              </w:rPr>
              <w:t>Length of variable</w:t>
            </w:r>
            <w:bookmarkEnd w:id="910"/>
            <w:r w:rsidRPr="00166400">
              <w:rPr>
                <w:rFonts w:cs="Arial"/>
                <w:b/>
              </w:rPr>
              <w:t> </w:t>
            </w:r>
          </w:p>
        </w:tc>
        <w:tc>
          <w:tcPr>
            <w:tcW w:w="2386" w:type="dxa"/>
          </w:tcPr>
          <w:p w:rsidR="00350408" w:rsidRPr="00166400" w:rsidRDefault="00350408" w:rsidP="00DA2956">
            <w:pPr>
              <w:rPr>
                <w:rFonts w:cs="Arial"/>
                <w:b/>
              </w:rPr>
            </w:pPr>
            <w:bookmarkStart w:id="911" w:name="_Toc5693245"/>
            <w:r w:rsidRPr="00166400">
              <w:rPr>
                <w:rFonts w:cs="Arial"/>
                <w:b/>
              </w:rPr>
              <w:t>Minimum Value</w:t>
            </w:r>
            <w:bookmarkEnd w:id="911"/>
          </w:p>
        </w:tc>
        <w:tc>
          <w:tcPr>
            <w:tcW w:w="2386" w:type="dxa"/>
          </w:tcPr>
          <w:p w:rsidR="00350408" w:rsidRPr="00166400" w:rsidRDefault="00350408" w:rsidP="00DA2956">
            <w:pPr>
              <w:rPr>
                <w:rFonts w:cs="Arial"/>
                <w:b/>
              </w:rPr>
            </w:pPr>
            <w:bookmarkStart w:id="912" w:name="_Toc5693246"/>
            <w:r w:rsidRPr="00166400">
              <w:rPr>
                <w:rFonts w:cs="Arial"/>
                <w:b/>
              </w:rPr>
              <w:t>Maximum Value</w:t>
            </w:r>
            <w:bookmarkEnd w:id="912"/>
          </w:p>
        </w:tc>
        <w:tc>
          <w:tcPr>
            <w:tcW w:w="2386" w:type="dxa"/>
          </w:tcPr>
          <w:p w:rsidR="00350408" w:rsidRPr="00166400" w:rsidRDefault="00350408" w:rsidP="00DA2956">
            <w:pPr>
              <w:rPr>
                <w:rFonts w:cs="Arial"/>
              </w:rPr>
            </w:pPr>
            <w:bookmarkStart w:id="913" w:name="_Toc5693247"/>
            <w:r w:rsidRPr="00166400">
              <w:rPr>
                <w:rFonts w:cs="Arial"/>
                <w:b/>
              </w:rPr>
              <w:t>Resolution/formula</w:t>
            </w:r>
            <w:bookmarkEnd w:id="913"/>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914" w:name="_Toc5693248"/>
            <w:r w:rsidRPr="00166400">
              <w:rPr>
                <w:rFonts w:cs="Arial"/>
              </w:rPr>
              <w:t>8 bits</w:t>
            </w:r>
            <w:bookmarkEnd w:id="914"/>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bookmarkStart w:id="915" w:name="_Toc5693251"/>
            <w:r w:rsidRPr="00166400">
              <w:rPr>
                <w:rFonts w:cs="Arial"/>
                <w:b/>
              </w:rPr>
              <w:t>Special/Reserved Values</w:t>
            </w:r>
            <w:bookmarkEnd w:id="915"/>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bookmarkStart w:id="916" w:name="_Toc5693307"/>
    </w:p>
    <w:p w:rsidR="00350408" w:rsidRPr="00166400" w:rsidRDefault="00350408" w:rsidP="00DA2956">
      <w:bookmarkStart w:id="917" w:name="_Toc286739415"/>
      <w:r w:rsidRPr="00166400">
        <w:t>DMI_NID_LANGUAGE</w:t>
      </w:r>
      <w:bookmarkEnd w:id="916"/>
      <w:bookmarkEnd w:id="9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918" w:name="_Toc5693308"/>
            <w:r w:rsidRPr="00166400">
              <w:rPr>
                <w:rFonts w:cs="Arial"/>
                <w:b/>
              </w:rPr>
              <w:t>Name</w:t>
            </w:r>
            <w:bookmarkEnd w:id="918"/>
            <w:r w:rsidRPr="00166400">
              <w:rPr>
                <w:rFonts w:cs="Arial"/>
                <w:b/>
              </w:rPr>
              <w:t> </w:t>
            </w:r>
          </w:p>
        </w:tc>
        <w:tc>
          <w:tcPr>
            <w:tcW w:w="7158" w:type="dxa"/>
            <w:gridSpan w:val="3"/>
          </w:tcPr>
          <w:p w:rsidR="00350408" w:rsidRPr="00166400" w:rsidRDefault="00350408" w:rsidP="00DA2956">
            <w:pPr>
              <w:rPr>
                <w:rFonts w:cs="Arial"/>
              </w:rPr>
            </w:pPr>
            <w:bookmarkStart w:id="919" w:name="_Toc5693309"/>
            <w:r w:rsidRPr="00166400">
              <w:rPr>
                <w:rFonts w:cs="Arial"/>
              </w:rPr>
              <w:t>Driver Languages</w:t>
            </w:r>
            <w:bookmarkEnd w:id="919"/>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bookmarkStart w:id="920" w:name="_Toc5693310"/>
            <w:r w:rsidRPr="00166400">
              <w:rPr>
                <w:rFonts w:cs="Arial"/>
                <w:b/>
              </w:rPr>
              <w:t>Description</w:t>
            </w:r>
            <w:bookmarkEnd w:id="920"/>
            <w:r w:rsidRPr="00166400">
              <w:rPr>
                <w:rFonts w:cs="Arial"/>
                <w:b/>
              </w:rPr>
              <w:t> </w:t>
            </w:r>
          </w:p>
        </w:tc>
        <w:tc>
          <w:tcPr>
            <w:tcW w:w="7158" w:type="dxa"/>
            <w:gridSpan w:val="3"/>
          </w:tcPr>
          <w:p w:rsidR="00350408" w:rsidRPr="00166400" w:rsidRDefault="00350408" w:rsidP="00DA2956">
            <w:pPr>
              <w:rPr>
                <w:rFonts w:cs="Arial"/>
              </w:rPr>
            </w:pPr>
            <w:bookmarkStart w:id="921" w:name="_Toc5693311"/>
            <w:r w:rsidRPr="00166400">
              <w:rPr>
                <w:rFonts w:cs="Arial"/>
              </w:rPr>
              <w:t>This variable contains the driver language choice.</w:t>
            </w:r>
            <w:bookmarkEnd w:id="921"/>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922" w:name="_Toc5693312"/>
            <w:r w:rsidRPr="00166400">
              <w:rPr>
                <w:rFonts w:cs="Arial"/>
                <w:b/>
              </w:rPr>
              <w:t>Length of variable</w:t>
            </w:r>
            <w:bookmarkEnd w:id="922"/>
            <w:r w:rsidRPr="00166400">
              <w:rPr>
                <w:rFonts w:cs="Arial"/>
                <w:b/>
              </w:rPr>
              <w:t> </w:t>
            </w:r>
          </w:p>
        </w:tc>
        <w:tc>
          <w:tcPr>
            <w:tcW w:w="2386" w:type="dxa"/>
          </w:tcPr>
          <w:p w:rsidR="00350408" w:rsidRPr="00166400" w:rsidRDefault="00350408" w:rsidP="00DA2956">
            <w:pPr>
              <w:rPr>
                <w:rFonts w:cs="Arial"/>
                <w:b/>
              </w:rPr>
            </w:pPr>
            <w:bookmarkStart w:id="923" w:name="_Toc5693313"/>
            <w:r w:rsidRPr="00166400">
              <w:rPr>
                <w:rFonts w:cs="Arial"/>
                <w:b/>
              </w:rPr>
              <w:t>Minimum Value</w:t>
            </w:r>
            <w:bookmarkEnd w:id="923"/>
          </w:p>
        </w:tc>
        <w:tc>
          <w:tcPr>
            <w:tcW w:w="2386" w:type="dxa"/>
          </w:tcPr>
          <w:p w:rsidR="00350408" w:rsidRPr="00166400" w:rsidRDefault="00350408" w:rsidP="00DA2956">
            <w:pPr>
              <w:rPr>
                <w:rFonts w:cs="Arial"/>
                <w:b/>
              </w:rPr>
            </w:pPr>
            <w:bookmarkStart w:id="924" w:name="_Toc5693314"/>
            <w:r w:rsidRPr="00166400">
              <w:rPr>
                <w:rFonts w:cs="Arial"/>
                <w:b/>
              </w:rPr>
              <w:t>Maximum Value</w:t>
            </w:r>
            <w:bookmarkEnd w:id="924"/>
          </w:p>
        </w:tc>
        <w:tc>
          <w:tcPr>
            <w:tcW w:w="2386" w:type="dxa"/>
          </w:tcPr>
          <w:p w:rsidR="00350408" w:rsidRPr="00166400" w:rsidRDefault="00350408" w:rsidP="00DA2956">
            <w:pPr>
              <w:rPr>
                <w:rFonts w:cs="Arial"/>
              </w:rPr>
            </w:pPr>
            <w:bookmarkStart w:id="925" w:name="_Toc5693315"/>
            <w:r w:rsidRPr="00166400">
              <w:rPr>
                <w:rFonts w:cs="Arial"/>
                <w:b/>
              </w:rPr>
              <w:t>Resolution/formula</w:t>
            </w:r>
            <w:bookmarkEnd w:id="925"/>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926" w:name="_Toc5693316"/>
            <w:r w:rsidRPr="00166400">
              <w:rPr>
                <w:rFonts w:cs="Arial"/>
              </w:rPr>
              <w:t>6 bits</w:t>
            </w:r>
            <w:bookmarkEnd w:id="926"/>
          </w:p>
        </w:tc>
        <w:tc>
          <w:tcPr>
            <w:tcW w:w="2386" w:type="dxa"/>
          </w:tcPr>
          <w:p w:rsidR="00350408" w:rsidRPr="00166400" w:rsidRDefault="00350408" w:rsidP="00DA2956">
            <w:pPr>
              <w:rPr>
                <w:rFonts w:cs="Arial"/>
              </w:rPr>
            </w:pPr>
          </w:p>
        </w:tc>
        <w:tc>
          <w:tcPr>
            <w:tcW w:w="2386" w:type="dxa"/>
          </w:tcPr>
          <w:p w:rsidR="00350408" w:rsidRPr="00166400" w:rsidRDefault="00350408" w:rsidP="00DA2956">
            <w:pPr>
              <w:rPr>
                <w:rFonts w:cs="Arial"/>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bookmarkStart w:id="927" w:name="_Toc5693319"/>
            <w:r w:rsidRPr="00166400">
              <w:rPr>
                <w:rFonts w:cs="Arial"/>
                <w:b/>
              </w:rPr>
              <w:t>Special/Reserved Values</w:t>
            </w:r>
            <w:bookmarkEnd w:id="927"/>
          </w:p>
        </w:tc>
        <w:tc>
          <w:tcPr>
            <w:tcW w:w="7158" w:type="dxa"/>
            <w:gridSpan w:val="3"/>
            <w:vAlign w:val="center"/>
          </w:tcPr>
          <w:p w:rsidR="00350408" w:rsidRPr="00814E6C" w:rsidRDefault="00350408" w:rsidP="00DA2956">
            <w:pPr>
              <w:rPr>
                <w:rFonts w:cs="Arial"/>
                <w:sz w:val="20"/>
              </w:rPr>
            </w:pPr>
            <w:bookmarkStart w:id="928" w:name="_Toc5693320"/>
            <w:r w:rsidRPr="00166400">
              <w:rPr>
                <w:rFonts w:cs="Arial"/>
                <w:sz w:val="20"/>
              </w:rPr>
              <w:t>Special reserve value are defined in the data prep "available languages"</w:t>
            </w:r>
            <w:bookmarkEnd w:id="928"/>
            <w:r w:rsidR="00814E6C">
              <w:rPr>
                <w:rFonts w:cs="Arial"/>
                <w:sz w:val="20"/>
              </w:rPr>
              <w:t>.</w:t>
            </w:r>
          </w:p>
        </w:tc>
      </w:tr>
    </w:tbl>
    <w:p w:rsidR="00350408" w:rsidRPr="00166400" w:rsidRDefault="00350408" w:rsidP="00DA2956">
      <w:pPr>
        <w:rPr>
          <w:rFonts w:cs="Arial"/>
        </w:rPr>
      </w:pPr>
      <w:bookmarkStart w:id="929" w:name="_Toc5693344"/>
    </w:p>
    <w:p w:rsidR="00350408" w:rsidRPr="00166400" w:rsidRDefault="00350408" w:rsidP="00DA2956">
      <w:bookmarkStart w:id="930" w:name="_Toc286739416"/>
      <w:r w:rsidRPr="00166400">
        <w:t>DMI_NID_PACKET</w:t>
      </w:r>
      <w:bookmarkEnd w:id="929"/>
      <w:bookmarkEnd w:id="9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8"/>
        <w:gridCol w:w="2438"/>
        <w:gridCol w:w="2438"/>
        <w:gridCol w:w="2438"/>
      </w:tblGrid>
      <w:tr w:rsidR="00350408" w:rsidRPr="00166400" w:rsidTr="00FC4506">
        <w:tblPrEx>
          <w:tblCellMar>
            <w:top w:w="0" w:type="dxa"/>
            <w:bottom w:w="0" w:type="dxa"/>
          </w:tblCellMar>
        </w:tblPrEx>
        <w:trPr>
          <w:cantSplit/>
        </w:trPr>
        <w:tc>
          <w:tcPr>
            <w:tcW w:w="2438" w:type="dxa"/>
            <w:vAlign w:val="center"/>
          </w:tcPr>
          <w:p w:rsidR="00350408" w:rsidRPr="00166400" w:rsidRDefault="00350408" w:rsidP="00DA2956">
            <w:pPr>
              <w:rPr>
                <w:rFonts w:cs="Arial"/>
                <w:b/>
              </w:rPr>
            </w:pPr>
            <w:r w:rsidRPr="00166400">
              <w:rPr>
                <w:rFonts w:cs="Arial"/>
                <w:b/>
              </w:rPr>
              <w:t>Name </w:t>
            </w:r>
          </w:p>
        </w:tc>
        <w:tc>
          <w:tcPr>
            <w:tcW w:w="7314" w:type="dxa"/>
            <w:gridSpan w:val="3"/>
            <w:vAlign w:val="center"/>
          </w:tcPr>
          <w:p w:rsidR="00350408" w:rsidRPr="00166400" w:rsidRDefault="00350408" w:rsidP="00DA2956">
            <w:pPr>
              <w:rPr>
                <w:rFonts w:cs="Arial"/>
              </w:rPr>
            </w:pPr>
            <w:r w:rsidRPr="00166400">
              <w:rPr>
                <w:rFonts w:cs="Arial"/>
              </w:rPr>
              <w:t>Packet identifier</w:t>
            </w:r>
          </w:p>
        </w:tc>
      </w:tr>
      <w:tr w:rsidR="00350408" w:rsidRPr="00166400" w:rsidTr="00FC4506">
        <w:tblPrEx>
          <w:tblCellMar>
            <w:top w:w="0" w:type="dxa"/>
            <w:bottom w:w="0" w:type="dxa"/>
          </w:tblCellMar>
        </w:tblPrEx>
        <w:trPr>
          <w:cantSplit/>
        </w:trPr>
        <w:tc>
          <w:tcPr>
            <w:tcW w:w="2438" w:type="dxa"/>
            <w:vAlign w:val="center"/>
          </w:tcPr>
          <w:p w:rsidR="00350408" w:rsidRPr="00166400" w:rsidRDefault="00350408" w:rsidP="00DA2956">
            <w:pPr>
              <w:rPr>
                <w:rFonts w:cs="Arial"/>
                <w:b/>
              </w:rPr>
            </w:pPr>
            <w:r w:rsidRPr="00166400">
              <w:rPr>
                <w:rFonts w:cs="Arial"/>
                <w:b/>
              </w:rPr>
              <w:t>Description </w:t>
            </w:r>
          </w:p>
        </w:tc>
        <w:tc>
          <w:tcPr>
            <w:tcW w:w="7314" w:type="dxa"/>
            <w:gridSpan w:val="3"/>
            <w:vAlign w:val="center"/>
          </w:tcPr>
          <w:p w:rsidR="00350408" w:rsidRPr="00166400" w:rsidRDefault="00350408" w:rsidP="00DA2956">
            <w:pPr>
              <w:rPr>
                <w:rFonts w:cs="Arial"/>
              </w:rPr>
            </w:pPr>
            <w:r w:rsidRPr="00166400">
              <w:rPr>
                <w:rFonts w:cs="Arial"/>
              </w:rPr>
              <w:t>This is used in the header for each packet, allowing the receiving equipment to identify data which follows.</w:t>
            </w:r>
          </w:p>
        </w:tc>
      </w:tr>
      <w:tr w:rsidR="00350408" w:rsidRPr="00166400" w:rsidTr="00FC4506">
        <w:tblPrEx>
          <w:tblCellMar>
            <w:top w:w="0" w:type="dxa"/>
            <w:bottom w:w="0" w:type="dxa"/>
          </w:tblCellMar>
        </w:tblPrEx>
        <w:tc>
          <w:tcPr>
            <w:tcW w:w="2438" w:type="dxa"/>
            <w:vAlign w:val="center"/>
          </w:tcPr>
          <w:p w:rsidR="00350408" w:rsidRPr="00166400" w:rsidRDefault="00350408" w:rsidP="00DA2956">
            <w:pPr>
              <w:rPr>
                <w:rFonts w:cs="Arial"/>
                <w:b/>
              </w:rPr>
            </w:pPr>
            <w:r w:rsidRPr="00166400">
              <w:rPr>
                <w:rFonts w:cs="Arial"/>
                <w:b/>
              </w:rPr>
              <w:t>Length of variable </w:t>
            </w:r>
          </w:p>
        </w:tc>
        <w:tc>
          <w:tcPr>
            <w:tcW w:w="2438" w:type="dxa"/>
            <w:vAlign w:val="center"/>
          </w:tcPr>
          <w:p w:rsidR="00350408" w:rsidRPr="00166400" w:rsidRDefault="00350408" w:rsidP="00DA2956">
            <w:pPr>
              <w:rPr>
                <w:rFonts w:cs="Arial"/>
                <w:b/>
              </w:rPr>
            </w:pPr>
            <w:r w:rsidRPr="00166400">
              <w:rPr>
                <w:rFonts w:cs="Arial"/>
                <w:b/>
              </w:rPr>
              <w:t>Minimum Value</w:t>
            </w:r>
          </w:p>
        </w:tc>
        <w:tc>
          <w:tcPr>
            <w:tcW w:w="2438" w:type="dxa"/>
            <w:vAlign w:val="center"/>
          </w:tcPr>
          <w:p w:rsidR="00350408" w:rsidRPr="00166400" w:rsidRDefault="00350408" w:rsidP="00DA2956">
            <w:pPr>
              <w:rPr>
                <w:rFonts w:cs="Arial"/>
                <w:b/>
              </w:rPr>
            </w:pPr>
            <w:r w:rsidRPr="00166400">
              <w:rPr>
                <w:rFonts w:cs="Arial"/>
                <w:b/>
              </w:rPr>
              <w:t>Maximum Value</w:t>
            </w:r>
          </w:p>
        </w:tc>
        <w:tc>
          <w:tcPr>
            <w:tcW w:w="2438"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438" w:type="dxa"/>
            <w:vAlign w:val="center"/>
          </w:tcPr>
          <w:p w:rsidR="00350408" w:rsidRPr="00166400" w:rsidRDefault="00350408" w:rsidP="00DA2956">
            <w:pPr>
              <w:rPr>
                <w:rFonts w:cs="Arial"/>
                <w:b/>
              </w:rPr>
            </w:pPr>
            <w:r w:rsidRPr="00166400">
              <w:rPr>
                <w:rFonts w:cs="Arial"/>
              </w:rPr>
              <w:t>8 bits</w:t>
            </w:r>
          </w:p>
        </w:tc>
        <w:tc>
          <w:tcPr>
            <w:tcW w:w="2438" w:type="dxa"/>
            <w:vAlign w:val="center"/>
          </w:tcPr>
          <w:p w:rsidR="00350408" w:rsidRPr="00166400" w:rsidRDefault="00350408" w:rsidP="00DA2956">
            <w:pPr>
              <w:rPr>
                <w:rFonts w:cs="Arial"/>
                <w:b/>
              </w:rPr>
            </w:pPr>
          </w:p>
        </w:tc>
        <w:tc>
          <w:tcPr>
            <w:tcW w:w="2438" w:type="dxa"/>
            <w:vAlign w:val="center"/>
          </w:tcPr>
          <w:p w:rsidR="00350408" w:rsidRPr="00166400" w:rsidRDefault="00350408" w:rsidP="00DA2956">
            <w:pPr>
              <w:rPr>
                <w:rFonts w:cs="Arial"/>
                <w:b/>
              </w:rPr>
            </w:pPr>
          </w:p>
        </w:tc>
        <w:tc>
          <w:tcPr>
            <w:tcW w:w="2438" w:type="dxa"/>
            <w:vAlign w:val="center"/>
          </w:tcPr>
          <w:p w:rsidR="00350408" w:rsidRPr="00166400" w:rsidRDefault="00350408" w:rsidP="00DA2956">
            <w:pPr>
              <w:rPr>
                <w:rFonts w:cs="Arial"/>
              </w:rPr>
            </w:pPr>
            <w:r w:rsidRPr="00166400">
              <w:rPr>
                <w:rFonts w:cs="Arial"/>
              </w:rPr>
              <w:t>Numbers</w:t>
            </w:r>
          </w:p>
        </w:tc>
      </w:tr>
      <w:tr w:rsidR="00350408" w:rsidRPr="00166400" w:rsidTr="00FC4506">
        <w:tblPrEx>
          <w:tblCellMar>
            <w:top w:w="0" w:type="dxa"/>
            <w:bottom w:w="0" w:type="dxa"/>
          </w:tblCellMar>
        </w:tblPrEx>
        <w:tc>
          <w:tcPr>
            <w:tcW w:w="2438" w:type="dxa"/>
            <w:vAlign w:val="center"/>
          </w:tcPr>
          <w:p w:rsidR="00350408" w:rsidRPr="00166400" w:rsidRDefault="00350408" w:rsidP="00DA2956">
            <w:pPr>
              <w:rPr>
                <w:rFonts w:cs="Arial"/>
                <w:b/>
              </w:rPr>
            </w:pPr>
            <w:r w:rsidRPr="00166400">
              <w:rPr>
                <w:rFonts w:cs="Arial"/>
                <w:b/>
              </w:rPr>
              <w:t>Special/Reserved Values</w:t>
            </w:r>
          </w:p>
        </w:tc>
        <w:tc>
          <w:tcPr>
            <w:tcW w:w="7314" w:type="dxa"/>
            <w:gridSpan w:val="3"/>
            <w:vAlign w:val="center"/>
          </w:tcPr>
          <w:p w:rsidR="00350408" w:rsidRPr="00166400" w:rsidRDefault="00350408" w:rsidP="00DA2956">
            <w:pPr>
              <w:rPr>
                <w:rFonts w:cs="Arial"/>
                <w:lang w:val="fr-BE"/>
              </w:rPr>
            </w:pPr>
          </w:p>
        </w:tc>
      </w:tr>
    </w:tbl>
    <w:p w:rsidR="00350408" w:rsidRPr="008D52F9" w:rsidRDefault="00350408" w:rsidP="00DA2956">
      <w:pPr>
        <w:rPr>
          <w:rFonts w:cs="Arial"/>
          <w:lang w:val="fr-BE"/>
        </w:rPr>
      </w:pPr>
    </w:p>
    <w:p w:rsidR="00350408" w:rsidRPr="00166400" w:rsidRDefault="00350408" w:rsidP="00DA2956">
      <w:bookmarkStart w:id="931" w:name="_Toc286739417"/>
      <w:r w:rsidRPr="00166400">
        <w:t>DMI_NID_PRIOR_INDICATOR</w:t>
      </w:r>
      <w:bookmarkEnd w:id="9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Name </w:t>
            </w:r>
          </w:p>
        </w:tc>
        <w:tc>
          <w:tcPr>
            <w:tcW w:w="7158" w:type="dxa"/>
            <w:gridSpan w:val="3"/>
          </w:tcPr>
          <w:p w:rsidR="00350408" w:rsidRPr="00166400" w:rsidRDefault="00350408" w:rsidP="00DA2956">
            <w:pPr>
              <w:rPr>
                <w:rFonts w:cs="Arial"/>
              </w:rPr>
            </w:pPr>
            <w:r w:rsidRPr="00166400">
              <w:rPr>
                <w:rFonts w:cs="Arial"/>
              </w:rPr>
              <w:t xml:space="preserve">Priority Indicator Identifier </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Description </w:t>
            </w:r>
          </w:p>
        </w:tc>
        <w:tc>
          <w:tcPr>
            <w:tcW w:w="7158" w:type="dxa"/>
            <w:gridSpan w:val="3"/>
          </w:tcPr>
          <w:p w:rsidR="00350408" w:rsidRPr="00166400" w:rsidRDefault="00350408" w:rsidP="00DA2956">
            <w:pPr>
              <w:rPr>
                <w:rFonts w:cs="Arial"/>
              </w:rPr>
            </w:pPr>
            <w:r w:rsidRPr="00166400">
              <w:rPr>
                <w:rFonts w:cs="Arial"/>
              </w:rPr>
              <w:t>Functional identity of priority indicator. Allows DMI to apply customisation, if defined within the DMI.</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tcPr>
          <w:p w:rsidR="00350408" w:rsidRPr="00166400" w:rsidRDefault="00350408" w:rsidP="00DA2956">
            <w:pPr>
              <w:rPr>
                <w:rFonts w:cs="Arial"/>
                <w:b/>
              </w:rPr>
            </w:pPr>
            <w:r w:rsidRPr="00166400">
              <w:rPr>
                <w:rFonts w:cs="Arial"/>
                <w:b/>
              </w:rPr>
              <w:t>Maximum Value</w:t>
            </w:r>
          </w:p>
        </w:tc>
        <w:tc>
          <w:tcPr>
            <w:tcW w:w="2386" w:type="dxa"/>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rPr>
              <w:t>10 bits</w:t>
            </w:r>
          </w:p>
        </w:tc>
        <w:tc>
          <w:tcPr>
            <w:tcW w:w="2386" w:type="dxa"/>
          </w:tcPr>
          <w:p w:rsidR="00350408" w:rsidRPr="00166400" w:rsidRDefault="00350408" w:rsidP="00DA2956">
            <w:pPr>
              <w:rPr>
                <w:rFonts w:cs="Arial"/>
              </w:rPr>
            </w:pPr>
          </w:p>
        </w:tc>
        <w:tc>
          <w:tcPr>
            <w:tcW w:w="2386" w:type="dxa"/>
          </w:tcPr>
          <w:p w:rsidR="00350408" w:rsidRPr="00166400" w:rsidRDefault="00350408" w:rsidP="00DA2956">
            <w:pPr>
              <w:rPr>
                <w:rFonts w:cs="Arial"/>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bookmarkStart w:id="932" w:name="_Toc5693470"/>
    </w:p>
    <w:p w:rsidR="00350408" w:rsidRPr="00166400" w:rsidRDefault="00350408" w:rsidP="00DA2956">
      <w:pPr>
        <w:rPr>
          <w:lang w:val="pl-PL"/>
        </w:rPr>
      </w:pPr>
      <w:bookmarkStart w:id="933" w:name="_Toc5693485"/>
      <w:bookmarkStart w:id="934" w:name="_Toc286739419"/>
      <w:bookmarkEnd w:id="932"/>
      <w:r w:rsidRPr="00166400">
        <w:rPr>
          <w:lang w:val="pl-PL"/>
        </w:rPr>
        <w:t>DMI_NID_TECH_ICON</w:t>
      </w:r>
      <w:bookmarkEnd w:id="9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Technical Icon identifier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Identifier of technical icon.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10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erase the current indicator content</w:t>
            </w:r>
          </w:p>
        </w:tc>
      </w:tr>
    </w:tbl>
    <w:p w:rsidR="00350408" w:rsidRPr="00166400" w:rsidRDefault="00350408" w:rsidP="00DA2956">
      <w:pPr>
        <w:rPr>
          <w:rFonts w:cs="Arial"/>
        </w:rPr>
      </w:pPr>
    </w:p>
    <w:p w:rsidR="00350408" w:rsidRPr="00166400" w:rsidRDefault="00350408" w:rsidP="00DA2956">
      <w:bookmarkStart w:id="935" w:name="_Toc286739420"/>
      <w:r w:rsidRPr="00166400">
        <w:t>DMI_NID_TECH_INDICATOR</w:t>
      </w:r>
      <w:bookmarkEnd w:id="9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Name </w:t>
            </w:r>
          </w:p>
        </w:tc>
        <w:tc>
          <w:tcPr>
            <w:tcW w:w="7158" w:type="dxa"/>
            <w:gridSpan w:val="3"/>
          </w:tcPr>
          <w:p w:rsidR="00350408" w:rsidRPr="00166400" w:rsidRDefault="00350408" w:rsidP="00DA2956">
            <w:pPr>
              <w:rPr>
                <w:rFonts w:cs="Arial"/>
                <w:lang w:val="fr-FR"/>
              </w:rPr>
            </w:pPr>
            <w:r w:rsidRPr="00166400">
              <w:rPr>
                <w:rFonts w:cs="Arial"/>
                <w:lang w:val="fr-FR"/>
              </w:rPr>
              <w:t xml:space="preserve">Technical Indicator Identifier </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lang w:val="fr-FR"/>
              </w:rPr>
            </w:pPr>
            <w:r w:rsidRPr="00166400">
              <w:rPr>
                <w:rFonts w:cs="Arial"/>
                <w:b/>
                <w:lang w:val="fr-FR"/>
              </w:rPr>
              <w:t>Description </w:t>
            </w:r>
          </w:p>
        </w:tc>
        <w:tc>
          <w:tcPr>
            <w:tcW w:w="7158" w:type="dxa"/>
            <w:gridSpan w:val="3"/>
          </w:tcPr>
          <w:p w:rsidR="00350408" w:rsidRPr="00166400" w:rsidRDefault="00350408" w:rsidP="00DA2956">
            <w:pPr>
              <w:rPr>
                <w:rFonts w:cs="Arial"/>
              </w:rPr>
            </w:pPr>
            <w:r w:rsidRPr="00166400">
              <w:rPr>
                <w:rFonts w:cs="Arial"/>
              </w:rPr>
              <w:t>Functional identity of technical indicator. Allows DMI to apply customisation, if defined within the DMI.</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tcPr>
          <w:p w:rsidR="00350408" w:rsidRPr="00166400" w:rsidRDefault="00350408" w:rsidP="00DA2956">
            <w:pPr>
              <w:rPr>
                <w:rFonts w:cs="Arial"/>
                <w:b/>
              </w:rPr>
            </w:pPr>
            <w:r w:rsidRPr="00166400">
              <w:rPr>
                <w:rFonts w:cs="Arial"/>
                <w:b/>
              </w:rPr>
              <w:t>Maximum Value</w:t>
            </w:r>
          </w:p>
        </w:tc>
        <w:tc>
          <w:tcPr>
            <w:tcW w:w="2386" w:type="dxa"/>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rPr>
              <w:t>8 bits</w:t>
            </w:r>
          </w:p>
        </w:tc>
        <w:tc>
          <w:tcPr>
            <w:tcW w:w="2386" w:type="dxa"/>
          </w:tcPr>
          <w:p w:rsidR="00350408" w:rsidRPr="00166400" w:rsidRDefault="00350408" w:rsidP="00DA2956">
            <w:pPr>
              <w:rPr>
                <w:rFonts w:cs="Arial"/>
              </w:rPr>
            </w:pPr>
          </w:p>
        </w:tc>
        <w:tc>
          <w:tcPr>
            <w:tcW w:w="2386" w:type="dxa"/>
          </w:tcPr>
          <w:p w:rsidR="00350408" w:rsidRPr="00166400" w:rsidRDefault="00350408" w:rsidP="00DA2956">
            <w:pPr>
              <w:rPr>
                <w:rFonts w:cs="Arial"/>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r w:rsidRPr="00166400">
        <w:t>DMI_NID_TELEGRAM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Telegram identifier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Telegram identifier</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1: Telegram from EVC application SW</w:t>
            </w:r>
          </w:p>
          <w:p w:rsidR="00350408" w:rsidRPr="00166400" w:rsidRDefault="00350408" w:rsidP="00DA2956">
            <w:pPr>
              <w:rPr>
                <w:rFonts w:cs="Arial"/>
              </w:rPr>
            </w:pPr>
            <w:r w:rsidRPr="00166400">
              <w:rPr>
                <w:rFonts w:cs="Arial"/>
              </w:rPr>
              <w:t>2: Telegram from EVC basic SW</w:t>
            </w:r>
          </w:p>
          <w:p w:rsidR="00350408" w:rsidRPr="00166400" w:rsidRDefault="00350408" w:rsidP="00DA2956">
            <w:pPr>
              <w:rPr>
                <w:rFonts w:cs="Arial"/>
              </w:rPr>
            </w:pPr>
            <w:r w:rsidRPr="00166400">
              <w:rPr>
                <w:rFonts w:cs="Arial"/>
              </w:rPr>
              <w:t>3: Telegram to EVC application SW</w:t>
            </w:r>
          </w:p>
          <w:p w:rsidR="00350408" w:rsidRPr="00166400" w:rsidRDefault="00350408" w:rsidP="00DA2956">
            <w:pPr>
              <w:rPr>
                <w:rFonts w:cs="Arial"/>
              </w:rPr>
            </w:pPr>
            <w:r w:rsidRPr="00166400">
              <w:rPr>
                <w:rFonts w:cs="Arial"/>
              </w:rPr>
              <w:t>4: Telegram to EVC basic SW</w:t>
            </w:r>
          </w:p>
          <w:p w:rsidR="00350408" w:rsidRPr="00166400" w:rsidRDefault="00350408" w:rsidP="00DA2956">
            <w:r w:rsidRPr="00166400">
              <w:t>5: Telegram from EVC diagnostic application</w:t>
            </w:r>
          </w:p>
          <w:p w:rsidR="00350408" w:rsidRPr="00166400" w:rsidRDefault="00350408" w:rsidP="00DA2956">
            <w:r w:rsidRPr="00166400">
              <w:t>6: Telegram to EVC diagnostic application</w:t>
            </w:r>
          </w:p>
          <w:p w:rsidR="00350408" w:rsidRPr="00166400" w:rsidRDefault="00350408" w:rsidP="00DA2956">
            <w:pPr>
              <w:rPr>
                <w:rFonts w:cs="Arial"/>
              </w:rPr>
            </w:pPr>
            <w:r w:rsidRPr="00166400">
              <w:rPr>
                <w:rFonts w:cs="Arial"/>
              </w:rPr>
              <w:t>9: diagnostic Telegram</w:t>
            </w:r>
          </w:p>
          <w:p w:rsidR="00350408" w:rsidRPr="00166400" w:rsidRDefault="00350408" w:rsidP="00DA2956">
            <w:pPr>
              <w:rPr>
                <w:rFonts w:cs="Arial"/>
              </w:rPr>
            </w:pPr>
            <w:r w:rsidRPr="00166400">
              <w:rPr>
                <w:rFonts w:cs="Arial"/>
              </w:rPr>
              <w:t>10: Telegram from DRU ERTMS application</w:t>
            </w:r>
          </w:p>
          <w:p w:rsidR="00350408" w:rsidRPr="00166400" w:rsidRDefault="00350408" w:rsidP="00DA2956">
            <w:pPr>
              <w:rPr>
                <w:rFonts w:cs="Arial"/>
              </w:rPr>
            </w:pPr>
            <w:r w:rsidRPr="00166400">
              <w:rPr>
                <w:rFonts w:cs="Arial"/>
              </w:rPr>
              <w:t>11: Telegram to DRU ERTMS application</w:t>
            </w:r>
          </w:p>
          <w:p w:rsidR="00350408" w:rsidRPr="00166400" w:rsidRDefault="00350408" w:rsidP="00DA2956">
            <w:pPr>
              <w:rPr>
                <w:rFonts w:cs="Arial"/>
              </w:rPr>
            </w:pPr>
            <w:r w:rsidRPr="00166400">
              <w:rPr>
                <w:rFonts w:cs="Arial"/>
              </w:rPr>
              <w:t>12: Telegram from diagnostic application (technical function)</w:t>
            </w:r>
          </w:p>
          <w:p w:rsidR="00350408" w:rsidRPr="00166400" w:rsidRDefault="00350408" w:rsidP="00DA2956">
            <w:pPr>
              <w:rPr>
                <w:rFonts w:cs="Arial"/>
              </w:rPr>
            </w:pPr>
            <w:r w:rsidRPr="00166400">
              <w:rPr>
                <w:rFonts w:cs="Arial"/>
              </w:rPr>
              <w:t>13: Telegram to diagnostic application (technical function)</w:t>
            </w:r>
          </w:p>
          <w:p w:rsidR="00350408" w:rsidRPr="00166400" w:rsidRDefault="00350408" w:rsidP="00DA2956">
            <w:pPr>
              <w:rPr>
                <w:rFonts w:cs="Arial"/>
              </w:rPr>
            </w:pPr>
            <w:r w:rsidRPr="00166400">
              <w:rPr>
                <w:rFonts w:cs="Arial"/>
              </w:rPr>
              <w:t>14..21: Spare</w:t>
            </w:r>
          </w:p>
          <w:p w:rsidR="00350408" w:rsidRPr="00166400" w:rsidRDefault="00350408" w:rsidP="00DA2956">
            <w:pPr>
              <w:rPr>
                <w:rFonts w:cs="Arial"/>
              </w:rPr>
            </w:pPr>
            <w:r w:rsidRPr="00166400">
              <w:rPr>
                <w:rFonts w:cs="Arial"/>
              </w:rPr>
              <w:t>22: Telegram from EVC to Safety module</w:t>
            </w:r>
          </w:p>
          <w:p w:rsidR="00350408" w:rsidRPr="00166400" w:rsidRDefault="00350408" w:rsidP="00DA2956">
            <w:pPr>
              <w:rPr>
                <w:rFonts w:cs="Arial"/>
              </w:rPr>
            </w:pPr>
            <w:r w:rsidRPr="00166400">
              <w:rPr>
                <w:rFonts w:cs="Arial"/>
              </w:rPr>
              <w:t>23: Telegram from Safety module to EVC</w:t>
            </w:r>
          </w:p>
          <w:p w:rsidR="00350408" w:rsidRPr="00166400" w:rsidRDefault="00350408" w:rsidP="00DA2956">
            <w:pPr>
              <w:rPr>
                <w:rFonts w:cs="Arial"/>
              </w:rPr>
            </w:pPr>
            <w:r w:rsidRPr="00166400">
              <w:rPr>
                <w:rFonts w:cs="Arial"/>
              </w:rPr>
              <w:t>24..255: Spare</w:t>
            </w:r>
          </w:p>
        </w:tc>
      </w:tr>
    </w:tbl>
    <w:p w:rsidR="00350408" w:rsidRPr="00166400" w:rsidRDefault="00350408" w:rsidP="00DA2956">
      <w:pPr>
        <w:rPr>
          <w:rFonts w:cs="Arial"/>
        </w:rPr>
      </w:pPr>
    </w:p>
    <w:p w:rsidR="00350408" w:rsidRPr="00166400" w:rsidRDefault="00350408" w:rsidP="00DA2956">
      <w:bookmarkStart w:id="936" w:name="_Toc286739421"/>
      <w:r w:rsidRPr="00166400">
        <w:t>DMI_NID_TRACK_MESSAGE</w:t>
      </w:r>
      <w:bookmarkEnd w:id="9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Description </w:t>
            </w:r>
          </w:p>
        </w:tc>
        <w:tc>
          <w:tcPr>
            <w:tcW w:w="7158" w:type="dxa"/>
            <w:gridSpan w:val="3"/>
          </w:tcPr>
          <w:p w:rsidR="00350408" w:rsidRPr="00166400" w:rsidRDefault="00350408" w:rsidP="00DA2956">
            <w:pPr>
              <w:rPr>
                <w:rFonts w:cs="Arial"/>
              </w:rPr>
            </w:pPr>
            <w:r w:rsidRPr="00166400">
              <w:rPr>
                <w:rFonts w:cs="Arial"/>
              </w:rPr>
              <w:t>Identify a text message</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tcPr>
          <w:p w:rsidR="00350408" w:rsidRPr="00166400" w:rsidRDefault="00350408" w:rsidP="00DA2956">
            <w:pPr>
              <w:rPr>
                <w:rFonts w:cs="Arial"/>
                <w:b/>
              </w:rPr>
            </w:pPr>
            <w:r w:rsidRPr="00166400">
              <w:rPr>
                <w:rFonts w:cs="Arial"/>
                <w:b/>
              </w:rPr>
              <w:t>Maximum Value</w:t>
            </w:r>
          </w:p>
        </w:tc>
        <w:tc>
          <w:tcPr>
            <w:tcW w:w="2386" w:type="dxa"/>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rPr>
              <w:t>8 bits</w:t>
            </w: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bookmarkStart w:id="937" w:name="_Toc5693498"/>
      <w:bookmarkEnd w:id="933"/>
    </w:p>
    <w:p w:rsidR="00350408" w:rsidRPr="00166400" w:rsidRDefault="00350408" w:rsidP="00DA2956">
      <w:bookmarkStart w:id="938" w:name="_Toc286739422"/>
      <w:r w:rsidRPr="00166400">
        <w:t>DMI_NID_VALUE</w:t>
      </w:r>
      <w:bookmarkEnd w:id="9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Name </w:t>
            </w:r>
          </w:p>
        </w:tc>
        <w:tc>
          <w:tcPr>
            <w:tcW w:w="7158" w:type="dxa"/>
            <w:gridSpan w:val="3"/>
          </w:tcPr>
          <w:p w:rsidR="00350408" w:rsidRPr="00166400" w:rsidRDefault="00350408" w:rsidP="00DA2956">
            <w:pPr>
              <w:rPr>
                <w:rFonts w:cs="Arial"/>
              </w:rPr>
            </w:pPr>
            <w:r w:rsidRPr="00166400">
              <w:rPr>
                <w:rFonts w:cs="Arial"/>
              </w:rPr>
              <w:t>Identifier of a data value</w:t>
            </w:r>
          </w:p>
        </w:tc>
      </w:tr>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b/>
              </w:rPr>
            </w:pPr>
            <w:r w:rsidRPr="00166400">
              <w:rPr>
                <w:rFonts w:cs="Arial"/>
                <w:b/>
              </w:rPr>
              <w:t>Description </w:t>
            </w:r>
          </w:p>
        </w:tc>
        <w:tc>
          <w:tcPr>
            <w:tcW w:w="7158" w:type="dxa"/>
            <w:gridSpan w:val="3"/>
          </w:tcPr>
          <w:p w:rsidR="00350408" w:rsidRPr="00166400" w:rsidRDefault="00350408" w:rsidP="00DA2956">
            <w:pPr>
              <w:rPr>
                <w:rFonts w:cs="Arial"/>
              </w:rPr>
            </w:pPr>
            <w:r w:rsidRPr="00166400">
              <w:rPr>
                <w:rFonts w:cs="Arial"/>
              </w:rPr>
              <w:t>Each data value is identified by DMI_NID_VALUE+ DMI_NID_DATA.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r w:rsidRPr="00166400">
              <w:rPr>
                <w:rFonts w:cs="Arial"/>
                <w:b/>
              </w:rPr>
              <w:t>Length of variable </w:t>
            </w:r>
          </w:p>
        </w:tc>
        <w:tc>
          <w:tcPr>
            <w:tcW w:w="2386" w:type="dxa"/>
          </w:tcPr>
          <w:p w:rsidR="00350408" w:rsidRPr="00166400" w:rsidRDefault="00350408" w:rsidP="00DA2956">
            <w:pPr>
              <w:rPr>
                <w:rFonts w:cs="Arial"/>
                <w:b/>
              </w:rPr>
            </w:pPr>
            <w:r w:rsidRPr="00166400">
              <w:rPr>
                <w:rFonts w:cs="Arial"/>
                <w:b/>
              </w:rPr>
              <w:t>Minimum Value</w:t>
            </w:r>
          </w:p>
        </w:tc>
        <w:tc>
          <w:tcPr>
            <w:tcW w:w="2386" w:type="dxa"/>
          </w:tcPr>
          <w:p w:rsidR="00350408" w:rsidRPr="00166400" w:rsidRDefault="00350408" w:rsidP="00DA2956">
            <w:pPr>
              <w:rPr>
                <w:rFonts w:cs="Arial"/>
                <w:b/>
              </w:rPr>
            </w:pPr>
            <w:r w:rsidRPr="00166400">
              <w:rPr>
                <w:rFonts w:cs="Arial"/>
                <w:b/>
              </w:rPr>
              <w:t>Maximum Value</w:t>
            </w:r>
          </w:p>
        </w:tc>
        <w:tc>
          <w:tcPr>
            <w:tcW w:w="2386" w:type="dxa"/>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Pr>
          <w:p w:rsidR="00350408" w:rsidRPr="00166400" w:rsidRDefault="00350408" w:rsidP="00DA2956">
            <w:pPr>
              <w:rPr>
                <w:rFonts w:cs="Arial"/>
                <w:b/>
              </w:rPr>
            </w:pPr>
            <w:bookmarkStart w:id="939" w:name="_Hlt17775788"/>
            <w:r w:rsidRPr="00166400">
              <w:rPr>
                <w:rFonts w:cs="Arial"/>
              </w:rPr>
              <w:t>8 bits</w:t>
            </w: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b/>
              </w:rPr>
            </w:pPr>
          </w:p>
        </w:tc>
        <w:tc>
          <w:tcPr>
            <w:tcW w:w="2386" w:type="dxa"/>
          </w:tcPr>
          <w:p w:rsidR="00350408" w:rsidRPr="00166400" w:rsidRDefault="00350408" w:rsidP="00DA2956">
            <w:pPr>
              <w:rPr>
                <w:rFonts w:cs="Arial"/>
              </w:rPr>
            </w:pPr>
          </w:p>
        </w:tc>
      </w:tr>
      <w:bookmarkEnd w:id="939"/>
      <w:tr w:rsidR="00350408" w:rsidRPr="00166400" w:rsidTr="00FC4506">
        <w:tblPrEx>
          <w:tblCellMar>
            <w:top w:w="0" w:type="dxa"/>
            <w:bottom w:w="0" w:type="dxa"/>
          </w:tblCellMar>
        </w:tblPrEx>
        <w:trPr>
          <w:cantSplit/>
        </w:trPr>
        <w:tc>
          <w:tcPr>
            <w:tcW w:w="2386" w:type="dxa"/>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r w:rsidRPr="00166400">
        <w:t>DMI_OBJECT_ID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Graphical object identifier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Each object that can be readback by the DMI have one unique identifier.</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This identifier is specified in READBACK SIL0 application configuration file.</w:t>
            </w:r>
          </w:p>
        </w:tc>
      </w:tr>
    </w:tbl>
    <w:p w:rsidR="00350408" w:rsidRPr="00166400" w:rsidRDefault="00350408" w:rsidP="00DA2956">
      <w:pPr>
        <w:rPr>
          <w:rFonts w:cs="Arial"/>
        </w:rPr>
      </w:pPr>
    </w:p>
    <w:p w:rsidR="00350408" w:rsidRPr="00166400" w:rsidRDefault="00350408" w:rsidP="00DA2956">
      <w:bookmarkStart w:id="940" w:name="_Toc286739423"/>
      <w:r w:rsidRPr="00166400">
        <w:t>DMI_Q_ACK</w:t>
      </w:r>
      <w:bookmarkEnd w:id="937"/>
      <w:bookmarkEnd w:id="9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941" w:name="_Toc5693499"/>
            <w:r w:rsidRPr="00166400">
              <w:rPr>
                <w:rFonts w:cs="Arial"/>
                <w:b/>
              </w:rPr>
              <w:t>Name</w:t>
            </w:r>
            <w:bookmarkEnd w:id="941"/>
            <w:r w:rsidRPr="00166400">
              <w:rPr>
                <w:rFonts w:cs="Arial"/>
                <w:b/>
              </w:rPr>
              <w:t> </w:t>
            </w:r>
          </w:p>
        </w:tc>
        <w:tc>
          <w:tcPr>
            <w:tcW w:w="7158" w:type="dxa"/>
            <w:gridSpan w:val="3"/>
            <w:vAlign w:val="center"/>
          </w:tcPr>
          <w:p w:rsidR="00350408" w:rsidRPr="00166400" w:rsidRDefault="00350408" w:rsidP="00DA2956">
            <w:pPr>
              <w:rPr>
                <w:rFonts w:cs="Arial"/>
              </w:rPr>
            </w:pPr>
            <w:bookmarkStart w:id="942" w:name="_Toc5693500"/>
            <w:r w:rsidRPr="00166400">
              <w:rPr>
                <w:rFonts w:cs="Arial"/>
              </w:rPr>
              <w:t>Acknowledgement qualifier</w:t>
            </w:r>
            <w:bookmarkEnd w:id="942"/>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943" w:name="_Toc5693501"/>
            <w:r w:rsidRPr="00166400">
              <w:rPr>
                <w:rFonts w:cs="Arial"/>
                <w:b/>
              </w:rPr>
              <w:t>Description</w:t>
            </w:r>
            <w:bookmarkEnd w:id="943"/>
            <w:r w:rsidRPr="00166400">
              <w:rPr>
                <w:rFonts w:cs="Arial"/>
                <w:b/>
              </w:rPr>
              <w:t> </w:t>
            </w:r>
          </w:p>
        </w:tc>
        <w:tc>
          <w:tcPr>
            <w:tcW w:w="7158" w:type="dxa"/>
            <w:gridSpan w:val="3"/>
            <w:vAlign w:val="center"/>
          </w:tcPr>
          <w:p w:rsidR="00350408" w:rsidRPr="00166400" w:rsidRDefault="00350408" w:rsidP="00DA2956">
            <w:pPr>
              <w:rPr>
                <w:rFonts w:cs="Arial"/>
              </w:rPr>
            </w:pPr>
            <w:bookmarkStart w:id="944" w:name="_Toc5693502"/>
            <w:r w:rsidRPr="00166400">
              <w:rPr>
                <w:rFonts w:cs="Arial"/>
              </w:rPr>
              <w:t>Tell if a text message must be acknowledged or not.</w:t>
            </w:r>
            <w:bookmarkEnd w:id="944"/>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945" w:name="_Toc5693503"/>
            <w:r w:rsidRPr="00166400">
              <w:rPr>
                <w:rFonts w:cs="Arial"/>
                <w:b/>
              </w:rPr>
              <w:t>Length of variable</w:t>
            </w:r>
            <w:bookmarkEnd w:id="945"/>
            <w:r w:rsidRPr="00166400">
              <w:rPr>
                <w:rFonts w:cs="Arial"/>
                <w:b/>
              </w:rPr>
              <w:t> </w:t>
            </w:r>
          </w:p>
        </w:tc>
        <w:tc>
          <w:tcPr>
            <w:tcW w:w="2386" w:type="dxa"/>
            <w:vAlign w:val="center"/>
          </w:tcPr>
          <w:p w:rsidR="00350408" w:rsidRPr="00166400" w:rsidRDefault="00350408" w:rsidP="00DA2956">
            <w:pPr>
              <w:rPr>
                <w:rFonts w:cs="Arial"/>
                <w:b/>
              </w:rPr>
            </w:pPr>
            <w:bookmarkStart w:id="946" w:name="_Toc5693504"/>
            <w:r w:rsidRPr="00166400">
              <w:rPr>
                <w:rFonts w:cs="Arial"/>
                <w:b/>
              </w:rPr>
              <w:t>Minimum Value</w:t>
            </w:r>
            <w:bookmarkEnd w:id="946"/>
          </w:p>
        </w:tc>
        <w:tc>
          <w:tcPr>
            <w:tcW w:w="2386" w:type="dxa"/>
            <w:vAlign w:val="center"/>
          </w:tcPr>
          <w:p w:rsidR="00350408" w:rsidRPr="00166400" w:rsidRDefault="00350408" w:rsidP="00DA2956">
            <w:pPr>
              <w:rPr>
                <w:rFonts w:cs="Arial"/>
                <w:b/>
              </w:rPr>
            </w:pPr>
            <w:bookmarkStart w:id="947" w:name="_Toc5693505"/>
            <w:r w:rsidRPr="00166400">
              <w:rPr>
                <w:rFonts w:cs="Arial"/>
                <w:b/>
              </w:rPr>
              <w:t>Maximum Value</w:t>
            </w:r>
            <w:bookmarkEnd w:id="947"/>
          </w:p>
        </w:tc>
        <w:tc>
          <w:tcPr>
            <w:tcW w:w="2386" w:type="dxa"/>
            <w:vAlign w:val="center"/>
          </w:tcPr>
          <w:p w:rsidR="00350408" w:rsidRPr="00166400" w:rsidRDefault="00350408" w:rsidP="00DA2956">
            <w:pPr>
              <w:rPr>
                <w:rFonts w:cs="Arial"/>
              </w:rPr>
            </w:pPr>
            <w:bookmarkStart w:id="948" w:name="_Toc5693506"/>
            <w:r w:rsidRPr="00166400">
              <w:rPr>
                <w:rFonts w:cs="Arial"/>
                <w:b/>
              </w:rPr>
              <w:t>Resolution/formula</w:t>
            </w:r>
            <w:bookmarkEnd w:id="948"/>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949" w:name="_Toc5693507"/>
            <w:r w:rsidRPr="00166400">
              <w:rPr>
                <w:rFonts w:cs="Arial"/>
              </w:rPr>
              <w:t>1 bit</w:t>
            </w:r>
            <w:bookmarkEnd w:id="949"/>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950" w:name="_Toc5693511"/>
            <w:r w:rsidRPr="00166400">
              <w:rPr>
                <w:rFonts w:cs="Arial"/>
                <w:b/>
              </w:rPr>
              <w:t>Special/Reserved Values</w:t>
            </w:r>
            <w:bookmarkEnd w:id="950"/>
          </w:p>
        </w:tc>
        <w:tc>
          <w:tcPr>
            <w:tcW w:w="7158" w:type="dxa"/>
            <w:gridSpan w:val="3"/>
            <w:vAlign w:val="center"/>
          </w:tcPr>
          <w:p w:rsidR="00350408" w:rsidRPr="00166400" w:rsidRDefault="00350408" w:rsidP="00DA2956">
            <w:pPr>
              <w:rPr>
                <w:rFonts w:cs="Arial"/>
              </w:rPr>
            </w:pPr>
            <w:bookmarkStart w:id="951" w:name="_Toc5693512"/>
            <w:r w:rsidRPr="00166400">
              <w:rPr>
                <w:rFonts w:cs="Arial"/>
              </w:rPr>
              <w:t>0 : No acknowledgement required</w:t>
            </w:r>
            <w:bookmarkEnd w:id="951"/>
          </w:p>
          <w:p w:rsidR="00350408" w:rsidRPr="00166400" w:rsidRDefault="00350408" w:rsidP="00DA2956">
            <w:pPr>
              <w:rPr>
                <w:rFonts w:cs="Arial"/>
              </w:rPr>
            </w:pPr>
            <w:bookmarkStart w:id="952" w:name="_Toc5693513"/>
            <w:r w:rsidRPr="00166400">
              <w:rPr>
                <w:rFonts w:cs="Arial"/>
              </w:rPr>
              <w:t>1 : Acknowledgement required</w:t>
            </w:r>
            <w:bookmarkEnd w:id="952"/>
          </w:p>
        </w:tc>
      </w:tr>
    </w:tbl>
    <w:p w:rsidR="00350408" w:rsidRPr="00166400" w:rsidRDefault="00350408" w:rsidP="00DA2956">
      <w:pPr>
        <w:rPr>
          <w:rFonts w:cs="Arial"/>
        </w:rPr>
      </w:pPr>
      <w:bookmarkStart w:id="953" w:name="_Toc5693530"/>
    </w:p>
    <w:p w:rsidR="00350408" w:rsidRPr="00166400" w:rsidRDefault="00350408" w:rsidP="00DA2956">
      <w:bookmarkStart w:id="954" w:name="_Toc286739424"/>
      <w:r w:rsidRPr="00166400">
        <w:t>DMI_Q_CHANGE</w:t>
      </w:r>
      <w:bookmarkEnd w:id="9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Change data qualifier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used to inform the EVC that Driver request to change data or not.</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Driver did not request to change data</w:t>
            </w:r>
          </w:p>
          <w:p w:rsidR="00350408" w:rsidRPr="00166400" w:rsidRDefault="00350408" w:rsidP="00DA2956">
            <w:pPr>
              <w:rPr>
                <w:rFonts w:cs="Arial"/>
              </w:rPr>
            </w:pPr>
            <w:r w:rsidRPr="00166400">
              <w:rPr>
                <w:rFonts w:cs="Arial"/>
              </w:rPr>
              <w:t>1 : Driver request to change data</w:t>
            </w:r>
          </w:p>
        </w:tc>
      </w:tr>
    </w:tbl>
    <w:p w:rsidR="00350408" w:rsidRPr="00166400" w:rsidRDefault="00350408" w:rsidP="00DA2956">
      <w:pPr>
        <w:rPr>
          <w:rFonts w:cs="Arial"/>
        </w:rPr>
      </w:pPr>
    </w:p>
    <w:p w:rsidR="00350408" w:rsidRPr="00166400" w:rsidRDefault="00350408" w:rsidP="00DA2956">
      <w:bookmarkStart w:id="955" w:name="_Toc286739426"/>
      <w:r w:rsidRPr="00166400">
        <w:t>DMI_Q_CONFIRM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fr-BE"/>
              </w:rPr>
            </w:pPr>
            <w:r w:rsidRPr="00166400">
              <w:rPr>
                <w:rFonts w:cs="Arial"/>
                <w:lang w:val="fr-BE"/>
              </w:rPr>
              <w:t>Confirmation screen qualifier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The variable is used to identify if the confirmation screen is confirmed or not.</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snapToGrid w:val="0"/>
              </w:rPr>
            </w:pPr>
            <w:r w:rsidRPr="00166400">
              <w:rPr>
                <w:rFonts w:cs="Arial"/>
                <w:snapToGrid w:val="0"/>
              </w:rPr>
              <w:t xml:space="preserve">Value = 0 : screen no confirmed </w:t>
            </w:r>
          </w:p>
          <w:p w:rsidR="00350408" w:rsidRPr="00166400" w:rsidRDefault="00350408" w:rsidP="00DA2956">
            <w:pPr>
              <w:rPr>
                <w:rFonts w:cs="Arial"/>
              </w:rPr>
            </w:pPr>
            <w:r w:rsidRPr="00166400">
              <w:rPr>
                <w:rFonts w:cs="Arial"/>
                <w:snapToGrid w:val="0"/>
              </w:rPr>
              <w:t>Value = 1 : screen confirmed</w:t>
            </w:r>
          </w:p>
        </w:tc>
      </w:tr>
    </w:tbl>
    <w:p w:rsidR="00350408" w:rsidRPr="00166400" w:rsidRDefault="00350408" w:rsidP="00DA2956">
      <w:pPr>
        <w:rPr>
          <w:rFonts w:cs="Arial"/>
        </w:rPr>
      </w:pPr>
    </w:p>
    <w:p w:rsidR="00350408" w:rsidRPr="00166400" w:rsidRDefault="00350408" w:rsidP="00DA2956">
      <w:r w:rsidRPr="00166400">
        <w:t>DMI_Q_CONNECT</w:t>
      </w:r>
      <w:bookmarkEnd w:id="953"/>
      <w:bookmarkEnd w:id="9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956" w:name="_Toc5693531"/>
            <w:r w:rsidRPr="00166400">
              <w:rPr>
                <w:rFonts w:cs="Arial"/>
                <w:b/>
              </w:rPr>
              <w:t>Name</w:t>
            </w:r>
            <w:bookmarkEnd w:id="956"/>
            <w:r w:rsidRPr="00166400">
              <w:rPr>
                <w:rFonts w:cs="Arial"/>
                <w:b/>
              </w:rPr>
              <w:t> </w:t>
            </w:r>
          </w:p>
        </w:tc>
        <w:tc>
          <w:tcPr>
            <w:tcW w:w="7158" w:type="dxa"/>
            <w:gridSpan w:val="3"/>
            <w:vAlign w:val="center"/>
          </w:tcPr>
          <w:p w:rsidR="00350408" w:rsidRPr="00166400" w:rsidRDefault="00350408" w:rsidP="00DA2956">
            <w:pPr>
              <w:rPr>
                <w:rFonts w:cs="Arial"/>
              </w:rPr>
            </w:pPr>
            <w:bookmarkStart w:id="957" w:name="_Toc5693532"/>
            <w:r w:rsidRPr="00166400">
              <w:rPr>
                <w:rFonts w:cs="Arial"/>
              </w:rPr>
              <w:t>State of connection</w:t>
            </w:r>
            <w:bookmarkEnd w:id="957"/>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958" w:name="_Toc5693533"/>
            <w:r w:rsidRPr="00166400">
              <w:rPr>
                <w:rFonts w:cs="Arial"/>
                <w:b/>
              </w:rPr>
              <w:t>Description</w:t>
            </w:r>
            <w:bookmarkEnd w:id="958"/>
            <w:r w:rsidRPr="00166400">
              <w:rPr>
                <w:rFonts w:cs="Arial"/>
                <w:b/>
              </w:rPr>
              <w:t> </w:t>
            </w:r>
          </w:p>
        </w:tc>
        <w:tc>
          <w:tcPr>
            <w:tcW w:w="7158" w:type="dxa"/>
            <w:gridSpan w:val="3"/>
            <w:vAlign w:val="center"/>
          </w:tcPr>
          <w:p w:rsidR="00350408" w:rsidRPr="00166400" w:rsidRDefault="00350408" w:rsidP="00DA2956">
            <w:pPr>
              <w:rPr>
                <w:rFonts w:cs="Arial"/>
              </w:rPr>
            </w:pPr>
            <w:bookmarkStart w:id="959" w:name="_Toc5693534"/>
            <w:r w:rsidRPr="00166400">
              <w:rPr>
                <w:rFonts w:cs="Arial"/>
              </w:rPr>
              <w:t>Reports protocol state of connection or command</w:t>
            </w:r>
            <w:bookmarkEnd w:id="959"/>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960" w:name="_Toc5693535"/>
            <w:r w:rsidRPr="00166400">
              <w:rPr>
                <w:rFonts w:cs="Arial"/>
                <w:b/>
              </w:rPr>
              <w:t>Length of variable</w:t>
            </w:r>
            <w:bookmarkEnd w:id="960"/>
            <w:r w:rsidRPr="00166400">
              <w:rPr>
                <w:rFonts w:cs="Arial"/>
                <w:b/>
              </w:rPr>
              <w:t> </w:t>
            </w:r>
          </w:p>
        </w:tc>
        <w:tc>
          <w:tcPr>
            <w:tcW w:w="2386" w:type="dxa"/>
            <w:vAlign w:val="center"/>
          </w:tcPr>
          <w:p w:rsidR="00350408" w:rsidRPr="00166400" w:rsidRDefault="00350408" w:rsidP="00DA2956">
            <w:pPr>
              <w:rPr>
                <w:rFonts w:cs="Arial"/>
                <w:b/>
              </w:rPr>
            </w:pPr>
            <w:bookmarkStart w:id="961" w:name="_Toc5693536"/>
            <w:r w:rsidRPr="00166400">
              <w:rPr>
                <w:rFonts w:cs="Arial"/>
                <w:b/>
              </w:rPr>
              <w:t>Minimum Value</w:t>
            </w:r>
            <w:bookmarkEnd w:id="961"/>
          </w:p>
        </w:tc>
        <w:tc>
          <w:tcPr>
            <w:tcW w:w="2386" w:type="dxa"/>
            <w:vAlign w:val="center"/>
          </w:tcPr>
          <w:p w:rsidR="00350408" w:rsidRPr="00166400" w:rsidRDefault="00350408" w:rsidP="00DA2956">
            <w:pPr>
              <w:rPr>
                <w:rFonts w:cs="Arial"/>
                <w:b/>
              </w:rPr>
            </w:pPr>
            <w:bookmarkStart w:id="962" w:name="_Toc5693537"/>
            <w:r w:rsidRPr="00166400">
              <w:rPr>
                <w:rFonts w:cs="Arial"/>
                <w:b/>
              </w:rPr>
              <w:t>Maximum Value</w:t>
            </w:r>
            <w:bookmarkEnd w:id="962"/>
          </w:p>
        </w:tc>
        <w:tc>
          <w:tcPr>
            <w:tcW w:w="2386" w:type="dxa"/>
            <w:vAlign w:val="center"/>
          </w:tcPr>
          <w:p w:rsidR="00350408" w:rsidRPr="00166400" w:rsidRDefault="00350408" w:rsidP="00DA2956">
            <w:pPr>
              <w:rPr>
                <w:rFonts w:cs="Arial"/>
              </w:rPr>
            </w:pPr>
            <w:bookmarkStart w:id="963" w:name="_Toc5693538"/>
            <w:r w:rsidRPr="00166400">
              <w:rPr>
                <w:rFonts w:cs="Arial"/>
                <w:b/>
              </w:rPr>
              <w:t>Resolution/formula</w:t>
            </w:r>
            <w:bookmarkEnd w:id="963"/>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964" w:name="_Toc5693539"/>
            <w:r w:rsidRPr="00166400">
              <w:rPr>
                <w:rFonts w:cs="Arial"/>
              </w:rPr>
              <w:t>4 bits</w:t>
            </w:r>
            <w:bookmarkEnd w:id="964"/>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965" w:name="_Toc5693542"/>
            <w:r w:rsidRPr="00166400">
              <w:rPr>
                <w:rFonts w:cs="Arial"/>
                <w:b/>
              </w:rPr>
              <w:t>Special/Reserved Values</w:t>
            </w:r>
            <w:bookmarkEnd w:id="965"/>
          </w:p>
        </w:tc>
        <w:tc>
          <w:tcPr>
            <w:tcW w:w="7158" w:type="dxa"/>
            <w:gridSpan w:val="3"/>
            <w:vAlign w:val="center"/>
          </w:tcPr>
          <w:p w:rsidR="00350408" w:rsidRPr="00166400" w:rsidRDefault="00350408" w:rsidP="00DA2956">
            <w:pPr>
              <w:rPr>
                <w:rFonts w:cs="Arial"/>
              </w:rPr>
            </w:pPr>
            <w:r w:rsidRPr="00166400">
              <w:rPr>
                <w:rFonts w:cs="Arial"/>
              </w:rPr>
              <w:t>0 : connection request</w:t>
            </w:r>
          </w:p>
          <w:p w:rsidR="00350408" w:rsidRPr="00166400" w:rsidRDefault="00350408" w:rsidP="00DA2956">
            <w:pPr>
              <w:rPr>
                <w:rFonts w:cs="Arial"/>
              </w:rPr>
            </w:pPr>
            <w:r w:rsidRPr="00166400">
              <w:rPr>
                <w:rFonts w:cs="Arial"/>
              </w:rPr>
              <w:t>1 : connection confirmation</w:t>
            </w:r>
          </w:p>
          <w:p w:rsidR="00350408" w:rsidRPr="00166400" w:rsidRDefault="00350408" w:rsidP="00DA2956">
            <w:pPr>
              <w:rPr>
                <w:rFonts w:cs="Arial"/>
              </w:rPr>
            </w:pPr>
            <w:r w:rsidRPr="00166400">
              <w:rPr>
                <w:rFonts w:cs="Arial"/>
              </w:rPr>
              <w:t>2 : disconnection request</w:t>
            </w:r>
          </w:p>
          <w:p w:rsidR="00350408" w:rsidRPr="00166400" w:rsidRDefault="00350408" w:rsidP="00DA2956">
            <w:pPr>
              <w:rPr>
                <w:rFonts w:cs="Arial"/>
              </w:rPr>
            </w:pPr>
            <w:r w:rsidRPr="00166400">
              <w:rPr>
                <w:rFonts w:cs="Arial"/>
              </w:rPr>
              <w:t>3 :disconnection confirmation</w:t>
            </w:r>
          </w:p>
          <w:p w:rsidR="00350408" w:rsidRPr="00166400" w:rsidRDefault="00350408" w:rsidP="00DA2956">
            <w:pPr>
              <w:rPr>
                <w:rFonts w:cs="Arial"/>
              </w:rPr>
            </w:pPr>
            <w:r w:rsidRPr="00166400">
              <w:rPr>
                <w:rFonts w:cs="Arial"/>
              </w:rPr>
              <w:t>4 : connection deny</w:t>
            </w:r>
          </w:p>
          <w:p w:rsidR="00350408" w:rsidRPr="00166400" w:rsidRDefault="00350408" w:rsidP="00DA2956">
            <w:pPr>
              <w:rPr>
                <w:rFonts w:cs="Arial"/>
              </w:rPr>
            </w:pPr>
            <w:bookmarkStart w:id="966" w:name="_Toc5693545"/>
            <w:r w:rsidRPr="00166400">
              <w:rPr>
                <w:rFonts w:cs="Arial"/>
              </w:rPr>
              <w:t>5-15 : spare</w:t>
            </w:r>
            <w:bookmarkEnd w:id="966"/>
          </w:p>
        </w:tc>
      </w:tr>
    </w:tbl>
    <w:p w:rsidR="00350408" w:rsidRPr="00166400" w:rsidRDefault="00350408" w:rsidP="00DA2956">
      <w:pPr>
        <w:rPr>
          <w:rFonts w:cs="Arial"/>
        </w:rPr>
      </w:pPr>
      <w:bookmarkStart w:id="967" w:name="_Toc5693574"/>
    </w:p>
    <w:p w:rsidR="00350408" w:rsidRPr="00166400" w:rsidRDefault="00350408" w:rsidP="00DA2956">
      <w:bookmarkStart w:id="968" w:name="_Toc286739428"/>
      <w:r w:rsidRPr="00166400">
        <w:t>DMI_Q_CONTROL</w:t>
      </w:r>
      <w:bookmarkEnd w:id="967"/>
      <w:bookmarkEnd w:id="9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969" w:name="_Toc5693575"/>
            <w:r w:rsidRPr="00166400">
              <w:rPr>
                <w:rFonts w:cs="Arial"/>
                <w:b/>
              </w:rPr>
              <w:t>Name</w:t>
            </w:r>
            <w:bookmarkEnd w:id="969"/>
            <w:r w:rsidRPr="00166400">
              <w:rPr>
                <w:rFonts w:cs="Arial"/>
                <w:b/>
              </w:rPr>
              <w:t> </w:t>
            </w:r>
          </w:p>
        </w:tc>
        <w:tc>
          <w:tcPr>
            <w:tcW w:w="7158" w:type="dxa"/>
            <w:gridSpan w:val="3"/>
            <w:vAlign w:val="center"/>
          </w:tcPr>
          <w:p w:rsidR="00350408" w:rsidRPr="00166400" w:rsidRDefault="00350408" w:rsidP="00DA2956">
            <w:pPr>
              <w:rPr>
                <w:rFonts w:cs="Arial"/>
              </w:rPr>
            </w:pPr>
            <w:bookmarkStart w:id="970" w:name="_Toc5693576"/>
            <w:r w:rsidRPr="00166400">
              <w:rPr>
                <w:rFonts w:cs="Arial"/>
              </w:rPr>
              <w:t>Key control management</w:t>
            </w:r>
            <w:bookmarkEnd w:id="970"/>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971" w:name="_Toc5693577"/>
            <w:r w:rsidRPr="00166400">
              <w:rPr>
                <w:rFonts w:cs="Arial"/>
                <w:b/>
              </w:rPr>
              <w:t>Description</w:t>
            </w:r>
            <w:bookmarkEnd w:id="971"/>
            <w:r w:rsidRPr="00166400">
              <w:rPr>
                <w:rFonts w:cs="Arial"/>
                <w:b/>
              </w:rPr>
              <w:t> </w:t>
            </w:r>
          </w:p>
        </w:tc>
        <w:tc>
          <w:tcPr>
            <w:tcW w:w="7158" w:type="dxa"/>
            <w:gridSpan w:val="3"/>
            <w:vAlign w:val="center"/>
          </w:tcPr>
          <w:p w:rsidR="00350408" w:rsidRPr="00166400" w:rsidRDefault="00350408" w:rsidP="00DA2956">
            <w:pPr>
              <w:rPr>
                <w:rFonts w:cs="Arial"/>
              </w:rPr>
            </w:pPr>
            <w:bookmarkStart w:id="972" w:name="_Toc5693578"/>
            <w:r w:rsidRPr="00166400">
              <w:rPr>
                <w:rFonts w:cs="Arial"/>
              </w:rPr>
              <w:t>This variable is used to define who manage control keys.</w:t>
            </w:r>
            <w:bookmarkEnd w:id="972"/>
          </w:p>
          <w:p w:rsidR="00350408" w:rsidRPr="00166400" w:rsidRDefault="00350408" w:rsidP="00DA2956">
            <w:pPr>
              <w:rPr>
                <w:rFonts w:cs="Arial"/>
              </w:rPr>
            </w:pPr>
            <w:bookmarkStart w:id="973" w:name="_Toc5693579"/>
            <w:r w:rsidRPr="00166400">
              <w:rPr>
                <w:rFonts w:cs="Arial"/>
              </w:rPr>
              <w:t>The EVC or The DMI.</w:t>
            </w:r>
            <w:bookmarkEnd w:id="973"/>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974" w:name="_Toc5693580"/>
            <w:r w:rsidRPr="00166400">
              <w:rPr>
                <w:rFonts w:cs="Arial"/>
                <w:b/>
              </w:rPr>
              <w:t>Length of variable</w:t>
            </w:r>
            <w:bookmarkEnd w:id="974"/>
            <w:r w:rsidRPr="00166400">
              <w:rPr>
                <w:rFonts w:cs="Arial"/>
                <w:b/>
              </w:rPr>
              <w:t> </w:t>
            </w:r>
          </w:p>
        </w:tc>
        <w:tc>
          <w:tcPr>
            <w:tcW w:w="2386" w:type="dxa"/>
            <w:vAlign w:val="center"/>
          </w:tcPr>
          <w:p w:rsidR="00350408" w:rsidRPr="00166400" w:rsidRDefault="00350408" w:rsidP="00DA2956">
            <w:pPr>
              <w:rPr>
                <w:rFonts w:cs="Arial"/>
                <w:b/>
              </w:rPr>
            </w:pPr>
            <w:bookmarkStart w:id="975" w:name="_Toc5693581"/>
            <w:r w:rsidRPr="00166400">
              <w:rPr>
                <w:rFonts w:cs="Arial"/>
                <w:b/>
              </w:rPr>
              <w:t>Minimum Value</w:t>
            </w:r>
            <w:bookmarkEnd w:id="975"/>
          </w:p>
        </w:tc>
        <w:tc>
          <w:tcPr>
            <w:tcW w:w="2386" w:type="dxa"/>
            <w:vAlign w:val="center"/>
          </w:tcPr>
          <w:p w:rsidR="00350408" w:rsidRPr="00166400" w:rsidRDefault="00350408" w:rsidP="00DA2956">
            <w:pPr>
              <w:rPr>
                <w:rFonts w:cs="Arial"/>
                <w:b/>
              </w:rPr>
            </w:pPr>
            <w:bookmarkStart w:id="976" w:name="_Toc5693582"/>
            <w:r w:rsidRPr="00166400">
              <w:rPr>
                <w:rFonts w:cs="Arial"/>
                <w:b/>
              </w:rPr>
              <w:t>Maximum Value</w:t>
            </w:r>
            <w:bookmarkEnd w:id="976"/>
          </w:p>
        </w:tc>
        <w:tc>
          <w:tcPr>
            <w:tcW w:w="2386" w:type="dxa"/>
            <w:vAlign w:val="center"/>
          </w:tcPr>
          <w:p w:rsidR="00350408" w:rsidRPr="00166400" w:rsidRDefault="00350408" w:rsidP="00DA2956">
            <w:pPr>
              <w:rPr>
                <w:rFonts w:cs="Arial"/>
              </w:rPr>
            </w:pPr>
            <w:bookmarkStart w:id="977" w:name="_Toc5693583"/>
            <w:r w:rsidRPr="00166400">
              <w:rPr>
                <w:rFonts w:cs="Arial"/>
                <w:b/>
              </w:rPr>
              <w:t>Resolution/formula</w:t>
            </w:r>
            <w:bookmarkEnd w:id="977"/>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978" w:name="_Toc5693584"/>
            <w:r w:rsidRPr="00166400">
              <w:rPr>
                <w:rFonts w:cs="Arial"/>
              </w:rPr>
              <w:t>5 bits</w:t>
            </w:r>
            <w:bookmarkStart w:id="979" w:name="_Hlt252240"/>
            <w:bookmarkEnd w:id="978"/>
            <w:bookmarkEnd w:id="979"/>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980" w:name="_Toc5693587"/>
            <w:r w:rsidRPr="00166400">
              <w:rPr>
                <w:rFonts w:cs="Arial"/>
                <w:b/>
              </w:rPr>
              <w:t>Special/Reserved Values</w:t>
            </w:r>
            <w:bookmarkEnd w:id="980"/>
          </w:p>
        </w:tc>
        <w:tc>
          <w:tcPr>
            <w:tcW w:w="7158" w:type="dxa"/>
            <w:gridSpan w:val="3"/>
            <w:vAlign w:val="center"/>
          </w:tcPr>
          <w:p w:rsidR="00350408" w:rsidRPr="00166400" w:rsidRDefault="00350408" w:rsidP="00DA2956">
            <w:pPr>
              <w:rPr>
                <w:rFonts w:cs="Arial"/>
                <w:lang w:val="fr-BE"/>
              </w:rPr>
            </w:pPr>
            <w:bookmarkStart w:id="981" w:name="_Toc5693588"/>
            <w:r w:rsidRPr="00166400">
              <w:rPr>
                <w:rFonts w:cs="Arial"/>
                <w:lang w:val="fr-BE"/>
              </w:rPr>
              <w:t>xxxx0 : DMI Management</w:t>
            </w:r>
          </w:p>
          <w:p w:rsidR="00350408" w:rsidRPr="00166400" w:rsidRDefault="00350408" w:rsidP="00DA2956">
            <w:pPr>
              <w:rPr>
                <w:rFonts w:cs="Arial"/>
                <w:lang w:val="fr-BE"/>
              </w:rPr>
            </w:pPr>
            <w:r w:rsidRPr="00166400">
              <w:rPr>
                <w:rFonts w:cs="Arial"/>
                <w:lang w:val="fr-BE"/>
              </w:rPr>
              <w:t>xxxx1 : EVC Management</w:t>
            </w:r>
          </w:p>
          <w:p w:rsidR="00350408" w:rsidRPr="00166400" w:rsidRDefault="00350408" w:rsidP="00DA2956">
            <w:pPr>
              <w:rPr>
                <w:rFonts w:cs="Arial"/>
              </w:rPr>
            </w:pPr>
            <w:r w:rsidRPr="00166400">
              <w:rPr>
                <w:rFonts w:cs="Arial"/>
              </w:rPr>
              <w:t>x0xxx : close key disable</w:t>
            </w:r>
          </w:p>
          <w:p w:rsidR="00350408" w:rsidRPr="00166400" w:rsidRDefault="00350408" w:rsidP="00DA2956">
            <w:pPr>
              <w:rPr>
                <w:rFonts w:cs="Arial"/>
              </w:rPr>
            </w:pPr>
            <w:r w:rsidRPr="00166400">
              <w:rPr>
                <w:rFonts w:cs="Arial"/>
              </w:rPr>
              <w:t>x1xxx : close key enable</w:t>
            </w:r>
          </w:p>
          <w:p w:rsidR="00350408" w:rsidRPr="00166400" w:rsidRDefault="00350408" w:rsidP="00DA2956">
            <w:pPr>
              <w:rPr>
                <w:rFonts w:cs="Arial"/>
              </w:rPr>
            </w:pPr>
            <w:r w:rsidRPr="00166400">
              <w:rPr>
                <w:rFonts w:cs="Arial"/>
              </w:rPr>
              <w:t>0xxxx: end of entry key disable</w:t>
            </w:r>
          </w:p>
          <w:p w:rsidR="00350408" w:rsidRPr="00166400" w:rsidRDefault="00350408" w:rsidP="00DA2956">
            <w:pPr>
              <w:rPr>
                <w:rFonts w:cs="Arial"/>
              </w:rPr>
            </w:pPr>
            <w:r w:rsidRPr="00166400">
              <w:rPr>
                <w:rFonts w:cs="Arial"/>
              </w:rPr>
              <w:t>1xxxx: end of entry key enable</w:t>
            </w:r>
            <w:bookmarkEnd w:id="981"/>
          </w:p>
        </w:tc>
      </w:tr>
    </w:tbl>
    <w:p w:rsidR="00350408" w:rsidRPr="00166400" w:rsidRDefault="00350408" w:rsidP="00DA2956">
      <w:pPr>
        <w:rPr>
          <w:rFonts w:cs="Arial"/>
        </w:rPr>
      </w:pPr>
      <w:bookmarkStart w:id="982" w:name="_Toc5693604"/>
      <w:r w:rsidRPr="00166400">
        <w:rPr>
          <w:snapToGrid w:val="0"/>
        </w:rPr>
        <w:t>DMI_Q_DISPLAY_IS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Display mode for intervention speed</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Display mode for intervention speed</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r w:rsidRPr="00166400">
              <w:t>00 : no display</w:t>
            </w:r>
          </w:p>
          <w:p w:rsidR="00350408" w:rsidRPr="00166400" w:rsidRDefault="00350408" w:rsidP="00DA2956">
            <w:r w:rsidRPr="00166400">
              <w:t>01 : display with normal bar width</w:t>
            </w:r>
          </w:p>
          <w:p w:rsidR="00350408" w:rsidRPr="00166400" w:rsidRDefault="00350408" w:rsidP="00DA2956">
            <w:r w:rsidRPr="00166400">
              <w:t>10 : display with wide bar width</w:t>
            </w:r>
          </w:p>
          <w:p w:rsidR="00350408" w:rsidRPr="00166400" w:rsidRDefault="00350408" w:rsidP="00DA2956">
            <w:r w:rsidRPr="00166400">
              <w:t>11 : spare</w:t>
            </w:r>
          </w:p>
        </w:tc>
      </w:tr>
    </w:tbl>
    <w:p w:rsidR="00350408" w:rsidRPr="00166400" w:rsidRDefault="00350408" w:rsidP="00DA2956">
      <w:pPr>
        <w:rPr>
          <w:rFonts w:cs="Arial"/>
        </w:rPr>
      </w:pPr>
    </w:p>
    <w:p w:rsidR="00350408" w:rsidRPr="00166400" w:rsidRDefault="00350408" w:rsidP="00DA2956">
      <w:pPr>
        <w:rPr>
          <w:rFonts w:cs="Arial"/>
        </w:rPr>
      </w:pPr>
      <w:r w:rsidRPr="00166400">
        <w:rPr>
          <w:snapToGrid w:val="0"/>
        </w:rPr>
        <w:t>DMI_Q_DISPLAY_PS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Display mode for permitted speed</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Display mode for permitted speed</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r w:rsidRPr="00166400">
              <w:t>00 : no display</w:t>
            </w:r>
          </w:p>
          <w:p w:rsidR="00350408" w:rsidRPr="00166400" w:rsidRDefault="00350408" w:rsidP="00DA2956">
            <w:r w:rsidRPr="00166400">
              <w:t>01 : hook only displayed</w:t>
            </w:r>
          </w:p>
          <w:p w:rsidR="00350408" w:rsidRPr="00166400" w:rsidRDefault="00350408" w:rsidP="00DA2956">
            <w:r w:rsidRPr="00166400">
              <w:t>10 : speed bar displayed without hook</w:t>
            </w:r>
          </w:p>
          <w:p w:rsidR="00350408" w:rsidRPr="00166400" w:rsidRDefault="00350408" w:rsidP="00DA2956">
            <w:r w:rsidRPr="00166400">
              <w:t>11 : speed bar displayed with hook</w:t>
            </w:r>
          </w:p>
        </w:tc>
      </w:tr>
    </w:tbl>
    <w:p w:rsidR="00350408" w:rsidRPr="00166400" w:rsidRDefault="00350408" w:rsidP="00DA2956">
      <w:pPr>
        <w:rPr>
          <w:rFonts w:cs="Arial"/>
        </w:rPr>
      </w:pPr>
    </w:p>
    <w:p w:rsidR="00350408" w:rsidRPr="00166400" w:rsidRDefault="00350408" w:rsidP="00DA2956">
      <w:pPr>
        <w:rPr>
          <w:rFonts w:cs="Arial"/>
        </w:rPr>
      </w:pPr>
      <w:r w:rsidRPr="00166400">
        <w:rPr>
          <w:snapToGrid w:val="0"/>
        </w:rPr>
        <w:t>DMI_Q_DISPLAY_RS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Display mode for release speed</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Display mode for release speed</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r w:rsidRPr="00166400">
              <w:t>00 : no display</w:t>
            </w:r>
          </w:p>
          <w:p w:rsidR="00350408" w:rsidRPr="00166400" w:rsidRDefault="00350408" w:rsidP="00DA2956">
            <w:r w:rsidRPr="00166400">
              <w:t>01 : digital indicator only displayed</w:t>
            </w:r>
          </w:p>
          <w:p w:rsidR="00350408" w:rsidRPr="00166400" w:rsidRDefault="00350408" w:rsidP="00DA2956">
            <w:r w:rsidRPr="00166400">
              <w:t xml:space="preserve">10 : bar indication only displayed </w:t>
            </w:r>
          </w:p>
          <w:p w:rsidR="00350408" w:rsidRPr="00166400" w:rsidRDefault="00350408" w:rsidP="00DA2956">
            <w:r w:rsidRPr="00166400">
              <w:t xml:space="preserve">11 : bar and digital indicator displayed </w:t>
            </w:r>
          </w:p>
        </w:tc>
      </w:tr>
    </w:tbl>
    <w:p w:rsidR="00350408" w:rsidRPr="00166400" w:rsidRDefault="00350408" w:rsidP="00DA2956">
      <w:pPr>
        <w:rPr>
          <w:rFonts w:cs="Arial"/>
        </w:rPr>
      </w:pPr>
    </w:p>
    <w:p w:rsidR="00350408" w:rsidRPr="00166400" w:rsidRDefault="00350408" w:rsidP="00DA2956">
      <w:pPr>
        <w:rPr>
          <w:rFonts w:cs="Arial"/>
        </w:rPr>
      </w:pPr>
      <w:r w:rsidRPr="00166400">
        <w:rPr>
          <w:snapToGrid w:val="0"/>
        </w:rPr>
        <w:t>DMI_Q_DISPLAY_TD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Display mode for target distance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Display mode for target distance</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r w:rsidRPr="00166400">
              <w:t>00 : no display</w:t>
            </w:r>
          </w:p>
          <w:p w:rsidR="00350408" w:rsidRPr="00166400" w:rsidRDefault="00350408" w:rsidP="00DA2956">
            <w:r w:rsidRPr="00166400">
              <w:t>01 : digital indicator only displayed</w:t>
            </w:r>
          </w:p>
          <w:p w:rsidR="00350408" w:rsidRPr="00166400" w:rsidRDefault="00350408" w:rsidP="00DA2956">
            <w:r w:rsidRPr="00166400">
              <w:t>10 : bar indication only displayed</w:t>
            </w:r>
          </w:p>
          <w:p w:rsidR="00350408" w:rsidRPr="00166400" w:rsidRDefault="00350408" w:rsidP="00DA2956">
            <w:r w:rsidRPr="00166400">
              <w:t>11 : bar and digital indicator displayed</w:t>
            </w:r>
          </w:p>
        </w:tc>
      </w:tr>
    </w:tbl>
    <w:p w:rsidR="00350408" w:rsidRPr="00166400" w:rsidRDefault="00350408" w:rsidP="00DA2956">
      <w:pPr>
        <w:rPr>
          <w:rFonts w:cs="Arial"/>
        </w:rPr>
      </w:pPr>
    </w:p>
    <w:p w:rsidR="00350408" w:rsidRPr="00166400" w:rsidRDefault="00350408" w:rsidP="00DA2956">
      <w:pPr>
        <w:rPr>
          <w:rFonts w:cs="Arial"/>
        </w:rPr>
      </w:pPr>
      <w:r w:rsidRPr="00166400">
        <w:rPr>
          <w:snapToGrid w:val="0"/>
        </w:rPr>
        <w:t>DMI_Q_DISPLAY_TS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Display mode for target speed</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Display mode for target speed</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r w:rsidRPr="00166400">
              <w:t>00 : no display</w:t>
            </w:r>
          </w:p>
          <w:p w:rsidR="00350408" w:rsidRPr="00166400" w:rsidRDefault="00350408" w:rsidP="00DA2956">
            <w:r w:rsidRPr="00166400">
              <w:t>01 : hook only displayed</w:t>
            </w:r>
          </w:p>
          <w:p w:rsidR="00350408" w:rsidRPr="00166400" w:rsidRDefault="00350408" w:rsidP="00DA2956">
            <w:r w:rsidRPr="00166400">
              <w:t>10 : speed bar displayed without hook</w:t>
            </w:r>
          </w:p>
          <w:p w:rsidR="00350408" w:rsidRPr="00166400" w:rsidRDefault="00350408" w:rsidP="00DA2956">
            <w:r w:rsidRPr="00166400">
              <w:t>11 : speed bar displayed with hook</w:t>
            </w:r>
          </w:p>
        </w:tc>
      </w:tr>
    </w:tbl>
    <w:p w:rsidR="00350408" w:rsidRPr="00166400" w:rsidRDefault="00350408" w:rsidP="00DA2956">
      <w:pPr>
        <w:rPr>
          <w:rFonts w:cs="Arial"/>
        </w:rPr>
      </w:pPr>
    </w:p>
    <w:p w:rsidR="00350408" w:rsidRPr="00166400" w:rsidRDefault="00350408" w:rsidP="00DA2956">
      <w:bookmarkStart w:id="983" w:name="_Toc286739429"/>
      <w:r w:rsidRPr="00166400">
        <w:t>DMI_Q_DISPLAY_UNIT</w:t>
      </w:r>
      <w:bookmarkEnd w:id="9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snapToGrid w:val="0"/>
              </w:rPr>
            </w:pPr>
            <w:r w:rsidRPr="00166400">
              <w:rPr>
                <w:rFonts w:cs="Arial"/>
                <w:snapToGrid w:val="0"/>
              </w:rPr>
              <w:t>DMI Display unit qualifier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snapToGrid w:val="0"/>
              </w:rPr>
              <w:t>Indicate to the state of both display DMI</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r w:rsidRPr="00166400">
              <w:rPr>
                <w:rFonts w:cs="Arial"/>
              </w:rPr>
              <w:t>4 bits</w:t>
            </w: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 xml:space="preserve">0 : Both display unit are </w:t>
            </w:r>
            <w:r w:rsidRPr="00166400">
              <w:rPr>
                <w:rFonts w:cs="Arial"/>
                <w:b/>
              </w:rPr>
              <w:t>in failure</w:t>
            </w:r>
          </w:p>
          <w:p w:rsidR="00350408" w:rsidRPr="00166400" w:rsidRDefault="00350408" w:rsidP="00DA2956">
            <w:pPr>
              <w:rPr>
                <w:rFonts w:cs="Arial"/>
              </w:rPr>
            </w:pPr>
            <w:r w:rsidRPr="00166400">
              <w:rPr>
                <w:rFonts w:cs="Arial"/>
              </w:rPr>
              <w:t>1 : Main display unit is ok, secondary display unit is in failure</w:t>
            </w:r>
          </w:p>
          <w:p w:rsidR="00350408" w:rsidRPr="00166400" w:rsidRDefault="00350408" w:rsidP="00DA2956">
            <w:pPr>
              <w:rPr>
                <w:rFonts w:cs="Arial"/>
              </w:rPr>
            </w:pPr>
            <w:r w:rsidRPr="00166400">
              <w:rPr>
                <w:rFonts w:cs="Arial"/>
              </w:rPr>
              <w:t>2 : Main display unit is in failure secondary display unit is ok</w:t>
            </w:r>
          </w:p>
          <w:p w:rsidR="00350408" w:rsidRPr="00166400" w:rsidRDefault="00350408" w:rsidP="00DA2956">
            <w:pPr>
              <w:rPr>
                <w:rFonts w:cs="Arial"/>
              </w:rPr>
            </w:pPr>
            <w:r w:rsidRPr="00166400">
              <w:rPr>
                <w:rFonts w:cs="Arial"/>
              </w:rPr>
              <w:t xml:space="preserve">3 : Both display unit are </w:t>
            </w:r>
            <w:r w:rsidRPr="00166400">
              <w:rPr>
                <w:rFonts w:cs="Arial"/>
                <w:b/>
              </w:rPr>
              <w:t>ok</w:t>
            </w:r>
          </w:p>
          <w:p w:rsidR="00350408" w:rsidRPr="00166400" w:rsidRDefault="00350408" w:rsidP="00DA2956">
            <w:pPr>
              <w:rPr>
                <w:rFonts w:cs="Arial"/>
              </w:rPr>
            </w:pPr>
            <w:r w:rsidRPr="00166400">
              <w:rPr>
                <w:rFonts w:cs="Arial"/>
              </w:rPr>
              <w:t>4..15 : spare</w:t>
            </w:r>
          </w:p>
        </w:tc>
      </w:tr>
    </w:tbl>
    <w:p w:rsidR="00350408" w:rsidRPr="00166400" w:rsidRDefault="00350408" w:rsidP="00DA2956">
      <w:pPr>
        <w:rPr>
          <w:rFonts w:cs="Arial"/>
        </w:rPr>
      </w:pPr>
    </w:p>
    <w:p w:rsidR="00350408" w:rsidRPr="00166400" w:rsidRDefault="00350408" w:rsidP="00DA2956">
      <w:bookmarkStart w:id="984" w:name="_Toc286739430"/>
      <w:r w:rsidRPr="00166400">
        <w:t>DMI_Q_DRU_CONNECT</w:t>
      </w:r>
      <w:bookmarkEnd w:id="982"/>
      <w:bookmarkEnd w:id="9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985" w:name="_Toc5693605"/>
            <w:r w:rsidRPr="00166400">
              <w:rPr>
                <w:rFonts w:cs="Arial"/>
                <w:b/>
              </w:rPr>
              <w:t>Name</w:t>
            </w:r>
            <w:bookmarkEnd w:id="985"/>
            <w:r w:rsidRPr="00166400">
              <w:rPr>
                <w:rFonts w:cs="Arial"/>
                <w:b/>
              </w:rPr>
              <w:t> </w:t>
            </w:r>
          </w:p>
        </w:tc>
        <w:tc>
          <w:tcPr>
            <w:tcW w:w="7158" w:type="dxa"/>
            <w:gridSpan w:val="3"/>
            <w:vAlign w:val="center"/>
          </w:tcPr>
          <w:p w:rsidR="00350408" w:rsidRPr="00166400" w:rsidRDefault="00350408" w:rsidP="00DA2956">
            <w:pPr>
              <w:rPr>
                <w:rFonts w:cs="Arial"/>
              </w:rPr>
            </w:pPr>
            <w:bookmarkStart w:id="986" w:name="_Toc5693606"/>
            <w:r w:rsidRPr="00166400">
              <w:rPr>
                <w:rFonts w:cs="Arial"/>
              </w:rPr>
              <w:t>State of DRU connection</w:t>
            </w:r>
            <w:bookmarkEnd w:id="986"/>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987" w:name="_Toc5693607"/>
            <w:r w:rsidRPr="00166400">
              <w:rPr>
                <w:rFonts w:cs="Arial"/>
                <w:b/>
              </w:rPr>
              <w:t>Description</w:t>
            </w:r>
            <w:bookmarkEnd w:id="987"/>
            <w:r w:rsidRPr="00166400">
              <w:rPr>
                <w:rFonts w:cs="Arial"/>
                <w:b/>
              </w:rPr>
              <w:t> </w:t>
            </w:r>
          </w:p>
        </w:tc>
        <w:tc>
          <w:tcPr>
            <w:tcW w:w="7158" w:type="dxa"/>
            <w:gridSpan w:val="3"/>
            <w:vAlign w:val="center"/>
          </w:tcPr>
          <w:p w:rsidR="00350408" w:rsidRPr="00166400" w:rsidRDefault="00350408" w:rsidP="00DA2956">
            <w:pPr>
              <w:rPr>
                <w:rFonts w:cs="Arial"/>
              </w:rPr>
            </w:pPr>
            <w:bookmarkStart w:id="988" w:name="_Toc5693608"/>
            <w:r w:rsidRPr="00166400">
              <w:rPr>
                <w:rFonts w:cs="Arial"/>
              </w:rPr>
              <w:t>Reports protocol state of connection or command</w:t>
            </w:r>
            <w:bookmarkEnd w:id="988"/>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989" w:name="_Toc5693609"/>
            <w:r w:rsidRPr="00166400">
              <w:rPr>
                <w:rFonts w:cs="Arial"/>
                <w:b/>
              </w:rPr>
              <w:t>Length of variable</w:t>
            </w:r>
            <w:bookmarkEnd w:id="989"/>
            <w:r w:rsidRPr="00166400">
              <w:rPr>
                <w:rFonts w:cs="Arial"/>
                <w:b/>
              </w:rPr>
              <w:t> </w:t>
            </w:r>
          </w:p>
        </w:tc>
        <w:tc>
          <w:tcPr>
            <w:tcW w:w="2386" w:type="dxa"/>
            <w:vAlign w:val="center"/>
          </w:tcPr>
          <w:p w:rsidR="00350408" w:rsidRPr="00166400" w:rsidRDefault="00350408" w:rsidP="00DA2956">
            <w:pPr>
              <w:rPr>
                <w:rFonts w:cs="Arial"/>
                <w:b/>
              </w:rPr>
            </w:pPr>
            <w:bookmarkStart w:id="990" w:name="_Toc5693610"/>
            <w:r w:rsidRPr="00166400">
              <w:rPr>
                <w:rFonts w:cs="Arial"/>
                <w:b/>
              </w:rPr>
              <w:t>Minimum Value</w:t>
            </w:r>
            <w:bookmarkEnd w:id="990"/>
          </w:p>
        </w:tc>
        <w:tc>
          <w:tcPr>
            <w:tcW w:w="2386" w:type="dxa"/>
            <w:vAlign w:val="center"/>
          </w:tcPr>
          <w:p w:rsidR="00350408" w:rsidRPr="00166400" w:rsidRDefault="00350408" w:rsidP="00DA2956">
            <w:pPr>
              <w:rPr>
                <w:rFonts w:cs="Arial"/>
                <w:b/>
              </w:rPr>
            </w:pPr>
            <w:bookmarkStart w:id="991" w:name="_Toc5693611"/>
            <w:r w:rsidRPr="00166400">
              <w:rPr>
                <w:rFonts w:cs="Arial"/>
                <w:b/>
              </w:rPr>
              <w:t>Maximum Value</w:t>
            </w:r>
            <w:bookmarkEnd w:id="991"/>
          </w:p>
        </w:tc>
        <w:tc>
          <w:tcPr>
            <w:tcW w:w="2386" w:type="dxa"/>
            <w:vAlign w:val="center"/>
          </w:tcPr>
          <w:p w:rsidR="00350408" w:rsidRPr="00166400" w:rsidRDefault="00350408" w:rsidP="00DA2956">
            <w:pPr>
              <w:rPr>
                <w:rFonts w:cs="Arial"/>
              </w:rPr>
            </w:pPr>
            <w:bookmarkStart w:id="992" w:name="_Toc5693612"/>
            <w:r w:rsidRPr="00166400">
              <w:rPr>
                <w:rFonts w:cs="Arial"/>
                <w:b/>
              </w:rPr>
              <w:t>Resolution/formula</w:t>
            </w:r>
            <w:bookmarkEnd w:id="992"/>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993" w:name="_Toc5693613"/>
            <w:r w:rsidRPr="00166400">
              <w:rPr>
                <w:rFonts w:cs="Arial"/>
              </w:rPr>
              <w:t>4 bits</w:t>
            </w:r>
            <w:bookmarkEnd w:id="993"/>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994" w:name="_Toc5693616"/>
            <w:r w:rsidRPr="00166400">
              <w:rPr>
                <w:rFonts w:cs="Arial"/>
                <w:b/>
              </w:rPr>
              <w:t>Special/Reserved Values</w:t>
            </w:r>
            <w:bookmarkEnd w:id="994"/>
          </w:p>
        </w:tc>
        <w:tc>
          <w:tcPr>
            <w:tcW w:w="7158" w:type="dxa"/>
            <w:gridSpan w:val="3"/>
            <w:vAlign w:val="center"/>
          </w:tcPr>
          <w:p w:rsidR="00350408" w:rsidRPr="00166400" w:rsidRDefault="00350408" w:rsidP="00DA2956">
            <w:pPr>
              <w:rPr>
                <w:rFonts w:cs="Arial"/>
              </w:rPr>
            </w:pPr>
            <w:r w:rsidRPr="00166400">
              <w:rPr>
                <w:rFonts w:cs="Arial"/>
              </w:rPr>
              <w:t>0 : undefined</w:t>
            </w:r>
          </w:p>
          <w:p w:rsidR="00350408" w:rsidRPr="00166400" w:rsidRDefault="00350408" w:rsidP="00DA2956">
            <w:pPr>
              <w:rPr>
                <w:rFonts w:cs="Arial"/>
              </w:rPr>
            </w:pPr>
            <w:r w:rsidRPr="00166400">
              <w:rPr>
                <w:rFonts w:cs="Arial"/>
              </w:rPr>
              <w:t>1 : connect request</w:t>
            </w:r>
          </w:p>
          <w:p w:rsidR="00350408" w:rsidRPr="00166400" w:rsidRDefault="00350408" w:rsidP="00DA2956">
            <w:pPr>
              <w:rPr>
                <w:rFonts w:cs="Arial"/>
              </w:rPr>
            </w:pPr>
            <w:r w:rsidRPr="00166400">
              <w:rPr>
                <w:rFonts w:cs="Arial"/>
              </w:rPr>
              <w:t>2 : connect confirm</w:t>
            </w:r>
          </w:p>
          <w:p w:rsidR="00350408" w:rsidRPr="00166400" w:rsidRDefault="00350408" w:rsidP="00DA2956">
            <w:pPr>
              <w:rPr>
                <w:rFonts w:cs="Arial"/>
              </w:rPr>
            </w:pPr>
            <w:r w:rsidRPr="00166400">
              <w:rPr>
                <w:rFonts w:cs="Arial"/>
              </w:rPr>
              <w:t>3 : connect denied</w:t>
            </w:r>
          </w:p>
          <w:p w:rsidR="00350408" w:rsidRPr="00166400" w:rsidRDefault="00350408" w:rsidP="00DA2956">
            <w:pPr>
              <w:rPr>
                <w:rFonts w:cs="Arial"/>
              </w:rPr>
            </w:pPr>
            <w:r w:rsidRPr="00166400">
              <w:rPr>
                <w:rFonts w:cs="Arial"/>
              </w:rPr>
              <w:t>4 : disconnect request</w:t>
            </w:r>
          </w:p>
          <w:p w:rsidR="00350408" w:rsidRPr="00166400" w:rsidRDefault="00350408" w:rsidP="00DA2956">
            <w:pPr>
              <w:rPr>
                <w:rFonts w:cs="Arial"/>
              </w:rPr>
            </w:pPr>
            <w:r w:rsidRPr="00166400">
              <w:rPr>
                <w:rFonts w:cs="Arial"/>
              </w:rPr>
              <w:t>5 : disconnect confirm</w:t>
            </w:r>
          </w:p>
          <w:p w:rsidR="00350408" w:rsidRPr="00166400" w:rsidRDefault="00350408" w:rsidP="00DA2956">
            <w:pPr>
              <w:rPr>
                <w:rFonts w:cs="Arial"/>
              </w:rPr>
            </w:pPr>
            <w:r w:rsidRPr="00166400">
              <w:rPr>
                <w:rFonts w:cs="Arial"/>
              </w:rPr>
              <w:t>6..15 : spare</w:t>
            </w:r>
          </w:p>
        </w:tc>
      </w:tr>
    </w:tbl>
    <w:p w:rsidR="00350408" w:rsidRPr="00166400" w:rsidRDefault="00350408" w:rsidP="00DA2956">
      <w:pPr>
        <w:rPr>
          <w:rFonts w:cs="Arial"/>
        </w:rPr>
      </w:pPr>
      <w:bookmarkStart w:id="995" w:name="_Toc5693653"/>
    </w:p>
    <w:p w:rsidR="00350408" w:rsidRPr="00166400" w:rsidRDefault="00350408" w:rsidP="00DA2956">
      <w:bookmarkStart w:id="996" w:name="_Toc286739431"/>
      <w:r w:rsidRPr="00166400">
        <w:t>DMI_Q_DRU_TEXT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tcPr>
          <w:p w:rsidR="00350408" w:rsidRPr="00166400" w:rsidRDefault="00350408" w:rsidP="00DA2956">
            <w:pPr>
              <w:rPr>
                <w:rFonts w:cs="Arial"/>
                <w:b/>
              </w:rPr>
            </w:pPr>
            <w:r w:rsidRPr="00166400">
              <w:rPr>
                <w:rFonts w:cs="Arial"/>
                <w:b/>
              </w:rPr>
              <w:t>Name </w:t>
            </w:r>
          </w:p>
        </w:tc>
        <w:tc>
          <w:tcPr>
            <w:tcW w:w="7158" w:type="dxa"/>
            <w:gridSpan w:val="3"/>
            <w:tcBorders>
              <w:bottom w:val="nil"/>
            </w:tcBorders>
          </w:tcPr>
          <w:p w:rsidR="00350408" w:rsidRPr="00166400" w:rsidRDefault="00350408" w:rsidP="00DA2956">
            <w:pPr>
              <w:rPr>
                <w:rFonts w:cs="Arial"/>
              </w:rPr>
            </w:pPr>
            <w:r w:rsidRPr="00166400">
              <w:rPr>
                <w:rFonts w:cs="Arial"/>
              </w:rPr>
              <w:t>Fixed message to be displayed.</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r w:rsidRPr="00166400">
              <w:rPr>
                <w:rFonts w:cs="Arial"/>
              </w:rPr>
              <w:t>DMI_Q_DRU_TEXT is a pointer to select a fixed text message from the defined in the DMI configuration data. The language selected by the driver for the DMI shall be used additionally as a qualifier to choose the appropriate language table.</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rPr>
              <w:t>8 bits</w:t>
            </w: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r w:rsidRPr="00166400">
        <w:t>DMI_Q_FREEZE</w:t>
      </w:r>
      <w:bookmarkEnd w:id="9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Frozen state of the DMI</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DMI_Q_FREEZE is a qualifier indicating if the data entry currently displayed on the DMI shall be frozen or not</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1 bit</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0 : not frozen</w:t>
            </w:r>
          </w:p>
          <w:p w:rsidR="00350408" w:rsidRPr="00166400" w:rsidRDefault="00350408" w:rsidP="00DA2956">
            <w:pPr>
              <w:rPr>
                <w:rFonts w:cs="Arial"/>
                <w:lang w:val="de-DE"/>
              </w:rPr>
            </w:pPr>
            <w:r w:rsidRPr="00166400">
              <w:rPr>
                <w:rFonts w:cs="Arial"/>
              </w:rPr>
              <w:t>1 : frozen</w:t>
            </w:r>
          </w:p>
        </w:tc>
      </w:tr>
    </w:tbl>
    <w:p w:rsidR="00350408" w:rsidRPr="00166400" w:rsidRDefault="00350408" w:rsidP="00DA2956">
      <w:pPr>
        <w:rPr>
          <w:rFonts w:cs="Arial"/>
          <w:lang w:val="de-DE"/>
        </w:rPr>
      </w:pPr>
    </w:p>
    <w:p w:rsidR="00350408" w:rsidRPr="00166400" w:rsidRDefault="00350408" w:rsidP="00DA2956">
      <w:pPr>
        <w:rPr>
          <w:lang w:val="de-DE"/>
        </w:rPr>
      </w:pPr>
      <w:bookmarkStart w:id="997" w:name="_Toc286739432"/>
      <w:r w:rsidRPr="00166400">
        <w:rPr>
          <w:lang w:val="de-DE"/>
        </w:rPr>
        <w:t>DMI_Q_GRAD_DIR</w:t>
      </w:r>
      <w:bookmarkEnd w:id="9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Qualifier for gradient slope of the planning area</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DMI_Q_GRAD_DIR is a qualifier indicating the direction of the gradient to be displayed on the planning area.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1 bit</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0 : downhill</w:t>
            </w:r>
          </w:p>
          <w:p w:rsidR="00350408" w:rsidRPr="00166400" w:rsidRDefault="00350408" w:rsidP="00DA2956">
            <w:pPr>
              <w:rPr>
                <w:rFonts w:cs="Arial"/>
              </w:rPr>
            </w:pPr>
            <w:r w:rsidRPr="00166400">
              <w:rPr>
                <w:rFonts w:cs="Arial"/>
              </w:rPr>
              <w:t>1 : uphill</w:t>
            </w:r>
          </w:p>
        </w:tc>
      </w:tr>
    </w:tbl>
    <w:p w:rsidR="00350408" w:rsidRPr="00166400" w:rsidRDefault="00350408" w:rsidP="00DA2956">
      <w:pPr>
        <w:rPr>
          <w:rFonts w:cs="Arial"/>
          <w:snapToGrid w:val="0"/>
        </w:rPr>
      </w:pPr>
    </w:p>
    <w:p w:rsidR="00350408" w:rsidRPr="00166400" w:rsidRDefault="00350408" w:rsidP="00DA2956">
      <w:bookmarkStart w:id="998" w:name="_Toc286739433"/>
      <w:r w:rsidRPr="00166400">
        <w:t>DMI_Q_INDICATOR</w:t>
      </w:r>
      <w:bookmarkEnd w:id="995"/>
      <w:bookmarkEnd w:id="9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999" w:name="_Toc5693654"/>
            <w:r w:rsidRPr="00166400">
              <w:rPr>
                <w:rFonts w:cs="Arial"/>
                <w:b/>
              </w:rPr>
              <w:t>Name</w:t>
            </w:r>
            <w:bookmarkEnd w:id="999"/>
            <w:r w:rsidRPr="00166400">
              <w:rPr>
                <w:rFonts w:cs="Arial"/>
                <w:b/>
              </w:rPr>
              <w:t> </w:t>
            </w:r>
          </w:p>
        </w:tc>
        <w:tc>
          <w:tcPr>
            <w:tcW w:w="7158" w:type="dxa"/>
            <w:gridSpan w:val="3"/>
            <w:vAlign w:val="center"/>
          </w:tcPr>
          <w:p w:rsidR="00350408" w:rsidRPr="00166400" w:rsidRDefault="00350408" w:rsidP="00DA2956">
            <w:pPr>
              <w:rPr>
                <w:rFonts w:cs="Arial"/>
              </w:rPr>
            </w:pPr>
            <w:bookmarkStart w:id="1000" w:name="_Toc5693655"/>
            <w:r w:rsidRPr="00166400">
              <w:rPr>
                <w:rFonts w:cs="Arial"/>
              </w:rPr>
              <w:t>Status of DMI indicator</w:t>
            </w:r>
            <w:bookmarkEnd w:id="1000"/>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001" w:name="_Toc5693656"/>
            <w:r w:rsidRPr="00166400">
              <w:rPr>
                <w:rFonts w:cs="Arial"/>
                <w:b/>
              </w:rPr>
              <w:t>Description</w:t>
            </w:r>
            <w:bookmarkEnd w:id="1001"/>
            <w:r w:rsidRPr="00166400">
              <w:rPr>
                <w:rFonts w:cs="Arial"/>
                <w:b/>
              </w:rPr>
              <w:t> </w:t>
            </w:r>
          </w:p>
        </w:tc>
        <w:tc>
          <w:tcPr>
            <w:tcW w:w="7158" w:type="dxa"/>
            <w:gridSpan w:val="3"/>
            <w:vAlign w:val="center"/>
          </w:tcPr>
          <w:p w:rsidR="00350408" w:rsidRPr="00166400" w:rsidRDefault="00350408" w:rsidP="00DA2956">
            <w:pPr>
              <w:rPr>
                <w:rFonts w:cs="Arial"/>
              </w:rPr>
            </w:pPr>
            <w:bookmarkStart w:id="1002" w:name="_Toc5693657"/>
            <w:r w:rsidRPr="00166400">
              <w:rPr>
                <w:rFonts w:cs="Arial"/>
              </w:rPr>
              <w:t>The DMI_Q_INDICATOR variable is a status that controls icon objet.</w:t>
            </w:r>
            <w:bookmarkEnd w:id="1002"/>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03" w:name="_Toc5693658"/>
            <w:r w:rsidRPr="00166400">
              <w:rPr>
                <w:rFonts w:cs="Arial"/>
                <w:b/>
              </w:rPr>
              <w:t>Length of variable</w:t>
            </w:r>
            <w:bookmarkEnd w:id="1003"/>
            <w:r w:rsidRPr="00166400">
              <w:rPr>
                <w:rFonts w:cs="Arial"/>
                <w:b/>
              </w:rPr>
              <w:t> </w:t>
            </w:r>
          </w:p>
        </w:tc>
        <w:tc>
          <w:tcPr>
            <w:tcW w:w="2386" w:type="dxa"/>
            <w:vAlign w:val="center"/>
          </w:tcPr>
          <w:p w:rsidR="00350408" w:rsidRPr="00166400" w:rsidRDefault="00350408" w:rsidP="00DA2956">
            <w:pPr>
              <w:rPr>
                <w:rFonts w:cs="Arial"/>
                <w:b/>
              </w:rPr>
            </w:pPr>
            <w:bookmarkStart w:id="1004" w:name="_Toc5693659"/>
            <w:r w:rsidRPr="00166400">
              <w:rPr>
                <w:rFonts w:cs="Arial"/>
                <w:b/>
              </w:rPr>
              <w:t>Minimum Value</w:t>
            </w:r>
            <w:bookmarkEnd w:id="1004"/>
          </w:p>
        </w:tc>
        <w:tc>
          <w:tcPr>
            <w:tcW w:w="2386" w:type="dxa"/>
            <w:vAlign w:val="center"/>
          </w:tcPr>
          <w:p w:rsidR="00350408" w:rsidRPr="00166400" w:rsidRDefault="00350408" w:rsidP="00DA2956">
            <w:pPr>
              <w:rPr>
                <w:rFonts w:cs="Arial"/>
                <w:b/>
              </w:rPr>
            </w:pPr>
            <w:bookmarkStart w:id="1005" w:name="_Toc5693660"/>
            <w:r w:rsidRPr="00166400">
              <w:rPr>
                <w:rFonts w:cs="Arial"/>
                <w:b/>
              </w:rPr>
              <w:t>Maximum Value</w:t>
            </w:r>
            <w:bookmarkEnd w:id="1005"/>
          </w:p>
        </w:tc>
        <w:tc>
          <w:tcPr>
            <w:tcW w:w="2386" w:type="dxa"/>
            <w:vAlign w:val="center"/>
          </w:tcPr>
          <w:p w:rsidR="00350408" w:rsidRPr="00166400" w:rsidRDefault="00350408" w:rsidP="00DA2956">
            <w:pPr>
              <w:rPr>
                <w:rFonts w:cs="Arial"/>
              </w:rPr>
            </w:pPr>
            <w:bookmarkStart w:id="1006" w:name="_Toc5693661"/>
            <w:r w:rsidRPr="00166400">
              <w:rPr>
                <w:rFonts w:cs="Arial"/>
                <w:b/>
              </w:rPr>
              <w:t>Resolution/formula</w:t>
            </w:r>
            <w:bookmarkEnd w:id="1006"/>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07" w:name="_Toc5693662"/>
            <w:r w:rsidRPr="00166400">
              <w:rPr>
                <w:rFonts w:cs="Arial"/>
              </w:rPr>
              <w:t>2 bits</w:t>
            </w:r>
            <w:bookmarkEnd w:id="1007"/>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008" w:name="_Toc5693665"/>
            <w:r w:rsidRPr="00166400">
              <w:rPr>
                <w:rFonts w:cs="Arial"/>
                <w:b/>
              </w:rPr>
              <w:t>Special/Reserved Values</w:t>
            </w:r>
            <w:bookmarkEnd w:id="1008"/>
          </w:p>
        </w:tc>
        <w:tc>
          <w:tcPr>
            <w:tcW w:w="7158" w:type="dxa"/>
            <w:gridSpan w:val="3"/>
            <w:vAlign w:val="center"/>
          </w:tcPr>
          <w:p w:rsidR="00350408" w:rsidRPr="00166400" w:rsidRDefault="00350408" w:rsidP="00DA2956">
            <w:pPr>
              <w:rPr>
                <w:rFonts w:cs="Arial"/>
              </w:rPr>
            </w:pPr>
            <w:bookmarkStart w:id="1009" w:name="_Toc5693666"/>
            <w:r w:rsidRPr="00166400">
              <w:rPr>
                <w:rFonts w:cs="Arial"/>
              </w:rPr>
              <w:t>0 : The icon is not displayed (the area is cleared)</w:t>
            </w:r>
            <w:bookmarkEnd w:id="1009"/>
          </w:p>
          <w:p w:rsidR="00350408" w:rsidRPr="00166400" w:rsidRDefault="00350408" w:rsidP="00DA2956">
            <w:pPr>
              <w:rPr>
                <w:rFonts w:cs="Arial"/>
              </w:rPr>
            </w:pPr>
            <w:r w:rsidRPr="00166400">
              <w:rPr>
                <w:rFonts w:cs="Arial"/>
              </w:rPr>
              <w:t>1 : The icon is displayed with no flashing</w:t>
            </w:r>
          </w:p>
          <w:p w:rsidR="00350408" w:rsidRPr="00166400" w:rsidRDefault="00350408" w:rsidP="00DA2956">
            <w:pPr>
              <w:rPr>
                <w:rFonts w:cs="Arial"/>
              </w:rPr>
            </w:pPr>
            <w:r w:rsidRPr="00166400">
              <w:rPr>
                <w:rFonts w:cs="Arial"/>
              </w:rPr>
              <w:t>2 : The icon is displayed with slow flashing</w:t>
            </w:r>
          </w:p>
          <w:p w:rsidR="00350408" w:rsidRPr="00166400" w:rsidRDefault="00350408" w:rsidP="00DA2956">
            <w:pPr>
              <w:rPr>
                <w:rFonts w:cs="Arial"/>
              </w:rPr>
            </w:pPr>
            <w:r w:rsidRPr="00166400">
              <w:rPr>
                <w:rFonts w:cs="Arial"/>
              </w:rPr>
              <w:t>3 : The icon is displayed with fast flashing</w:t>
            </w:r>
          </w:p>
        </w:tc>
      </w:tr>
    </w:tbl>
    <w:p w:rsidR="00350408" w:rsidRPr="00166400" w:rsidRDefault="00350408" w:rsidP="00DA2956">
      <w:pPr>
        <w:rPr>
          <w:rFonts w:cs="Arial"/>
          <w:lang w:val="it-IT"/>
        </w:rPr>
      </w:pPr>
      <w:bookmarkStart w:id="1010" w:name="_Hlt531423126"/>
      <w:bookmarkStart w:id="1011" w:name="_Toc5693758"/>
      <w:bookmarkEnd w:id="1010"/>
    </w:p>
    <w:p w:rsidR="00350408" w:rsidRPr="00166400" w:rsidRDefault="00350408" w:rsidP="00DA2956">
      <w:bookmarkStart w:id="1012" w:name="_Toc286739435"/>
      <w:r w:rsidRPr="00166400">
        <w:t>DMI_Q_PRIORITY</w:t>
      </w:r>
      <w:bookmarkEnd w:id="1011"/>
      <w:bookmarkEnd w:id="10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013" w:name="_Toc5693759"/>
            <w:r w:rsidRPr="00166400">
              <w:rPr>
                <w:rFonts w:cs="Arial"/>
                <w:b/>
              </w:rPr>
              <w:t>Name</w:t>
            </w:r>
            <w:bookmarkEnd w:id="1013"/>
            <w:r w:rsidRPr="00166400">
              <w:rPr>
                <w:rFonts w:cs="Arial"/>
                <w:b/>
              </w:rPr>
              <w:t> </w:t>
            </w:r>
          </w:p>
        </w:tc>
        <w:tc>
          <w:tcPr>
            <w:tcW w:w="7158" w:type="dxa"/>
            <w:gridSpan w:val="3"/>
            <w:vAlign w:val="center"/>
          </w:tcPr>
          <w:p w:rsidR="00350408" w:rsidRPr="00166400" w:rsidRDefault="00350408" w:rsidP="00DA2956">
            <w:pPr>
              <w:rPr>
                <w:rFonts w:cs="Arial"/>
              </w:rPr>
            </w:pPr>
            <w:bookmarkStart w:id="1014" w:name="_Toc5693760"/>
            <w:r w:rsidRPr="00166400">
              <w:rPr>
                <w:rFonts w:cs="Arial"/>
              </w:rPr>
              <w:t>Message text priority</w:t>
            </w:r>
            <w:bookmarkEnd w:id="1014"/>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015" w:name="_Toc5693761"/>
            <w:r w:rsidRPr="00166400">
              <w:rPr>
                <w:rFonts w:cs="Arial"/>
                <w:b/>
              </w:rPr>
              <w:t>Description</w:t>
            </w:r>
            <w:bookmarkEnd w:id="1015"/>
            <w:r w:rsidRPr="00166400">
              <w:rPr>
                <w:rFonts w:cs="Arial"/>
                <w:b/>
              </w:rPr>
              <w:t> </w:t>
            </w:r>
          </w:p>
        </w:tc>
        <w:tc>
          <w:tcPr>
            <w:tcW w:w="7158" w:type="dxa"/>
            <w:gridSpan w:val="3"/>
            <w:vAlign w:val="center"/>
          </w:tcPr>
          <w:p w:rsidR="00350408" w:rsidRPr="00166400" w:rsidRDefault="00350408" w:rsidP="00DA2956">
            <w:pPr>
              <w:rPr>
                <w:rFonts w:cs="Arial"/>
              </w:rPr>
            </w:pPr>
            <w:bookmarkStart w:id="1016" w:name="_Toc5693762"/>
            <w:r w:rsidRPr="00166400">
              <w:rPr>
                <w:rFonts w:cs="Arial"/>
              </w:rPr>
              <w:t>This variable defines the priorities of the message.</w:t>
            </w:r>
            <w:bookmarkEnd w:id="1016"/>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17" w:name="_Toc5693763"/>
            <w:r w:rsidRPr="00166400">
              <w:rPr>
                <w:rFonts w:cs="Arial"/>
                <w:b/>
              </w:rPr>
              <w:t>Length of variable</w:t>
            </w:r>
            <w:bookmarkEnd w:id="1017"/>
            <w:r w:rsidRPr="00166400">
              <w:rPr>
                <w:rFonts w:cs="Arial"/>
                <w:b/>
              </w:rPr>
              <w:t> </w:t>
            </w:r>
          </w:p>
        </w:tc>
        <w:tc>
          <w:tcPr>
            <w:tcW w:w="2386" w:type="dxa"/>
            <w:vAlign w:val="center"/>
          </w:tcPr>
          <w:p w:rsidR="00350408" w:rsidRPr="00166400" w:rsidRDefault="00350408" w:rsidP="00DA2956">
            <w:pPr>
              <w:rPr>
                <w:rFonts w:cs="Arial"/>
                <w:b/>
              </w:rPr>
            </w:pPr>
            <w:bookmarkStart w:id="1018" w:name="_Toc5693764"/>
            <w:r w:rsidRPr="00166400">
              <w:rPr>
                <w:rFonts w:cs="Arial"/>
                <w:b/>
              </w:rPr>
              <w:t>Minimum Value</w:t>
            </w:r>
            <w:bookmarkEnd w:id="1018"/>
          </w:p>
        </w:tc>
        <w:tc>
          <w:tcPr>
            <w:tcW w:w="2386" w:type="dxa"/>
            <w:vAlign w:val="center"/>
          </w:tcPr>
          <w:p w:rsidR="00350408" w:rsidRPr="00166400" w:rsidRDefault="00350408" w:rsidP="00DA2956">
            <w:pPr>
              <w:rPr>
                <w:rFonts w:cs="Arial"/>
                <w:b/>
              </w:rPr>
            </w:pPr>
            <w:bookmarkStart w:id="1019" w:name="_Toc5693765"/>
            <w:r w:rsidRPr="00166400">
              <w:rPr>
                <w:rFonts w:cs="Arial"/>
                <w:b/>
              </w:rPr>
              <w:t>Maximum Value</w:t>
            </w:r>
            <w:bookmarkEnd w:id="1019"/>
          </w:p>
        </w:tc>
        <w:tc>
          <w:tcPr>
            <w:tcW w:w="2386" w:type="dxa"/>
            <w:vAlign w:val="center"/>
          </w:tcPr>
          <w:p w:rsidR="00350408" w:rsidRPr="00166400" w:rsidRDefault="00350408" w:rsidP="00DA2956">
            <w:pPr>
              <w:rPr>
                <w:rFonts w:cs="Arial"/>
              </w:rPr>
            </w:pPr>
            <w:bookmarkStart w:id="1020" w:name="_Toc5693766"/>
            <w:r w:rsidRPr="00166400">
              <w:rPr>
                <w:rFonts w:cs="Arial"/>
                <w:b/>
              </w:rPr>
              <w:t>Resolution/formula</w:t>
            </w:r>
            <w:bookmarkEnd w:id="1020"/>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21" w:name="_Toc5693767"/>
            <w:r w:rsidRPr="00166400">
              <w:rPr>
                <w:rFonts w:cs="Arial"/>
              </w:rPr>
              <w:t>1 bit</w:t>
            </w:r>
            <w:bookmarkEnd w:id="1021"/>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022" w:name="_Toc5693771"/>
            <w:r w:rsidRPr="00166400">
              <w:rPr>
                <w:rFonts w:cs="Arial"/>
                <w:b/>
              </w:rPr>
              <w:t>Special/Reserved Values</w:t>
            </w:r>
            <w:bookmarkEnd w:id="1022"/>
          </w:p>
        </w:tc>
        <w:tc>
          <w:tcPr>
            <w:tcW w:w="7158" w:type="dxa"/>
            <w:gridSpan w:val="3"/>
            <w:vAlign w:val="center"/>
          </w:tcPr>
          <w:p w:rsidR="00350408" w:rsidRPr="00166400" w:rsidRDefault="00350408" w:rsidP="00DA2956">
            <w:pPr>
              <w:rPr>
                <w:rFonts w:cs="Arial"/>
              </w:rPr>
            </w:pPr>
            <w:bookmarkStart w:id="1023" w:name="_Toc5693772"/>
            <w:r w:rsidRPr="00166400">
              <w:rPr>
                <w:rFonts w:cs="Arial"/>
              </w:rPr>
              <w:t>0 : low priorities</w:t>
            </w:r>
            <w:bookmarkEnd w:id="1023"/>
          </w:p>
          <w:p w:rsidR="00350408" w:rsidRPr="00166400" w:rsidRDefault="00350408" w:rsidP="00DA2956">
            <w:pPr>
              <w:rPr>
                <w:rFonts w:cs="Arial"/>
              </w:rPr>
            </w:pPr>
            <w:bookmarkStart w:id="1024" w:name="_Toc5693773"/>
            <w:r w:rsidRPr="00166400">
              <w:rPr>
                <w:rFonts w:cs="Arial"/>
              </w:rPr>
              <w:t>1 : high priorities</w:t>
            </w:r>
            <w:bookmarkEnd w:id="1024"/>
          </w:p>
        </w:tc>
      </w:tr>
    </w:tbl>
    <w:p w:rsidR="00350408" w:rsidRPr="00166400" w:rsidRDefault="00350408" w:rsidP="00DA2956">
      <w:pPr>
        <w:rPr>
          <w:rFonts w:cs="Arial"/>
        </w:rPr>
      </w:pPr>
      <w:bookmarkStart w:id="1025" w:name="_Toc5693823"/>
    </w:p>
    <w:p w:rsidR="00350408" w:rsidRPr="00166400" w:rsidRDefault="00350408" w:rsidP="00DA2956">
      <w:bookmarkStart w:id="1026" w:name="_Toc286739436"/>
      <w:r w:rsidRPr="00166400">
        <w:t>DMI_Q_SCALE</w:t>
      </w:r>
      <w:bookmarkEnd w:id="1025"/>
      <w:bookmarkEnd w:id="10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027" w:name="_Toc5693824"/>
            <w:r w:rsidRPr="00166400">
              <w:rPr>
                <w:rFonts w:cs="Arial"/>
                <w:b/>
              </w:rPr>
              <w:t>Name</w:t>
            </w:r>
            <w:bookmarkEnd w:id="1027"/>
            <w:r w:rsidRPr="00166400">
              <w:rPr>
                <w:rFonts w:cs="Arial"/>
                <w:b/>
              </w:rPr>
              <w:t> </w:t>
            </w:r>
          </w:p>
        </w:tc>
        <w:tc>
          <w:tcPr>
            <w:tcW w:w="7158" w:type="dxa"/>
            <w:gridSpan w:val="3"/>
            <w:vAlign w:val="center"/>
          </w:tcPr>
          <w:p w:rsidR="00350408" w:rsidRPr="00166400" w:rsidRDefault="00350408" w:rsidP="00DA2956">
            <w:pPr>
              <w:rPr>
                <w:rFonts w:cs="Arial"/>
              </w:rPr>
            </w:pPr>
            <w:bookmarkStart w:id="1028" w:name="_Toc5693825"/>
            <w:r w:rsidRPr="00166400">
              <w:rPr>
                <w:rFonts w:cs="Arial"/>
              </w:rPr>
              <w:t>Qualifier for the distance scale.</w:t>
            </w:r>
            <w:bookmarkEnd w:id="1028"/>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029" w:name="_Toc5693826"/>
            <w:r w:rsidRPr="00166400">
              <w:rPr>
                <w:rFonts w:cs="Arial"/>
                <w:b/>
              </w:rPr>
              <w:t>Description</w:t>
            </w:r>
            <w:bookmarkEnd w:id="1029"/>
            <w:r w:rsidRPr="00166400">
              <w:rPr>
                <w:rFonts w:cs="Arial"/>
                <w:b/>
              </w:rPr>
              <w:t> </w:t>
            </w:r>
          </w:p>
        </w:tc>
        <w:tc>
          <w:tcPr>
            <w:tcW w:w="7158" w:type="dxa"/>
            <w:gridSpan w:val="3"/>
            <w:vAlign w:val="center"/>
          </w:tcPr>
          <w:p w:rsidR="00350408" w:rsidRPr="00166400" w:rsidRDefault="00350408" w:rsidP="00DA2956">
            <w:pPr>
              <w:rPr>
                <w:rFonts w:cs="Arial"/>
              </w:rPr>
            </w:pPr>
            <w:bookmarkStart w:id="1030" w:name="_Toc5693827"/>
            <w:r w:rsidRPr="00166400">
              <w:rPr>
                <w:rFonts w:cs="Arial"/>
              </w:rPr>
              <w:t>Qualifier to indicate the same scale used for describing all distances inside the packet that contains Q_SCALE.</w:t>
            </w:r>
            <w:bookmarkEnd w:id="1030"/>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31" w:name="_Toc5693828"/>
            <w:r w:rsidRPr="00166400">
              <w:rPr>
                <w:rFonts w:cs="Arial"/>
                <w:b/>
              </w:rPr>
              <w:t>Length of variable</w:t>
            </w:r>
            <w:bookmarkEnd w:id="1031"/>
            <w:r w:rsidRPr="00166400">
              <w:rPr>
                <w:rFonts w:cs="Arial"/>
                <w:b/>
              </w:rPr>
              <w:t> </w:t>
            </w:r>
          </w:p>
        </w:tc>
        <w:tc>
          <w:tcPr>
            <w:tcW w:w="2386" w:type="dxa"/>
            <w:vAlign w:val="center"/>
          </w:tcPr>
          <w:p w:rsidR="00350408" w:rsidRPr="00166400" w:rsidRDefault="00350408" w:rsidP="00DA2956">
            <w:pPr>
              <w:rPr>
                <w:rFonts w:cs="Arial"/>
                <w:b/>
              </w:rPr>
            </w:pPr>
            <w:bookmarkStart w:id="1032" w:name="_Toc5693829"/>
            <w:r w:rsidRPr="00166400">
              <w:rPr>
                <w:rFonts w:cs="Arial"/>
                <w:b/>
              </w:rPr>
              <w:t>Minimum Value</w:t>
            </w:r>
            <w:bookmarkEnd w:id="1032"/>
          </w:p>
        </w:tc>
        <w:tc>
          <w:tcPr>
            <w:tcW w:w="2386" w:type="dxa"/>
            <w:vAlign w:val="center"/>
          </w:tcPr>
          <w:p w:rsidR="00350408" w:rsidRPr="00166400" w:rsidRDefault="00350408" w:rsidP="00DA2956">
            <w:pPr>
              <w:rPr>
                <w:rFonts w:cs="Arial"/>
                <w:b/>
              </w:rPr>
            </w:pPr>
            <w:bookmarkStart w:id="1033" w:name="_Toc5693830"/>
            <w:r w:rsidRPr="00166400">
              <w:rPr>
                <w:rFonts w:cs="Arial"/>
                <w:b/>
              </w:rPr>
              <w:t>Maximum Value</w:t>
            </w:r>
            <w:bookmarkEnd w:id="1033"/>
          </w:p>
        </w:tc>
        <w:tc>
          <w:tcPr>
            <w:tcW w:w="2386" w:type="dxa"/>
            <w:vAlign w:val="center"/>
          </w:tcPr>
          <w:p w:rsidR="00350408" w:rsidRPr="00166400" w:rsidRDefault="00350408" w:rsidP="00DA2956">
            <w:pPr>
              <w:rPr>
                <w:rFonts w:cs="Arial"/>
              </w:rPr>
            </w:pPr>
            <w:bookmarkStart w:id="1034" w:name="_Toc5693831"/>
            <w:r w:rsidRPr="00166400">
              <w:rPr>
                <w:rFonts w:cs="Arial"/>
                <w:b/>
              </w:rPr>
              <w:t>Resolution/formula</w:t>
            </w:r>
            <w:bookmarkEnd w:id="1034"/>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35" w:name="_Toc5693832"/>
            <w:r w:rsidRPr="00166400">
              <w:rPr>
                <w:rFonts w:cs="Arial"/>
              </w:rPr>
              <w:t>2 bits</w:t>
            </w:r>
            <w:bookmarkEnd w:id="1035"/>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036" w:name="_Toc5693835"/>
            <w:r w:rsidRPr="00166400">
              <w:rPr>
                <w:rFonts w:cs="Arial"/>
                <w:b/>
              </w:rPr>
              <w:t>Special/Reserved Values</w:t>
            </w:r>
            <w:bookmarkEnd w:id="1036"/>
          </w:p>
        </w:tc>
        <w:tc>
          <w:tcPr>
            <w:tcW w:w="7158" w:type="dxa"/>
            <w:gridSpan w:val="3"/>
            <w:vAlign w:val="center"/>
          </w:tcPr>
          <w:p w:rsidR="00350408" w:rsidRPr="00166400" w:rsidRDefault="00350408" w:rsidP="00DA2956">
            <w:pPr>
              <w:rPr>
                <w:rFonts w:cs="Arial"/>
                <w:lang w:val="fr-BE"/>
              </w:rPr>
            </w:pPr>
            <w:bookmarkStart w:id="1037" w:name="_Toc5693836"/>
            <w:r w:rsidRPr="00166400">
              <w:rPr>
                <w:rFonts w:cs="Arial"/>
                <w:lang w:val="fr-BE"/>
              </w:rPr>
              <w:t>0 : 10 cm scale</w:t>
            </w:r>
            <w:bookmarkEnd w:id="1037"/>
          </w:p>
          <w:p w:rsidR="00350408" w:rsidRPr="00166400" w:rsidRDefault="00350408" w:rsidP="00DA2956">
            <w:pPr>
              <w:rPr>
                <w:rFonts w:cs="Arial"/>
                <w:lang w:val="fr-BE"/>
              </w:rPr>
            </w:pPr>
            <w:bookmarkStart w:id="1038" w:name="_Toc5693837"/>
            <w:r w:rsidRPr="00166400">
              <w:rPr>
                <w:rFonts w:cs="Arial"/>
                <w:lang w:val="fr-BE"/>
              </w:rPr>
              <w:t>1 : 1 m scale</w:t>
            </w:r>
            <w:bookmarkEnd w:id="1038"/>
          </w:p>
          <w:p w:rsidR="00350408" w:rsidRPr="00166400" w:rsidRDefault="00350408" w:rsidP="00DA2956">
            <w:pPr>
              <w:rPr>
                <w:rFonts w:cs="Arial"/>
                <w:lang w:val="fr-BE"/>
              </w:rPr>
            </w:pPr>
            <w:bookmarkStart w:id="1039" w:name="_Toc5693838"/>
            <w:r w:rsidRPr="00166400">
              <w:rPr>
                <w:rFonts w:cs="Arial"/>
                <w:lang w:val="fr-BE"/>
              </w:rPr>
              <w:t>2 : 10 m scale</w:t>
            </w:r>
            <w:bookmarkEnd w:id="1039"/>
          </w:p>
          <w:p w:rsidR="00350408" w:rsidRPr="00166400" w:rsidRDefault="00350408" w:rsidP="00DA2956">
            <w:pPr>
              <w:rPr>
                <w:rFonts w:cs="Arial"/>
                <w:lang w:val="it-IT"/>
              </w:rPr>
            </w:pPr>
            <w:bookmarkStart w:id="1040" w:name="_Toc5693839"/>
            <w:r w:rsidRPr="00166400">
              <w:rPr>
                <w:rFonts w:cs="Arial"/>
              </w:rPr>
              <w:t>3 : spare</w:t>
            </w:r>
            <w:bookmarkEnd w:id="1040"/>
          </w:p>
        </w:tc>
      </w:tr>
    </w:tbl>
    <w:p w:rsidR="00350408" w:rsidRPr="00166400" w:rsidRDefault="00350408" w:rsidP="00DA2956">
      <w:pPr>
        <w:rPr>
          <w:rFonts w:cs="Arial"/>
          <w:lang w:val="it-IT"/>
        </w:rPr>
      </w:pPr>
      <w:bookmarkStart w:id="1041" w:name="_Toc5693840"/>
    </w:p>
    <w:p w:rsidR="00350408" w:rsidRPr="00166400" w:rsidRDefault="00350408" w:rsidP="00DA2956">
      <w:bookmarkStart w:id="1042" w:name="_Toc286739437"/>
      <w:r w:rsidRPr="00166400">
        <w:t>DMI_Q_SCREEN</w:t>
      </w:r>
      <w:bookmarkEnd w:id="10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Destination Window</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defines the destination / origin window for some messages</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ERTMS window</w:t>
            </w:r>
          </w:p>
          <w:p w:rsidR="00350408" w:rsidRPr="00166400" w:rsidRDefault="00350408" w:rsidP="00DA2956">
            <w:pPr>
              <w:rPr>
                <w:rFonts w:cs="Arial"/>
              </w:rPr>
            </w:pPr>
            <w:r w:rsidRPr="00166400">
              <w:rPr>
                <w:rFonts w:cs="Arial"/>
              </w:rPr>
              <w:t>1 : TECHNICAL window</w:t>
            </w:r>
          </w:p>
        </w:tc>
      </w:tr>
    </w:tbl>
    <w:p w:rsidR="00350408" w:rsidRPr="00166400" w:rsidRDefault="00350408" w:rsidP="00DA2956">
      <w:pPr>
        <w:rPr>
          <w:rFonts w:cs="Arial"/>
        </w:rPr>
      </w:pPr>
      <w:bookmarkStart w:id="1043" w:name="_Toc5693857"/>
      <w:bookmarkEnd w:id="1041"/>
    </w:p>
    <w:p w:rsidR="00350408" w:rsidRPr="00166400" w:rsidRDefault="00350408" w:rsidP="00DA2956">
      <w:bookmarkStart w:id="1044" w:name="_Toc286739438"/>
      <w:r w:rsidRPr="00166400">
        <w:t>DMI_Q_SOUND</w:t>
      </w:r>
      <w:bookmarkEnd w:id="1043"/>
      <w:bookmarkEnd w:id="10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045" w:name="_Toc5693858"/>
            <w:r w:rsidRPr="00166400">
              <w:rPr>
                <w:rFonts w:cs="Arial"/>
                <w:b/>
              </w:rPr>
              <w:t>Name</w:t>
            </w:r>
            <w:bookmarkEnd w:id="1045"/>
            <w:r w:rsidRPr="00166400">
              <w:rPr>
                <w:rFonts w:cs="Arial"/>
                <w:b/>
              </w:rPr>
              <w:t> </w:t>
            </w:r>
          </w:p>
        </w:tc>
        <w:tc>
          <w:tcPr>
            <w:tcW w:w="7158" w:type="dxa"/>
            <w:gridSpan w:val="3"/>
            <w:vAlign w:val="center"/>
          </w:tcPr>
          <w:p w:rsidR="00350408" w:rsidRPr="00166400" w:rsidRDefault="00350408" w:rsidP="00DA2956">
            <w:pPr>
              <w:rPr>
                <w:rFonts w:cs="Arial"/>
                <w:lang w:val="fr-FR"/>
              </w:rPr>
            </w:pPr>
            <w:bookmarkStart w:id="1046" w:name="_Toc5693859"/>
            <w:r w:rsidRPr="00166400">
              <w:rPr>
                <w:rFonts w:cs="Arial"/>
                <w:lang w:val="fr-FR"/>
              </w:rPr>
              <w:t>sound qualifier</w:t>
            </w:r>
            <w:bookmarkEnd w:id="1046"/>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lang w:val="fr-FR"/>
              </w:rPr>
            </w:pPr>
            <w:bookmarkStart w:id="1047" w:name="_Toc5693860"/>
            <w:r w:rsidRPr="00166400">
              <w:rPr>
                <w:rFonts w:cs="Arial"/>
                <w:b/>
                <w:lang w:val="fr-FR"/>
              </w:rPr>
              <w:t>Description</w:t>
            </w:r>
            <w:bookmarkEnd w:id="1047"/>
            <w:r w:rsidRPr="00166400">
              <w:rPr>
                <w:rFonts w:cs="Arial"/>
                <w:b/>
                <w:lang w:val="fr-FR"/>
              </w:rPr>
              <w:t> </w:t>
            </w:r>
          </w:p>
        </w:tc>
        <w:tc>
          <w:tcPr>
            <w:tcW w:w="7158" w:type="dxa"/>
            <w:gridSpan w:val="3"/>
            <w:vAlign w:val="center"/>
          </w:tcPr>
          <w:p w:rsidR="00350408" w:rsidRPr="00166400" w:rsidRDefault="00350408" w:rsidP="00DA2956">
            <w:pPr>
              <w:rPr>
                <w:rFonts w:cs="Arial"/>
              </w:rPr>
            </w:pPr>
            <w:bookmarkStart w:id="1048" w:name="_Toc5693861"/>
            <w:r w:rsidRPr="00166400">
              <w:rPr>
                <w:rFonts w:cs="Arial"/>
              </w:rPr>
              <w:t>Indicate to the sound generator if the sound defined by DMI_NID_SOUND shall be activated or stopped</w:t>
            </w:r>
            <w:bookmarkEnd w:id="1048"/>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49" w:name="_Toc5693862"/>
            <w:r w:rsidRPr="00166400">
              <w:rPr>
                <w:rFonts w:cs="Arial"/>
                <w:b/>
              </w:rPr>
              <w:t>Length of variable</w:t>
            </w:r>
            <w:bookmarkEnd w:id="1049"/>
            <w:r w:rsidRPr="00166400">
              <w:rPr>
                <w:rFonts w:cs="Arial"/>
                <w:b/>
              </w:rPr>
              <w:t> </w:t>
            </w:r>
          </w:p>
        </w:tc>
        <w:tc>
          <w:tcPr>
            <w:tcW w:w="2386" w:type="dxa"/>
            <w:vAlign w:val="center"/>
          </w:tcPr>
          <w:p w:rsidR="00350408" w:rsidRPr="00166400" w:rsidRDefault="00350408" w:rsidP="00DA2956">
            <w:pPr>
              <w:rPr>
                <w:rFonts w:cs="Arial"/>
                <w:b/>
              </w:rPr>
            </w:pPr>
            <w:bookmarkStart w:id="1050" w:name="_Toc5693863"/>
            <w:r w:rsidRPr="00166400">
              <w:rPr>
                <w:rFonts w:cs="Arial"/>
                <w:b/>
              </w:rPr>
              <w:t>Minimum Value</w:t>
            </w:r>
            <w:bookmarkEnd w:id="1050"/>
          </w:p>
        </w:tc>
        <w:tc>
          <w:tcPr>
            <w:tcW w:w="2386" w:type="dxa"/>
            <w:vAlign w:val="center"/>
          </w:tcPr>
          <w:p w:rsidR="00350408" w:rsidRPr="00166400" w:rsidRDefault="00350408" w:rsidP="00DA2956">
            <w:pPr>
              <w:rPr>
                <w:rFonts w:cs="Arial"/>
                <w:b/>
              </w:rPr>
            </w:pPr>
            <w:bookmarkStart w:id="1051" w:name="_Toc5693864"/>
            <w:r w:rsidRPr="00166400">
              <w:rPr>
                <w:rFonts w:cs="Arial"/>
                <w:b/>
              </w:rPr>
              <w:t>Maximum Value</w:t>
            </w:r>
            <w:bookmarkEnd w:id="1051"/>
          </w:p>
        </w:tc>
        <w:tc>
          <w:tcPr>
            <w:tcW w:w="2386" w:type="dxa"/>
            <w:vAlign w:val="center"/>
          </w:tcPr>
          <w:p w:rsidR="00350408" w:rsidRPr="00166400" w:rsidRDefault="00350408" w:rsidP="00DA2956">
            <w:pPr>
              <w:rPr>
                <w:rFonts w:cs="Arial"/>
              </w:rPr>
            </w:pPr>
            <w:bookmarkStart w:id="1052" w:name="_Toc5693865"/>
            <w:r w:rsidRPr="00166400">
              <w:rPr>
                <w:rFonts w:cs="Arial"/>
                <w:b/>
              </w:rPr>
              <w:t>Resolution/formula</w:t>
            </w:r>
            <w:bookmarkEnd w:id="1052"/>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53" w:name="_Toc5693866"/>
            <w:r w:rsidRPr="00166400">
              <w:rPr>
                <w:rFonts w:cs="Arial"/>
              </w:rPr>
              <w:t>8 bits</w:t>
            </w:r>
            <w:bookmarkEnd w:id="1053"/>
          </w:p>
        </w:tc>
        <w:tc>
          <w:tcPr>
            <w:tcW w:w="2386" w:type="dxa"/>
            <w:vAlign w:val="center"/>
          </w:tcPr>
          <w:p w:rsidR="00350408" w:rsidRPr="00166400" w:rsidRDefault="00350408" w:rsidP="00DA2956">
            <w:pPr>
              <w:rPr>
                <w:rFonts w:cs="Arial"/>
                <w:b/>
              </w:rPr>
            </w:pPr>
            <w:r w:rsidRPr="00166400">
              <w:rPr>
                <w:rFonts w:cs="Arial"/>
              </w:rPr>
              <w:t>1</w:t>
            </w:r>
          </w:p>
        </w:tc>
        <w:tc>
          <w:tcPr>
            <w:tcW w:w="2386" w:type="dxa"/>
            <w:vAlign w:val="center"/>
          </w:tcPr>
          <w:p w:rsidR="00350408" w:rsidRPr="00166400" w:rsidRDefault="00350408" w:rsidP="00DA2956">
            <w:pPr>
              <w:rPr>
                <w:rFonts w:cs="Arial"/>
                <w:b/>
              </w:rPr>
            </w:pPr>
            <w:r w:rsidRPr="00166400">
              <w:rPr>
                <w:rFonts w:cs="Arial"/>
              </w:rPr>
              <w:t>254</w:t>
            </w: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054" w:name="_Toc5693870"/>
            <w:r w:rsidRPr="00166400">
              <w:rPr>
                <w:rFonts w:cs="Arial"/>
                <w:b/>
              </w:rPr>
              <w:t>Special/Reserved Values</w:t>
            </w:r>
            <w:bookmarkEnd w:id="1054"/>
          </w:p>
        </w:tc>
        <w:tc>
          <w:tcPr>
            <w:tcW w:w="7158" w:type="dxa"/>
            <w:gridSpan w:val="3"/>
            <w:vAlign w:val="center"/>
          </w:tcPr>
          <w:p w:rsidR="00350408" w:rsidRPr="00166400" w:rsidRDefault="00350408" w:rsidP="00DA2956">
            <w:pPr>
              <w:rPr>
                <w:rFonts w:cs="Arial"/>
              </w:rPr>
            </w:pPr>
            <w:bookmarkStart w:id="1055" w:name="_Toc5693871"/>
            <w:r w:rsidRPr="00166400">
              <w:rPr>
                <w:rFonts w:cs="Arial"/>
              </w:rPr>
              <w:t>0 : the sound shall be stopped</w:t>
            </w:r>
            <w:bookmarkEnd w:id="1055"/>
          </w:p>
          <w:p w:rsidR="00350408" w:rsidRPr="00166400" w:rsidRDefault="00350408" w:rsidP="00DA2956">
            <w:pPr>
              <w:rPr>
                <w:rFonts w:cs="Arial"/>
              </w:rPr>
            </w:pPr>
            <w:bookmarkStart w:id="1056" w:name="_Toc5693872"/>
            <w:r w:rsidRPr="00166400">
              <w:rPr>
                <w:rFonts w:cs="Arial"/>
              </w:rPr>
              <w:t>1..254 : the sound shall be activated</w:t>
            </w:r>
            <w:bookmarkEnd w:id="1056"/>
            <w:r w:rsidRPr="00166400">
              <w:rPr>
                <w:rFonts w:cs="Arial"/>
              </w:rPr>
              <w:t xml:space="preserve"> X times (x is the value of DMI_Q_SOUND)</w:t>
            </w:r>
          </w:p>
          <w:p w:rsidR="00350408" w:rsidRPr="00166400" w:rsidRDefault="00350408" w:rsidP="00DA2956">
            <w:pPr>
              <w:rPr>
                <w:rFonts w:cs="Arial"/>
              </w:rPr>
            </w:pPr>
            <w:r w:rsidRPr="00166400">
              <w:rPr>
                <w:rFonts w:cs="Arial"/>
              </w:rPr>
              <w:t>255 : the sound shall be activated infinitely</w:t>
            </w:r>
          </w:p>
        </w:tc>
      </w:tr>
    </w:tbl>
    <w:p w:rsidR="00350408" w:rsidRPr="00166400" w:rsidRDefault="00350408" w:rsidP="00DA2956">
      <w:pPr>
        <w:rPr>
          <w:rFonts w:cs="Arial"/>
        </w:rPr>
      </w:pPr>
      <w:bookmarkStart w:id="1057" w:name="_Toc5693873"/>
    </w:p>
    <w:p w:rsidR="00350408" w:rsidRPr="00166400" w:rsidRDefault="00350408" w:rsidP="00DA2956">
      <w:bookmarkStart w:id="1058" w:name="_Toc286739439"/>
      <w:r w:rsidRPr="00166400">
        <w:t>DMI_Q_STAT</w:t>
      </w:r>
      <w:bookmarkEnd w:id="1057"/>
      <w:r w:rsidRPr="00166400">
        <w:t>E</w:t>
      </w:r>
      <w:bookmarkEnd w:id="1058"/>
      <w:r w:rsidRPr="0016640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059" w:name="_Toc5693874"/>
            <w:r w:rsidRPr="00166400">
              <w:rPr>
                <w:rFonts w:cs="Arial"/>
                <w:b/>
              </w:rPr>
              <w:t>Name</w:t>
            </w:r>
            <w:bookmarkEnd w:id="1059"/>
            <w:r w:rsidRPr="00166400">
              <w:rPr>
                <w:rFonts w:cs="Arial"/>
                <w:b/>
              </w:rPr>
              <w:t> </w:t>
            </w:r>
          </w:p>
        </w:tc>
        <w:tc>
          <w:tcPr>
            <w:tcW w:w="7158" w:type="dxa"/>
            <w:gridSpan w:val="3"/>
            <w:vAlign w:val="center"/>
          </w:tcPr>
          <w:p w:rsidR="00350408" w:rsidRPr="00166400" w:rsidRDefault="00350408" w:rsidP="00DA2956">
            <w:pPr>
              <w:rPr>
                <w:rFonts w:cs="Arial"/>
                <w:lang w:val="it-IT"/>
              </w:rPr>
            </w:pPr>
            <w:bookmarkStart w:id="1060" w:name="_Toc5693875"/>
            <w:r w:rsidRPr="00166400">
              <w:rPr>
                <w:rFonts w:cs="Arial"/>
                <w:lang w:val="it-IT"/>
              </w:rPr>
              <w:t>DMI STATE qualifier</w:t>
            </w:r>
            <w:bookmarkEnd w:id="1060"/>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061" w:name="_Toc5693876"/>
            <w:r w:rsidRPr="00166400">
              <w:rPr>
                <w:rFonts w:cs="Arial"/>
                <w:b/>
              </w:rPr>
              <w:t>Description</w:t>
            </w:r>
            <w:bookmarkEnd w:id="1061"/>
            <w:r w:rsidRPr="00166400">
              <w:rPr>
                <w:rFonts w:cs="Arial"/>
                <w:b/>
              </w:rPr>
              <w:t> </w:t>
            </w:r>
          </w:p>
        </w:tc>
        <w:tc>
          <w:tcPr>
            <w:tcW w:w="7158" w:type="dxa"/>
            <w:gridSpan w:val="3"/>
            <w:vAlign w:val="center"/>
          </w:tcPr>
          <w:p w:rsidR="00350408" w:rsidRPr="00166400" w:rsidRDefault="00350408" w:rsidP="00DA2956">
            <w:pPr>
              <w:rPr>
                <w:rFonts w:cs="Arial"/>
              </w:rPr>
            </w:pPr>
            <w:bookmarkStart w:id="1062" w:name="_Toc5693877"/>
            <w:r w:rsidRPr="00166400">
              <w:rPr>
                <w:rFonts w:cs="Arial"/>
              </w:rPr>
              <w:t>Indicate to the state of the DMI (operational mode)</w:t>
            </w:r>
            <w:bookmarkEnd w:id="1062"/>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63" w:name="_Toc5693878"/>
            <w:r w:rsidRPr="00166400">
              <w:rPr>
                <w:rFonts w:cs="Arial"/>
                <w:b/>
              </w:rPr>
              <w:t>Length of variable</w:t>
            </w:r>
            <w:bookmarkEnd w:id="1063"/>
            <w:r w:rsidRPr="00166400">
              <w:rPr>
                <w:rFonts w:cs="Arial"/>
                <w:b/>
              </w:rPr>
              <w:t> </w:t>
            </w:r>
          </w:p>
        </w:tc>
        <w:tc>
          <w:tcPr>
            <w:tcW w:w="2386" w:type="dxa"/>
            <w:vAlign w:val="center"/>
          </w:tcPr>
          <w:p w:rsidR="00350408" w:rsidRPr="00166400" w:rsidRDefault="00350408" w:rsidP="00DA2956">
            <w:pPr>
              <w:rPr>
                <w:rFonts w:cs="Arial"/>
                <w:b/>
              </w:rPr>
            </w:pPr>
            <w:bookmarkStart w:id="1064" w:name="_Toc5693879"/>
            <w:r w:rsidRPr="00166400">
              <w:rPr>
                <w:rFonts w:cs="Arial"/>
                <w:b/>
              </w:rPr>
              <w:t>Minimum Value</w:t>
            </w:r>
            <w:bookmarkEnd w:id="1064"/>
          </w:p>
        </w:tc>
        <w:tc>
          <w:tcPr>
            <w:tcW w:w="2386" w:type="dxa"/>
            <w:vAlign w:val="center"/>
          </w:tcPr>
          <w:p w:rsidR="00350408" w:rsidRPr="00166400" w:rsidRDefault="00350408" w:rsidP="00DA2956">
            <w:pPr>
              <w:rPr>
                <w:rFonts w:cs="Arial"/>
                <w:b/>
              </w:rPr>
            </w:pPr>
            <w:bookmarkStart w:id="1065" w:name="_Toc5693880"/>
            <w:r w:rsidRPr="00166400">
              <w:rPr>
                <w:rFonts w:cs="Arial"/>
                <w:b/>
              </w:rPr>
              <w:t>Maximum Value</w:t>
            </w:r>
            <w:bookmarkEnd w:id="1065"/>
          </w:p>
        </w:tc>
        <w:tc>
          <w:tcPr>
            <w:tcW w:w="2386" w:type="dxa"/>
            <w:vAlign w:val="center"/>
          </w:tcPr>
          <w:p w:rsidR="00350408" w:rsidRPr="00166400" w:rsidRDefault="00350408" w:rsidP="00DA2956">
            <w:pPr>
              <w:rPr>
                <w:rFonts w:cs="Arial"/>
              </w:rPr>
            </w:pPr>
            <w:bookmarkStart w:id="1066" w:name="_Toc5693881"/>
            <w:r w:rsidRPr="00166400">
              <w:rPr>
                <w:rFonts w:cs="Arial"/>
                <w:b/>
              </w:rPr>
              <w:t>Resolution/formula</w:t>
            </w:r>
            <w:bookmarkEnd w:id="1066"/>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bookmarkStart w:id="1067" w:name="_Toc5693882"/>
            <w:r w:rsidRPr="00166400">
              <w:rPr>
                <w:rFonts w:cs="Arial"/>
              </w:rPr>
              <w:t>4 bits</w:t>
            </w:r>
            <w:bookmarkEnd w:id="1067"/>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068" w:name="_Toc5693885"/>
            <w:r w:rsidRPr="00166400">
              <w:rPr>
                <w:rFonts w:cs="Arial"/>
                <w:b/>
              </w:rPr>
              <w:t>Special/Reserved Values</w:t>
            </w:r>
            <w:bookmarkEnd w:id="1068"/>
          </w:p>
        </w:tc>
        <w:tc>
          <w:tcPr>
            <w:tcW w:w="7158" w:type="dxa"/>
            <w:gridSpan w:val="3"/>
            <w:vAlign w:val="center"/>
          </w:tcPr>
          <w:p w:rsidR="00350408" w:rsidRPr="00166400" w:rsidRDefault="00350408" w:rsidP="00DA2956">
            <w:pPr>
              <w:rPr>
                <w:rFonts w:cs="Arial"/>
              </w:rPr>
            </w:pPr>
            <w:bookmarkStart w:id="1069" w:name="_Toc5693887"/>
            <w:r w:rsidRPr="00166400">
              <w:rPr>
                <w:rFonts w:cs="Arial"/>
              </w:rPr>
              <w:t>0 : Self_test</w:t>
            </w:r>
          </w:p>
          <w:p w:rsidR="00350408" w:rsidRPr="00166400" w:rsidRDefault="00350408" w:rsidP="00DA2956">
            <w:pPr>
              <w:rPr>
                <w:rFonts w:cs="Arial"/>
              </w:rPr>
            </w:pPr>
            <w:r w:rsidRPr="00166400">
              <w:rPr>
                <w:rFonts w:cs="Arial"/>
              </w:rPr>
              <w:t>1 : Initialisation</w:t>
            </w:r>
          </w:p>
          <w:p w:rsidR="00350408" w:rsidRPr="00166400" w:rsidRDefault="00350408" w:rsidP="00DA2956">
            <w:pPr>
              <w:rPr>
                <w:rFonts w:cs="Arial"/>
              </w:rPr>
            </w:pPr>
            <w:r w:rsidRPr="00166400">
              <w:rPr>
                <w:rFonts w:cs="Arial"/>
              </w:rPr>
              <w:t>2 : Waiting EVC connection mode</w:t>
            </w:r>
          </w:p>
          <w:p w:rsidR="00350408" w:rsidRPr="00166400" w:rsidRDefault="00350408" w:rsidP="00DA2956">
            <w:pPr>
              <w:rPr>
                <w:rFonts w:cs="Arial"/>
                <w:lang w:val="fr-BE"/>
              </w:rPr>
            </w:pPr>
            <w:r w:rsidRPr="00166400">
              <w:rPr>
                <w:rFonts w:cs="Arial"/>
                <w:lang w:val="fr-BE"/>
              </w:rPr>
              <w:t>3 : Establish connection mode</w:t>
            </w:r>
          </w:p>
          <w:p w:rsidR="00350408" w:rsidRPr="00166400" w:rsidRDefault="00350408" w:rsidP="00DA2956">
            <w:pPr>
              <w:rPr>
                <w:rFonts w:cs="Arial"/>
                <w:lang w:val="fr-BE"/>
              </w:rPr>
            </w:pPr>
            <w:r w:rsidRPr="00166400">
              <w:rPr>
                <w:rFonts w:cs="Arial"/>
                <w:lang w:val="fr-BE"/>
              </w:rPr>
              <w:t>4 : Nominal ERTMS mode</w:t>
            </w:r>
          </w:p>
          <w:p w:rsidR="00350408" w:rsidRPr="00166400" w:rsidRDefault="00350408" w:rsidP="00DA2956">
            <w:pPr>
              <w:rPr>
                <w:rFonts w:cs="Arial"/>
              </w:rPr>
            </w:pPr>
            <w:r w:rsidRPr="00166400">
              <w:rPr>
                <w:rFonts w:cs="Arial"/>
              </w:rPr>
              <w:t>5 : Technical Mode 1</w:t>
            </w:r>
          </w:p>
          <w:p w:rsidR="00350408" w:rsidRPr="00166400" w:rsidRDefault="00350408" w:rsidP="00DA2956">
            <w:pPr>
              <w:rPr>
                <w:rFonts w:cs="Arial"/>
              </w:rPr>
            </w:pPr>
            <w:r w:rsidRPr="00166400">
              <w:rPr>
                <w:rFonts w:cs="Arial"/>
              </w:rPr>
              <w:t>6 : ERTMS mode one screen failure</w:t>
            </w:r>
          </w:p>
          <w:p w:rsidR="00350408" w:rsidRPr="00166400" w:rsidRDefault="00350408" w:rsidP="00DA2956">
            <w:pPr>
              <w:rPr>
                <w:rFonts w:cs="Arial"/>
              </w:rPr>
            </w:pPr>
            <w:r w:rsidRPr="00166400">
              <w:rPr>
                <w:rFonts w:cs="Arial"/>
              </w:rPr>
              <w:t>7 : Out of Communication mode</w:t>
            </w:r>
          </w:p>
          <w:p w:rsidR="00350408" w:rsidRPr="00166400" w:rsidRDefault="00350408" w:rsidP="00DA2956">
            <w:pPr>
              <w:rPr>
                <w:rFonts w:cs="Arial"/>
              </w:rPr>
            </w:pPr>
            <w:r w:rsidRPr="00166400">
              <w:rPr>
                <w:rFonts w:cs="Arial"/>
              </w:rPr>
              <w:t>8 : Technical mode 2</w:t>
            </w:r>
          </w:p>
          <w:p w:rsidR="00350408" w:rsidRPr="00166400" w:rsidRDefault="00350408" w:rsidP="00DA2956">
            <w:pPr>
              <w:rPr>
                <w:rFonts w:cs="Arial"/>
              </w:rPr>
            </w:pPr>
            <w:r w:rsidRPr="00166400">
              <w:rPr>
                <w:rFonts w:cs="Arial"/>
              </w:rPr>
              <w:t>9 : Error mode</w:t>
            </w:r>
          </w:p>
          <w:p w:rsidR="00350408" w:rsidRPr="00166400" w:rsidRDefault="00350408" w:rsidP="00DA2956">
            <w:pPr>
              <w:rPr>
                <w:rFonts w:cs="Arial"/>
              </w:rPr>
            </w:pPr>
            <w:r w:rsidRPr="00166400">
              <w:rPr>
                <w:rFonts w:cs="Arial"/>
              </w:rPr>
              <w:t>10..15 : spare</w:t>
            </w:r>
          </w:p>
          <w:bookmarkEnd w:id="1069"/>
          <w:p w:rsidR="00350408" w:rsidRPr="00166400" w:rsidRDefault="00350408" w:rsidP="00DA2956">
            <w:pPr>
              <w:rPr>
                <w:rFonts w:cs="Arial"/>
                <w:lang w:val="fr-FR"/>
              </w:rPr>
            </w:pPr>
          </w:p>
        </w:tc>
      </w:tr>
    </w:tbl>
    <w:p w:rsidR="00350408" w:rsidRPr="00166400" w:rsidRDefault="00350408" w:rsidP="00DA2956">
      <w:pPr>
        <w:rPr>
          <w:rFonts w:cs="Arial"/>
          <w:snapToGrid w:val="0"/>
          <w:lang w:val="fr-FR"/>
        </w:rPr>
      </w:pPr>
      <w:bookmarkStart w:id="1070" w:name="_Hlt253114"/>
      <w:bookmarkStart w:id="1071" w:name="_Toc5693904"/>
      <w:bookmarkEnd w:id="1070"/>
    </w:p>
    <w:p w:rsidR="00350408" w:rsidRPr="00166400" w:rsidRDefault="00350408" w:rsidP="00DA2956">
      <w:pPr>
        <w:rPr>
          <w:lang w:val="de-DE"/>
        </w:rPr>
      </w:pPr>
      <w:bookmarkStart w:id="1072" w:name="_Toc286739441"/>
      <w:r w:rsidRPr="00166400">
        <w:rPr>
          <w:lang w:val="de-DE"/>
        </w:rPr>
        <w:t>DMI_Q_TECH</w:t>
      </w:r>
      <w:bookmarkEnd w:id="1071"/>
      <w:bookmarkEnd w:id="10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lang w:val="de-DE"/>
              </w:rPr>
            </w:pPr>
            <w:bookmarkStart w:id="1073" w:name="_Toc5693905"/>
            <w:r w:rsidRPr="00166400">
              <w:rPr>
                <w:rFonts w:cs="Arial"/>
                <w:b/>
                <w:lang w:val="de-DE"/>
              </w:rPr>
              <w:t>Name</w:t>
            </w:r>
            <w:bookmarkEnd w:id="1073"/>
            <w:r w:rsidRPr="00166400">
              <w:rPr>
                <w:rFonts w:cs="Arial"/>
                <w:b/>
                <w:lang w:val="de-DE"/>
              </w:rPr>
              <w:t> </w:t>
            </w:r>
          </w:p>
        </w:tc>
        <w:tc>
          <w:tcPr>
            <w:tcW w:w="7158" w:type="dxa"/>
            <w:gridSpan w:val="3"/>
            <w:vAlign w:val="center"/>
          </w:tcPr>
          <w:p w:rsidR="00350408" w:rsidRPr="00166400" w:rsidRDefault="00350408" w:rsidP="00DA2956">
            <w:pPr>
              <w:rPr>
                <w:rFonts w:cs="Arial"/>
                <w:lang w:val="fr-FR"/>
              </w:rPr>
            </w:pPr>
            <w:bookmarkStart w:id="1074" w:name="_Toc5693906"/>
            <w:r w:rsidRPr="00166400">
              <w:rPr>
                <w:rFonts w:cs="Arial"/>
                <w:lang w:val="fr-FR"/>
              </w:rPr>
              <w:t>Technical menu status</w:t>
            </w:r>
            <w:bookmarkEnd w:id="1074"/>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075" w:name="_Toc5693907"/>
            <w:r w:rsidRPr="00166400">
              <w:rPr>
                <w:rFonts w:cs="Arial"/>
                <w:b/>
              </w:rPr>
              <w:t>Description</w:t>
            </w:r>
            <w:bookmarkEnd w:id="1075"/>
            <w:r w:rsidRPr="00166400">
              <w:rPr>
                <w:rFonts w:cs="Arial"/>
                <w:b/>
              </w:rPr>
              <w:t> </w:t>
            </w:r>
          </w:p>
        </w:tc>
        <w:tc>
          <w:tcPr>
            <w:tcW w:w="7158" w:type="dxa"/>
            <w:gridSpan w:val="3"/>
            <w:vAlign w:val="center"/>
          </w:tcPr>
          <w:p w:rsidR="00350408" w:rsidRPr="00166400" w:rsidRDefault="00350408" w:rsidP="00DA2956">
            <w:bookmarkStart w:id="1076" w:name="_Toc5693908"/>
            <w:r w:rsidRPr="00166400">
              <w:t>This variable is used to define whether the</w:t>
            </w:r>
            <w:bookmarkEnd w:id="1076"/>
            <w:r w:rsidRPr="00166400">
              <w:t xml:space="preserve"> </w:t>
            </w:r>
            <w:bookmarkStart w:id="1077" w:name="_Toc5693909"/>
            <w:r w:rsidRPr="00166400">
              <w:t>Technical menu is available or not.</w:t>
            </w:r>
            <w:bookmarkEnd w:id="1077"/>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78" w:name="_Toc5693910"/>
            <w:r w:rsidRPr="00166400">
              <w:rPr>
                <w:rFonts w:cs="Arial"/>
                <w:b/>
              </w:rPr>
              <w:t>Length of variable</w:t>
            </w:r>
            <w:bookmarkEnd w:id="1078"/>
            <w:r w:rsidRPr="00166400">
              <w:rPr>
                <w:rFonts w:cs="Arial"/>
                <w:b/>
              </w:rPr>
              <w:t> </w:t>
            </w:r>
          </w:p>
        </w:tc>
        <w:tc>
          <w:tcPr>
            <w:tcW w:w="2386" w:type="dxa"/>
            <w:vAlign w:val="center"/>
          </w:tcPr>
          <w:p w:rsidR="00350408" w:rsidRPr="00166400" w:rsidRDefault="00350408" w:rsidP="00DA2956">
            <w:pPr>
              <w:rPr>
                <w:rFonts w:cs="Arial"/>
                <w:b/>
              </w:rPr>
            </w:pPr>
            <w:bookmarkStart w:id="1079" w:name="_Toc5693911"/>
            <w:r w:rsidRPr="00166400">
              <w:rPr>
                <w:rFonts w:cs="Arial"/>
                <w:b/>
              </w:rPr>
              <w:t>Minimum Value</w:t>
            </w:r>
            <w:bookmarkEnd w:id="1079"/>
          </w:p>
        </w:tc>
        <w:tc>
          <w:tcPr>
            <w:tcW w:w="2386" w:type="dxa"/>
            <w:vAlign w:val="center"/>
          </w:tcPr>
          <w:p w:rsidR="00350408" w:rsidRPr="00166400" w:rsidRDefault="00350408" w:rsidP="00DA2956">
            <w:pPr>
              <w:rPr>
                <w:rFonts w:cs="Arial"/>
                <w:b/>
              </w:rPr>
            </w:pPr>
            <w:bookmarkStart w:id="1080" w:name="_Toc5693912"/>
            <w:r w:rsidRPr="00166400">
              <w:rPr>
                <w:rFonts w:cs="Arial"/>
                <w:b/>
              </w:rPr>
              <w:t>Maximum Value</w:t>
            </w:r>
            <w:bookmarkEnd w:id="1080"/>
          </w:p>
        </w:tc>
        <w:tc>
          <w:tcPr>
            <w:tcW w:w="2386" w:type="dxa"/>
            <w:vAlign w:val="center"/>
          </w:tcPr>
          <w:p w:rsidR="00350408" w:rsidRPr="00166400" w:rsidRDefault="00350408" w:rsidP="00DA2956">
            <w:pPr>
              <w:rPr>
                <w:rFonts w:cs="Arial"/>
              </w:rPr>
            </w:pPr>
            <w:bookmarkStart w:id="1081" w:name="_Toc5693913"/>
            <w:r w:rsidRPr="00166400">
              <w:rPr>
                <w:rFonts w:cs="Arial"/>
                <w:b/>
              </w:rPr>
              <w:t>Resolution/formula</w:t>
            </w:r>
            <w:bookmarkEnd w:id="1081"/>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082" w:name="_Toc5693914"/>
            <w:r w:rsidRPr="00166400">
              <w:rPr>
                <w:rFonts w:cs="Arial"/>
              </w:rPr>
              <w:t>1 bit</w:t>
            </w:r>
            <w:bookmarkEnd w:id="1082"/>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083" w:name="_Toc5693918"/>
            <w:r w:rsidRPr="00166400">
              <w:rPr>
                <w:rFonts w:cs="Arial"/>
                <w:b/>
              </w:rPr>
              <w:t>Special/Reserved Values</w:t>
            </w:r>
            <w:bookmarkEnd w:id="1083"/>
          </w:p>
        </w:tc>
        <w:tc>
          <w:tcPr>
            <w:tcW w:w="7158" w:type="dxa"/>
            <w:gridSpan w:val="3"/>
            <w:vAlign w:val="center"/>
          </w:tcPr>
          <w:p w:rsidR="00350408" w:rsidRPr="00166400" w:rsidRDefault="00350408" w:rsidP="00DA2956">
            <w:pPr>
              <w:rPr>
                <w:rFonts w:cs="Arial"/>
                <w:lang w:val="fr-FR"/>
              </w:rPr>
            </w:pPr>
            <w:bookmarkStart w:id="1084" w:name="_Toc5693919"/>
            <w:r w:rsidRPr="00166400">
              <w:rPr>
                <w:rFonts w:cs="Arial"/>
                <w:lang w:val="fr-FR"/>
              </w:rPr>
              <w:t>0 : Technical menu not available</w:t>
            </w:r>
            <w:bookmarkEnd w:id="1084"/>
          </w:p>
          <w:p w:rsidR="00350408" w:rsidRPr="00166400" w:rsidRDefault="00350408" w:rsidP="00DA2956">
            <w:pPr>
              <w:rPr>
                <w:rFonts w:cs="Arial"/>
                <w:lang w:val="fr-FR"/>
              </w:rPr>
            </w:pPr>
            <w:bookmarkStart w:id="1085" w:name="_Toc5693920"/>
            <w:r w:rsidRPr="00166400">
              <w:rPr>
                <w:rFonts w:cs="Arial"/>
                <w:lang w:val="fr-FR"/>
              </w:rPr>
              <w:t>1 : Technical menu available</w:t>
            </w:r>
            <w:bookmarkEnd w:id="1085"/>
          </w:p>
        </w:tc>
      </w:tr>
    </w:tbl>
    <w:p w:rsidR="00350408" w:rsidRPr="00166400" w:rsidRDefault="00350408" w:rsidP="00DA2956">
      <w:pPr>
        <w:rPr>
          <w:rFonts w:cs="Arial"/>
          <w:lang w:val="fr-FR"/>
        </w:rPr>
      </w:pPr>
      <w:bookmarkStart w:id="1086" w:name="_Toc5693921"/>
    </w:p>
    <w:p w:rsidR="00350408" w:rsidRPr="00166400" w:rsidRDefault="00350408" w:rsidP="00DA2956">
      <w:bookmarkStart w:id="1087" w:name="_Toc286739442"/>
      <w:r w:rsidRPr="00166400">
        <w:t>DMI_Q_TEXT</w:t>
      </w:r>
      <w:bookmarkEnd w:id="1086"/>
      <w:bookmarkEnd w:id="10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tcPr>
          <w:p w:rsidR="00350408" w:rsidRPr="00166400" w:rsidRDefault="00350408" w:rsidP="00DA2956">
            <w:pPr>
              <w:rPr>
                <w:rFonts w:cs="Arial"/>
                <w:b/>
              </w:rPr>
            </w:pPr>
            <w:bookmarkStart w:id="1088" w:name="_Toc5693922"/>
            <w:r w:rsidRPr="00166400">
              <w:rPr>
                <w:rFonts w:cs="Arial"/>
                <w:b/>
              </w:rPr>
              <w:t>Name</w:t>
            </w:r>
            <w:bookmarkEnd w:id="1088"/>
            <w:r w:rsidRPr="00166400">
              <w:rPr>
                <w:rFonts w:cs="Arial"/>
                <w:b/>
              </w:rPr>
              <w:t> </w:t>
            </w:r>
          </w:p>
        </w:tc>
        <w:tc>
          <w:tcPr>
            <w:tcW w:w="7158" w:type="dxa"/>
            <w:gridSpan w:val="3"/>
            <w:tcBorders>
              <w:bottom w:val="nil"/>
            </w:tcBorders>
          </w:tcPr>
          <w:p w:rsidR="00350408" w:rsidRPr="00166400" w:rsidRDefault="00350408" w:rsidP="00DA2956">
            <w:pPr>
              <w:rPr>
                <w:rFonts w:cs="Arial"/>
              </w:rPr>
            </w:pPr>
            <w:bookmarkStart w:id="1089" w:name="_Toc5693923"/>
            <w:r w:rsidRPr="00166400">
              <w:rPr>
                <w:rFonts w:cs="Arial"/>
              </w:rPr>
              <w:t>Fixed message to be displayed.</w:t>
            </w:r>
            <w:bookmarkEnd w:id="1089"/>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bookmarkStart w:id="1090" w:name="_Toc5693924"/>
            <w:r w:rsidRPr="00166400">
              <w:rPr>
                <w:rFonts w:cs="Arial"/>
                <w:b/>
              </w:rPr>
              <w:t>Description</w:t>
            </w:r>
            <w:bookmarkEnd w:id="1090"/>
            <w:r w:rsidRPr="00166400">
              <w:rPr>
                <w:rFonts w:cs="Arial"/>
                <w:b/>
              </w:rPr>
              <w:t> </w:t>
            </w:r>
          </w:p>
        </w:tc>
        <w:tc>
          <w:tcPr>
            <w:tcW w:w="7158" w:type="dxa"/>
            <w:gridSpan w:val="3"/>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bookmarkStart w:id="1091" w:name="_Toc5693925"/>
            <w:r w:rsidRPr="00166400">
              <w:rPr>
                <w:rFonts w:cs="Arial"/>
              </w:rPr>
              <w:t>DMI_Q_TEXT is a pointer to select a fixed text message from the defined in the DMI configuration data. The language selected by the driver for the DMI shall be used additionally as a qualifier to choose the appropriate language table.</w:t>
            </w:r>
            <w:bookmarkEnd w:id="1091"/>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bookmarkStart w:id="1092" w:name="_Toc5693926"/>
            <w:r w:rsidRPr="00166400">
              <w:rPr>
                <w:rFonts w:cs="Arial"/>
                <w:b/>
              </w:rPr>
              <w:t>Length of variable</w:t>
            </w:r>
            <w:bookmarkEnd w:id="1092"/>
            <w:r w:rsidRPr="00166400">
              <w:rPr>
                <w:rFonts w:cs="Arial"/>
                <w:b/>
              </w:rPr>
              <w:t> </w:t>
            </w: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bookmarkStart w:id="1093" w:name="_Toc5693927"/>
            <w:r w:rsidRPr="00166400">
              <w:rPr>
                <w:rFonts w:cs="Arial"/>
                <w:b/>
              </w:rPr>
              <w:t>Minimum Value</w:t>
            </w:r>
            <w:bookmarkEnd w:id="1093"/>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bookmarkStart w:id="1094" w:name="_Toc5693928"/>
            <w:r w:rsidRPr="00166400">
              <w:rPr>
                <w:rFonts w:cs="Arial"/>
                <w:b/>
              </w:rPr>
              <w:t>Maximum Value</w:t>
            </w:r>
            <w:bookmarkEnd w:id="1094"/>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bookmarkStart w:id="1095" w:name="_Toc5693929"/>
            <w:r w:rsidRPr="00166400">
              <w:rPr>
                <w:rFonts w:cs="Arial"/>
                <w:b/>
              </w:rPr>
              <w:t>Resolution/formula</w:t>
            </w:r>
            <w:bookmarkEnd w:id="1095"/>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bookmarkStart w:id="1096" w:name="_Toc5693930"/>
            <w:r w:rsidRPr="00166400">
              <w:rPr>
                <w:rFonts w:cs="Arial"/>
              </w:rPr>
              <w:t>8 bits</w:t>
            </w:r>
            <w:bookmarkEnd w:id="1096"/>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bookmarkStart w:id="1097" w:name="_Toc5693933"/>
            <w:r w:rsidRPr="00166400">
              <w:rPr>
                <w:rFonts w:cs="Arial"/>
                <w:b/>
              </w:rPr>
              <w:t>Special/Reserved Values</w:t>
            </w:r>
            <w:bookmarkEnd w:id="1097"/>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p>
        </w:tc>
      </w:tr>
    </w:tbl>
    <w:p w:rsidR="00350408" w:rsidRPr="00166400" w:rsidRDefault="00350408" w:rsidP="00DA2956">
      <w:pPr>
        <w:rPr>
          <w:rFonts w:cs="Arial"/>
        </w:rPr>
      </w:pPr>
      <w:bookmarkStart w:id="1098" w:name="_Toc5693934"/>
    </w:p>
    <w:p w:rsidR="00350408" w:rsidRPr="00166400" w:rsidRDefault="00350408" w:rsidP="00DA2956">
      <w:bookmarkStart w:id="1099" w:name="_Toc286739443"/>
      <w:r w:rsidRPr="00166400">
        <w:t>DMI_Q_TEXTACK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Qualifier of for acknowledgement of the fixed text message.</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DMI_Q_TEXTACK is a qualifier to determine if the text message has to be acknowledged or not</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0 : No acknowledgement</w:t>
            </w:r>
          </w:p>
          <w:p w:rsidR="00350408" w:rsidRPr="00166400" w:rsidRDefault="00350408" w:rsidP="00DA2956">
            <w:pPr>
              <w:rPr>
                <w:rFonts w:cs="Arial"/>
              </w:rPr>
            </w:pPr>
            <w:r w:rsidRPr="00166400">
              <w:rPr>
                <w:rFonts w:cs="Arial"/>
              </w:rPr>
              <w:t>1 : acknowledgement required</w:t>
            </w:r>
          </w:p>
          <w:p w:rsidR="00350408" w:rsidRPr="00166400" w:rsidRDefault="00350408" w:rsidP="00DA2956">
            <w:pPr>
              <w:rPr>
                <w:rFonts w:cs="Arial"/>
              </w:rPr>
            </w:pPr>
            <w:r w:rsidRPr="00166400">
              <w:rPr>
                <w:rFonts w:cs="Arial"/>
              </w:rPr>
              <w:t>2..3 : Spare</w:t>
            </w:r>
          </w:p>
        </w:tc>
      </w:tr>
    </w:tbl>
    <w:p w:rsidR="00350408" w:rsidRPr="00166400" w:rsidRDefault="00350408" w:rsidP="00DA2956">
      <w:pPr>
        <w:rPr>
          <w:rFonts w:cs="Arial"/>
        </w:rPr>
      </w:pPr>
    </w:p>
    <w:p w:rsidR="00350408" w:rsidRPr="00166400" w:rsidRDefault="00350408" w:rsidP="00DA2956">
      <w:r w:rsidRPr="00166400">
        <w:t>DMI_Q_TEXT_CONFIRM</w:t>
      </w:r>
      <w:bookmarkEnd w:id="10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r w:rsidRPr="00166400">
              <w:rPr>
                <w:rFonts w:cs="Arial"/>
              </w:rPr>
              <w:t>DMI_Q_TEXT_CONFIRM is a pointer to select a fixed text message from the defined table the DMI configuration data. The language selected by the driver for the DMI shall be used additionally as a qualifier to choose the appropriate language table.</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r w:rsidRPr="00166400">
              <w:rPr>
                <w:rFonts w:cs="Arial"/>
              </w:rPr>
              <w:t>8 bits</w:t>
            </w: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bookmarkStart w:id="1100" w:name="_Toc286739444"/>
      <w:r w:rsidRPr="00166400">
        <w:t>DMI_Q_VALUE_TYPE</w:t>
      </w:r>
      <w:bookmarkEnd w:id="1098"/>
      <w:bookmarkEnd w:id="1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bookmarkStart w:id="1101" w:name="_Toc5693935"/>
            <w:r w:rsidRPr="00166400">
              <w:rPr>
                <w:rFonts w:cs="Arial"/>
                <w:b/>
              </w:rPr>
              <w:t>Name</w:t>
            </w:r>
            <w:bookmarkEnd w:id="1101"/>
            <w:r w:rsidRPr="00166400">
              <w:rPr>
                <w:rFonts w:cs="Arial"/>
                <w:b/>
              </w:rPr>
              <w:t> </w:t>
            </w:r>
          </w:p>
        </w:tc>
        <w:tc>
          <w:tcPr>
            <w:tcW w:w="7158" w:type="dxa"/>
            <w:gridSpan w:val="3"/>
            <w:tcBorders>
              <w:bottom w:val="nil"/>
            </w:tcBorders>
            <w:vAlign w:val="center"/>
          </w:tcPr>
          <w:p w:rsidR="00350408" w:rsidRPr="00166400" w:rsidRDefault="00350408" w:rsidP="00DA2956">
            <w:pPr>
              <w:rPr>
                <w:rFonts w:cs="Arial"/>
              </w:rPr>
            </w:pPr>
            <w:bookmarkStart w:id="1102" w:name="_Toc5693936"/>
            <w:r w:rsidRPr="00166400">
              <w:rPr>
                <w:rFonts w:cs="Arial"/>
              </w:rPr>
              <w:t>Qualifier of value type.</w:t>
            </w:r>
            <w:bookmarkEnd w:id="1102"/>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bookmarkStart w:id="1103" w:name="_Toc5693937"/>
            <w:r w:rsidRPr="00166400">
              <w:rPr>
                <w:rFonts w:cs="Arial"/>
                <w:b/>
              </w:rPr>
              <w:t>Description</w:t>
            </w:r>
            <w:bookmarkEnd w:id="1103"/>
            <w:r w:rsidRPr="00166400">
              <w:rPr>
                <w:rFonts w:cs="Arial"/>
                <w:b/>
              </w:rPr>
              <w:t>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bookmarkStart w:id="1104" w:name="_Toc5693938"/>
            <w:r w:rsidRPr="00166400">
              <w:rPr>
                <w:rFonts w:cs="Arial"/>
              </w:rPr>
              <w:t>DMI_Q_VALUE is a qualifier to select : no value associated to the DATA or Character sting value is associated to the data or a identifier of value is associated to the data</w:t>
            </w:r>
            <w:bookmarkEnd w:id="1104"/>
          </w:p>
          <w:p w:rsidR="00350408" w:rsidRPr="00166400" w:rsidRDefault="00350408" w:rsidP="00DA2956">
            <w:pPr>
              <w:rPr>
                <w:rFonts w:cs="Arial"/>
              </w:rPr>
            </w:pP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bookmarkStart w:id="1105" w:name="_Toc5693939"/>
            <w:r w:rsidRPr="00166400">
              <w:rPr>
                <w:rFonts w:cs="Arial"/>
                <w:b/>
              </w:rPr>
              <w:t>Length of variable</w:t>
            </w:r>
            <w:bookmarkEnd w:id="1105"/>
            <w:r w:rsidRPr="00166400">
              <w:rPr>
                <w:rFonts w:cs="Arial"/>
                <w:b/>
              </w:rPr>
              <w:t>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bookmarkStart w:id="1106" w:name="_Toc5693940"/>
            <w:r w:rsidRPr="00166400">
              <w:rPr>
                <w:rFonts w:cs="Arial"/>
                <w:b/>
              </w:rPr>
              <w:t>Minimum Value</w:t>
            </w:r>
            <w:bookmarkEnd w:id="1106"/>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bookmarkStart w:id="1107" w:name="_Toc5693941"/>
            <w:r w:rsidRPr="00166400">
              <w:rPr>
                <w:rFonts w:cs="Arial"/>
                <w:b/>
              </w:rPr>
              <w:t>Maximum Value</w:t>
            </w:r>
            <w:bookmarkEnd w:id="1107"/>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bookmarkStart w:id="1108" w:name="_Toc5693942"/>
            <w:r w:rsidRPr="00166400">
              <w:rPr>
                <w:rFonts w:cs="Arial"/>
                <w:b/>
              </w:rPr>
              <w:t>Resolution/formula</w:t>
            </w:r>
            <w:bookmarkEnd w:id="1108"/>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bookmarkStart w:id="1109" w:name="_Toc5693943"/>
            <w:r w:rsidRPr="00166400">
              <w:rPr>
                <w:rFonts w:cs="Arial"/>
              </w:rPr>
              <w:t>2 bits</w:t>
            </w:r>
            <w:bookmarkEnd w:id="1109"/>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bookmarkStart w:id="1110" w:name="_Toc5693946"/>
            <w:r w:rsidRPr="00166400">
              <w:rPr>
                <w:rFonts w:cs="Arial"/>
                <w:b/>
              </w:rPr>
              <w:t>Special/Reserved Values</w:t>
            </w:r>
            <w:bookmarkEnd w:id="1110"/>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bookmarkStart w:id="1111" w:name="_Toc5693947"/>
            <w:r w:rsidRPr="00166400">
              <w:rPr>
                <w:rFonts w:cs="Arial"/>
              </w:rPr>
              <w:t>0 : No value</w:t>
            </w:r>
            <w:bookmarkEnd w:id="1111"/>
          </w:p>
          <w:p w:rsidR="00350408" w:rsidRPr="00166400" w:rsidRDefault="00350408" w:rsidP="00DA2956">
            <w:pPr>
              <w:rPr>
                <w:rFonts w:cs="Arial"/>
              </w:rPr>
            </w:pPr>
            <w:r w:rsidRPr="00166400">
              <w:rPr>
                <w:rFonts w:cs="Arial"/>
              </w:rPr>
              <w:t>1 : Character string</w:t>
            </w:r>
          </w:p>
          <w:p w:rsidR="00350408" w:rsidRPr="00166400" w:rsidRDefault="00350408" w:rsidP="00DA2956">
            <w:pPr>
              <w:rPr>
                <w:rFonts w:cs="Arial"/>
              </w:rPr>
            </w:pPr>
            <w:r w:rsidRPr="00166400">
              <w:rPr>
                <w:rFonts w:cs="Arial"/>
              </w:rPr>
              <w:t>2 : Value identifier</w:t>
            </w:r>
          </w:p>
          <w:p w:rsidR="00350408" w:rsidRPr="00166400" w:rsidRDefault="00350408" w:rsidP="00DA2956">
            <w:pPr>
              <w:rPr>
                <w:rFonts w:cs="Arial"/>
              </w:rPr>
            </w:pPr>
            <w:r w:rsidRPr="00166400">
              <w:rPr>
                <w:rFonts w:cs="Arial"/>
              </w:rPr>
              <w:t>3 : DMI_T_CLOCK (only available for packet 06)</w:t>
            </w:r>
          </w:p>
        </w:tc>
      </w:tr>
    </w:tbl>
    <w:p w:rsidR="00350408" w:rsidRPr="00166400" w:rsidRDefault="00350408" w:rsidP="00DA2956">
      <w:pPr>
        <w:rPr>
          <w:rFonts w:cs="Arial"/>
        </w:rPr>
      </w:pPr>
      <w:bookmarkStart w:id="1112" w:name="_Toc5693948"/>
    </w:p>
    <w:p w:rsidR="00350408" w:rsidRPr="00166400" w:rsidRDefault="00350408" w:rsidP="00DA2956">
      <w:bookmarkStart w:id="1113" w:name="_Toc286739445"/>
      <w:r w:rsidRPr="00166400">
        <w:t>DMI_Q_WIDTH</w:t>
      </w:r>
      <w:bookmarkEnd w:id="1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Qualifier of the speed restriction width of the planning area</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DMI_Q_WITDH is a qualifier to select the speed restriction width of the planning area.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7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0</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100</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1%</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101-127 : Spare</w:t>
            </w:r>
          </w:p>
        </w:tc>
      </w:tr>
    </w:tbl>
    <w:p w:rsidR="00350408" w:rsidRPr="00166400" w:rsidRDefault="00350408" w:rsidP="00DA2956"/>
    <w:p w:rsidR="00350408" w:rsidRPr="00166400" w:rsidRDefault="00350408" w:rsidP="00DA2956">
      <w:r w:rsidRPr="00166400">
        <w:t>DMI_RB_VALUE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 xml:space="preserve">Displayed value read back by the DMI </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contains the value that has been read back by the DMI. The value is associated to the DMI_OBJECT_ID and depends on the object type.</w:t>
            </w:r>
          </w:p>
          <w:p w:rsidR="00350408" w:rsidRPr="00166400" w:rsidRDefault="00350408" w:rsidP="00DA2956">
            <w:pPr>
              <w:rPr>
                <w:rFonts w:cs="Arial"/>
              </w:rPr>
            </w:pPr>
            <w:r w:rsidRPr="00166400">
              <w:rPr>
                <w:rFonts w:cs="Arial"/>
              </w:rPr>
              <w:t>ANALOGICAL SPEED : speed pointed by needle</w:t>
            </w:r>
          </w:p>
          <w:p w:rsidR="00350408" w:rsidRPr="00166400" w:rsidRDefault="00350408" w:rsidP="00DA2956">
            <w:pPr>
              <w:rPr>
                <w:rFonts w:cs="Arial"/>
              </w:rPr>
            </w:pPr>
            <w:r w:rsidRPr="00166400">
              <w:rPr>
                <w:rFonts w:cs="Arial"/>
              </w:rPr>
              <w:t>NUMERICAL SPEED : speed displayed by numerical speed object</w:t>
            </w:r>
          </w:p>
          <w:p w:rsidR="00350408" w:rsidRPr="00166400" w:rsidRDefault="00350408" w:rsidP="00DA2956">
            <w:pPr>
              <w:rPr>
                <w:rFonts w:cs="Arial"/>
              </w:rPr>
            </w:pPr>
            <w:r w:rsidRPr="00166400">
              <w:rPr>
                <w:rFonts w:cs="Arial"/>
              </w:rPr>
              <w:t>ICON : checksum of a pictogram</w:t>
            </w:r>
          </w:p>
          <w:p w:rsidR="00350408" w:rsidRPr="00166400" w:rsidRDefault="00350408" w:rsidP="00DA2956">
            <w:pPr>
              <w:rPr>
                <w:rFonts w:cs="Arial"/>
              </w:rPr>
            </w:pPr>
            <w:r w:rsidRPr="00166400">
              <w:rPr>
                <w:rFonts w:cs="Arial"/>
              </w:rPr>
              <w:t xml:space="preserve">TARGET DISTANCE : distance displayed on vertical bargraph </w:t>
            </w:r>
          </w:p>
          <w:p w:rsidR="00350408" w:rsidRPr="00166400" w:rsidRDefault="00350408" w:rsidP="00DA2956">
            <w:pPr>
              <w:rPr>
                <w:rFonts w:cs="Arial"/>
              </w:rPr>
            </w:pPr>
            <w:r w:rsidRPr="00166400">
              <w:rPr>
                <w:rFonts w:cs="Arial"/>
              </w:rPr>
              <w:t>Note: because 100 pixels can represent 3000 m, target distance readback value cannot be accurate.</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32 bits</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4294967295</w:t>
            </w: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 w:rsidR="00350408" w:rsidRPr="00166400" w:rsidRDefault="00350408" w:rsidP="00DA2956">
      <w:r w:rsidRPr="00166400">
        <w:t>DMI_T_CLOCK</w:t>
      </w:r>
      <w:r w:rsidRPr="00166400" w:rsidDel="00AF356F">
        <w:t xml:space="preserve"> </w:t>
      </w:r>
      <w:bookmarkEnd w:id="1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14" w:name="_Toc5693961"/>
            <w:r w:rsidRPr="00166400">
              <w:rPr>
                <w:rFonts w:cs="Arial"/>
                <w:b/>
              </w:rPr>
              <w:t>Name</w:t>
            </w:r>
            <w:bookmarkEnd w:id="1114"/>
            <w:r w:rsidRPr="00166400">
              <w:rPr>
                <w:rFonts w:cs="Arial"/>
                <w:b/>
              </w:rPr>
              <w:t> </w:t>
            </w:r>
          </w:p>
        </w:tc>
        <w:tc>
          <w:tcPr>
            <w:tcW w:w="7158" w:type="dxa"/>
            <w:gridSpan w:val="3"/>
            <w:vAlign w:val="center"/>
          </w:tcPr>
          <w:p w:rsidR="00350408" w:rsidRPr="00166400" w:rsidRDefault="00350408" w:rsidP="00DA2956">
            <w:pPr>
              <w:rPr>
                <w:rFonts w:cs="Arial"/>
              </w:rPr>
            </w:pPr>
            <w:bookmarkStart w:id="1115" w:name="_Toc5693962"/>
            <w:r w:rsidRPr="00166400">
              <w:rPr>
                <w:rFonts w:cs="Arial"/>
              </w:rPr>
              <w:t>Local time</w:t>
            </w:r>
            <w:bookmarkEnd w:id="1115"/>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16" w:name="_Toc5693963"/>
            <w:r w:rsidRPr="00166400">
              <w:rPr>
                <w:rFonts w:cs="Arial"/>
                <w:b/>
              </w:rPr>
              <w:t>Description</w:t>
            </w:r>
            <w:bookmarkEnd w:id="1116"/>
            <w:r w:rsidRPr="00166400">
              <w:rPr>
                <w:rFonts w:cs="Arial"/>
                <w:b/>
              </w:rPr>
              <w:t> </w:t>
            </w:r>
          </w:p>
        </w:tc>
        <w:tc>
          <w:tcPr>
            <w:tcW w:w="7158" w:type="dxa"/>
            <w:gridSpan w:val="3"/>
            <w:vAlign w:val="center"/>
          </w:tcPr>
          <w:p w:rsidR="00350408" w:rsidRPr="00166400" w:rsidRDefault="00350408" w:rsidP="00DA2956">
            <w:pPr>
              <w:rPr>
                <w:rFonts w:cs="Arial"/>
              </w:rPr>
            </w:pPr>
            <w:bookmarkStart w:id="1117" w:name="_Toc5693964"/>
            <w:r w:rsidRPr="00166400">
              <w:rPr>
                <w:rFonts w:cs="Arial"/>
              </w:rPr>
              <w:t>This variable gives the local time, in order to allow the DMI clock to update its value. This is an absolute time, the original date for time 0 is fixed on the 01/01/2000</w:t>
            </w:r>
            <w:bookmarkEnd w:id="1117"/>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118" w:name="_Toc5693965"/>
            <w:r w:rsidRPr="00166400">
              <w:rPr>
                <w:rFonts w:cs="Arial"/>
                <w:b/>
              </w:rPr>
              <w:t>Length of variable</w:t>
            </w:r>
            <w:bookmarkEnd w:id="1118"/>
            <w:r w:rsidRPr="00166400">
              <w:rPr>
                <w:rFonts w:cs="Arial"/>
                <w:b/>
              </w:rPr>
              <w:t> </w:t>
            </w:r>
          </w:p>
        </w:tc>
        <w:tc>
          <w:tcPr>
            <w:tcW w:w="2386" w:type="dxa"/>
            <w:vAlign w:val="center"/>
          </w:tcPr>
          <w:p w:rsidR="00350408" w:rsidRPr="00166400" w:rsidRDefault="00350408" w:rsidP="00DA2956">
            <w:pPr>
              <w:rPr>
                <w:rFonts w:cs="Arial"/>
                <w:b/>
              </w:rPr>
            </w:pPr>
            <w:bookmarkStart w:id="1119" w:name="_Toc5693966"/>
            <w:r w:rsidRPr="00166400">
              <w:rPr>
                <w:rFonts w:cs="Arial"/>
                <w:b/>
              </w:rPr>
              <w:t>Minimum Value</w:t>
            </w:r>
            <w:bookmarkEnd w:id="1119"/>
          </w:p>
        </w:tc>
        <w:tc>
          <w:tcPr>
            <w:tcW w:w="2386" w:type="dxa"/>
            <w:vAlign w:val="center"/>
          </w:tcPr>
          <w:p w:rsidR="00350408" w:rsidRPr="00166400" w:rsidRDefault="00350408" w:rsidP="00DA2956">
            <w:pPr>
              <w:rPr>
                <w:rFonts w:cs="Arial"/>
                <w:b/>
              </w:rPr>
            </w:pPr>
            <w:bookmarkStart w:id="1120" w:name="_Toc5693967"/>
            <w:r w:rsidRPr="00166400">
              <w:rPr>
                <w:rFonts w:cs="Arial"/>
                <w:b/>
              </w:rPr>
              <w:t>Maximum Value</w:t>
            </w:r>
            <w:bookmarkEnd w:id="1120"/>
          </w:p>
        </w:tc>
        <w:tc>
          <w:tcPr>
            <w:tcW w:w="2386" w:type="dxa"/>
            <w:vAlign w:val="center"/>
          </w:tcPr>
          <w:p w:rsidR="00350408" w:rsidRPr="00166400" w:rsidRDefault="00350408" w:rsidP="00DA2956">
            <w:pPr>
              <w:rPr>
                <w:rFonts w:cs="Arial"/>
              </w:rPr>
            </w:pPr>
            <w:bookmarkStart w:id="1121" w:name="_Toc5693968"/>
            <w:r w:rsidRPr="00166400">
              <w:rPr>
                <w:rFonts w:cs="Arial"/>
                <w:b/>
              </w:rPr>
              <w:t>Resolution/formula</w:t>
            </w:r>
            <w:bookmarkEnd w:id="1121"/>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122" w:name="_Toc5693969"/>
            <w:r w:rsidRPr="00166400">
              <w:rPr>
                <w:rFonts w:cs="Arial"/>
              </w:rPr>
              <w:t>32 bits</w:t>
            </w:r>
            <w:bookmarkEnd w:id="1122"/>
          </w:p>
        </w:tc>
        <w:tc>
          <w:tcPr>
            <w:tcW w:w="2386" w:type="dxa"/>
            <w:vAlign w:val="center"/>
          </w:tcPr>
          <w:p w:rsidR="00350408" w:rsidRPr="00166400" w:rsidRDefault="00350408" w:rsidP="00DA2956">
            <w:pPr>
              <w:rPr>
                <w:rFonts w:cs="Arial"/>
                <w:b/>
              </w:rPr>
            </w:pPr>
            <w:bookmarkStart w:id="1123" w:name="_Toc5693970"/>
            <w:r w:rsidRPr="00166400">
              <w:rPr>
                <w:rFonts w:cs="Arial"/>
              </w:rPr>
              <w:t>0s</w:t>
            </w:r>
            <w:bookmarkEnd w:id="1123"/>
          </w:p>
        </w:tc>
        <w:tc>
          <w:tcPr>
            <w:tcW w:w="2386" w:type="dxa"/>
            <w:vAlign w:val="center"/>
          </w:tcPr>
          <w:p w:rsidR="00350408" w:rsidRPr="00166400" w:rsidRDefault="00350408" w:rsidP="00DA2956">
            <w:pPr>
              <w:rPr>
                <w:rFonts w:cs="Arial"/>
                <w:b/>
              </w:rPr>
            </w:pPr>
            <w:bookmarkStart w:id="1124" w:name="_Toc5693971"/>
            <w:r w:rsidRPr="00166400">
              <w:rPr>
                <w:rFonts w:cs="Arial"/>
              </w:rPr>
              <w:t>4294967294 s (&gt; 130 years)</w:t>
            </w:r>
            <w:bookmarkEnd w:id="1124"/>
          </w:p>
        </w:tc>
        <w:tc>
          <w:tcPr>
            <w:tcW w:w="2386" w:type="dxa"/>
            <w:vAlign w:val="center"/>
          </w:tcPr>
          <w:p w:rsidR="00350408" w:rsidRPr="00166400" w:rsidRDefault="00350408" w:rsidP="00DA2956">
            <w:pPr>
              <w:rPr>
                <w:rFonts w:cs="Arial"/>
              </w:rPr>
            </w:pPr>
            <w:bookmarkStart w:id="1125" w:name="_Toc5693972"/>
            <w:r w:rsidRPr="00166400">
              <w:rPr>
                <w:rFonts w:cs="Arial"/>
              </w:rPr>
              <w:t>1 s</w:t>
            </w:r>
            <w:bookmarkEnd w:id="1125"/>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126" w:name="_Toc5693973"/>
            <w:r w:rsidRPr="00166400">
              <w:rPr>
                <w:rFonts w:cs="Arial"/>
                <w:b/>
              </w:rPr>
              <w:t>Special/Reserved Values</w:t>
            </w:r>
            <w:bookmarkEnd w:id="1126"/>
          </w:p>
        </w:tc>
        <w:tc>
          <w:tcPr>
            <w:tcW w:w="7158" w:type="dxa"/>
            <w:gridSpan w:val="3"/>
            <w:vAlign w:val="center"/>
          </w:tcPr>
          <w:p w:rsidR="00350408" w:rsidRPr="00166400" w:rsidRDefault="00350408" w:rsidP="00DA2956">
            <w:pPr>
              <w:rPr>
                <w:rFonts w:cs="Arial"/>
              </w:rPr>
            </w:pPr>
            <w:bookmarkStart w:id="1127" w:name="_Toc5693974"/>
            <w:r w:rsidRPr="00166400">
              <w:rPr>
                <w:rFonts w:cs="Arial"/>
              </w:rPr>
              <w:t>0xFFFF FFFF: no time</w:t>
            </w:r>
            <w:bookmarkEnd w:id="1127"/>
          </w:p>
        </w:tc>
      </w:tr>
    </w:tbl>
    <w:p w:rsidR="00350408" w:rsidRPr="00166400" w:rsidRDefault="00350408" w:rsidP="00DA2956">
      <w:pPr>
        <w:rPr>
          <w:rFonts w:cs="Arial"/>
        </w:rPr>
      </w:pPr>
      <w:bookmarkStart w:id="1128" w:name="_Toc5694127"/>
    </w:p>
    <w:p w:rsidR="00350408" w:rsidRPr="00166400" w:rsidRDefault="00350408" w:rsidP="00DA2956">
      <w:pPr>
        <w:rPr>
          <w:lang w:val="pt-BR"/>
        </w:rPr>
      </w:pPr>
      <w:r w:rsidRPr="00166400">
        <w:rPr>
          <w:lang w:val="pt-BR"/>
        </w:rPr>
        <w:t>DMI_V_INTERV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Intervention speed value</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Intervention speed value for CSG displaying</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lang w:val="en-US"/>
              </w:rPr>
            </w:pPr>
            <w:r w:rsidRPr="00166400">
              <w:rPr>
                <w:rFonts w:cs="Arial"/>
                <w:lang w:val="en-US"/>
              </w:rPr>
              <w:t>1 km/h</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601..1022 : Spare (no value displayed)</w:t>
            </w:r>
          </w:p>
          <w:p w:rsidR="00350408" w:rsidRPr="00166400" w:rsidRDefault="00350408" w:rsidP="00DA2956">
            <w:r w:rsidRPr="00166400">
              <w:t>1023 speed unknown</w:t>
            </w:r>
          </w:p>
        </w:tc>
      </w:tr>
    </w:tbl>
    <w:p w:rsidR="00350408" w:rsidRPr="00166400" w:rsidRDefault="00350408" w:rsidP="00DA2956">
      <w:pPr>
        <w:rPr>
          <w:rFonts w:cs="Arial"/>
        </w:rPr>
      </w:pPr>
    </w:p>
    <w:p w:rsidR="00350408" w:rsidRPr="00166400" w:rsidRDefault="00350408" w:rsidP="00DA2956">
      <w:r w:rsidRPr="00166400">
        <w:t>DMI_V_PERMIT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Permitted speed value</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Value of the permitted speed from EVC for CSG displaying</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lang w:val="en-US"/>
              </w:rPr>
            </w:pPr>
            <w:r w:rsidRPr="00166400">
              <w:rPr>
                <w:rFonts w:cs="Arial"/>
                <w:lang w:val="en-US"/>
              </w:rPr>
              <w:t>1 km/h</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601..1022 : Spare (no value displayed)</w:t>
            </w:r>
          </w:p>
          <w:p w:rsidR="00350408" w:rsidRPr="00166400" w:rsidRDefault="00350408" w:rsidP="00DA2956">
            <w:pPr>
              <w:rPr>
                <w:rFonts w:cs="Arial"/>
              </w:rPr>
            </w:pPr>
            <w:r w:rsidRPr="00166400">
              <w:rPr>
                <w:rFonts w:cs="Arial"/>
              </w:rPr>
              <w:t>1023 speed unknown</w:t>
            </w:r>
          </w:p>
        </w:tc>
      </w:tr>
    </w:tbl>
    <w:p w:rsidR="00350408" w:rsidRPr="00166400" w:rsidRDefault="00350408" w:rsidP="00DA2956">
      <w:pPr>
        <w:rPr>
          <w:rFonts w:cs="Arial"/>
          <w:snapToGrid w:val="0"/>
        </w:rPr>
      </w:pPr>
    </w:p>
    <w:p w:rsidR="00350408" w:rsidRPr="00166400" w:rsidRDefault="00350408" w:rsidP="00DA2956">
      <w:pPr>
        <w:rPr>
          <w:lang w:val="pt-BR"/>
        </w:rPr>
      </w:pPr>
      <w:r w:rsidRPr="00166400">
        <w:rPr>
          <w:lang w:val="pt-BR"/>
        </w:rPr>
        <w:t>DMI_V_RELEASE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Release speed value</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Release speed value for numeric release speed indication and CSG displaying</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lang w:val="en-US"/>
              </w:rPr>
            </w:pPr>
            <w:r w:rsidRPr="00166400">
              <w:rPr>
                <w:rFonts w:cs="Arial"/>
                <w:lang w:val="en-US"/>
              </w:rPr>
              <w:t>1 km/h</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601:1022 : Spare (no value displayed)</w:t>
            </w:r>
          </w:p>
          <w:p w:rsidR="00350408" w:rsidRPr="00166400" w:rsidRDefault="00350408" w:rsidP="00DA2956">
            <w:r w:rsidRPr="00166400">
              <w:rPr>
                <w:rFonts w:cs="Arial"/>
              </w:rPr>
              <w:t>1023 speed unknown</w:t>
            </w:r>
          </w:p>
        </w:tc>
      </w:tr>
    </w:tbl>
    <w:p w:rsidR="00350408" w:rsidRPr="00166400" w:rsidRDefault="00350408" w:rsidP="00DA2956">
      <w:pPr>
        <w:rPr>
          <w:rFonts w:cs="Arial"/>
        </w:rPr>
      </w:pPr>
    </w:p>
    <w:p w:rsidR="00350408" w:rsidRPr="00166400" w:rsidRDefault="00350408" w:rsidP="00DA2956">
      <w:bookmarkStart w:id="1129" w:name="_Toc286739449"/>
      <w:r w:rsidRPr="00166400">
        <w:t>DMI_V_SET_SPEED</w:t>
      </w:r>
      <w:bookmarkEnd w:id="1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Set speed value</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Value of the speed which is set by the driver (on an external cruise control system).</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lang w:val="en-US"/>
              </w:rPr>
            </w:pPr>
            <w:r w:rsidRPr="00166400">
              <w:rPr>
                <w:rFonts w:cs="Arial"/>
                <w:lang w:val="en-US"/>
              </w:rPr>
              <w:t>1 km/h</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601..1022 : Spare (no icon displayed)</w:t>
            </w:r>
          </w:p>
          <w:p w:rsidR="00350408" w:rsidRPr="00166400" w:rsidRDefault="00350408" w:rsidP="00DA2956">
            <w:pPr>
              <w:rPr>
                <w:rFonts w:cs="Arial"/>
              </w:rPr>
            </w:pPr>
            <w:r w:rsidRPr="00166400">
              <w:rPr>
                <w:rFonts w:cs="Arial"/>
              </w:rPr>
              <w:t>1023 speed unknown (no icon displayed)</w:t>
            </w:r>
          </w:p>
        </w:tc>
      </w:tr>
    </w:tbl>
    <w:p w:rsidR="00350408" w:rsidRPr="00166400" w:rsidRDefault="00350408" w:rsidP="00DA2956">
      <w:pPr>
        <w:rPr>
          <w:rFonts w:cs="Arial"/>
        </w:rPr>
      </w:pPr>
    </w:p>
    <w:p w:rsidR="00350408" w:rsidRPr="00166400" w:rsidRDefault="00350408" w:rsidP="00DA2956">
      <w:pPr>
        <w:rPr>
          <w:lang w:val="pt-BR"/>
        </w:rPr>
      </w:pPr>
      <w:r w:rsidRPr="00166400">
        <w:rPr>
          <w:lang w:val="pt-BR"/>
        </w:rPr>
        <w:t>DMI_V_TARGET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tcBorders>
              <w:bottom w:val="nil"/>
            </w:tcBorders>
            <w:vAlign w:val="center"/>
          </w:tcPr>
          <w:p w:rsidR="00350408" w:rsidRPr="00166400" w:rsidRDefault="00350408" w:rsidP="00DA2956">
            <w:pPr>
              <w:rPr>
                <w:rFonts w:cs="Arial"/>
                <w:b/>
              </w:rPr>
            </w:pPr>
            <w:r w:rsidRPr="00166400">
              <w:rPr>
                <w:rFonts w:cs="Arial"/>
                <w:b/>
              </w:rPr>
              <w:t>Name </w:t>
            </w:r>
          </w:p>
        </w:tc>
        <w:tc>
          <w:tcPr>
            <w:tcW w:w="7158" w:type="dxa"/>
            <w:gridSpan w:val="3"/>
            <w:tcBorders>
              <w:bottom w:val="nil"/>
            </w:tcBorders>
            <w:vAlign w:val="center"/>
          </w:tcPr>
          <w:p w:rsidR="00350408" w:rsidRPr="00166400" w:rsidRDefault="00350408" w:rsidP="00DA2956">
            <w:pPr>
              <w:rPr>
                <w:rFonts w:cs="Arial"/>
              </w:rPr>
            </w:pPr>
            <w:r w:rsidRPr="00166400">
              <w:rPr>
                <w:rFonts w:cs="Arial"/>
              </w:rPr>
              <w:t>Target speed value</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Target speed value for CSG displaying</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b/>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rPr>
            </w:pPr>
            <w:r w:rsidRPr="00166400">
              <w:rPr>
                <w:rFonts w:cs="Arial"/>
              </w:rPr>
              <w:t>7 bits</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b/>
                <w:lang w:val="en-US"/>
              </w:rPr>
            </w:pPr>
            <w:r w:rsidRPr="00166400">
              <w:rPr>
                <w:rFonts w:cs="Arial"/>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lang w:val="en-US"/>
              </w:rPr>
            </w:pPr>
            <w:r w:rsidRPr="00166400">
              <w:rPr>
                <w:rFonts w:cs="Arial"/>
                <w:lang w:val="en-US"/>
              </w:rPr>
              <w:t>5 km/h</w:t>
            </w:r>
          </w:p>
        </w:tc>
      </w:tr>
      <w:tr w:rsidR="00350408" w:rsidRPr="00166400" w:rsidTr="00FC4506">
        <w:tblPrEx>
          <w:tblCellMar>
            <w:top w:w="0" w:type="dxa"/>
            <w:bottom w:w="0" w:type="dxa"/>
          </w:tblCellMar>
        </w:tblPrEx>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121..126 : Spare (no value displayed)</w:t>
            </w:r>
          </w:p>
          <w:p w:rsidR="00350408" w:rsidRPr="00166400" w:rsidRDefault="00350408" w:rsidP="00DA2956">
            <w:r w:rsidRPr="00166400">
              <w:t>127 speed unknown</w:t>
            </w:r>
          </w:p>
        </w:tc>
      </w:tr>
    </w:tbl>
    <w:p w:rsidR="00350408" w:rsidRPr="00166400" w:rsidRDefault="00350408" w:rsidP="00DA2956">
      <w:pPr>
        <w:rPr>
          <w:rFonts w:cs="Arial"/>
        </w:rPr>
      </w:pPr>
    </w:p>
    <w:p w:rsidR="00350408" w:rsidRPr="00166400" w:rsidRDefault="00350408" w:rsidP="00DA2956">
      <w:pPr>
        <w:rPr>
          <w:lang w:val="en-US"/>
        </w:rPr>
      </w:pPr>
      <w:bookmarkStart w:id="1130" w:name="_Toc286739451"/>
      <w:r w:rsidRPr="00166400">
        <w:rPr>
          <w:lang w:val="en-US"/>
        </w:rPr>
        <w:t>DMI_V_TRAIN_ANALOG</w:t>
      </w:r>
      <w:bookmarkEnd w:id="1128"/>
      <w:bookmarkEnd w:id="1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31" w:name="_Toc5694128"/>
            <w:r w:rsidRPr="00166400">
              <w:rPr>
                <w:rFonts w:cs="Arial"/>
                <w:b/>
              </w:rPr>
              <w:t>Name</w:t>
            </w:r>
            <w:bookmarkEnd w:id="1131"/>
            <w:r w:rsidRPr="00166400">
              <w:rPr>
                <w:rFonts w:cs="Arial"/>
                <w:b/>
              </w:rPr>
              <w:t> </w:t>
            </w:r>
          </w:p>
        </w:tc>
        <w:tc>
          <w:tcPr>
            <w:tcW w:w="7158" w:type="dxa"/>
            <w:gridSpan w:val="3"/>
            <w:vAlign w:val="center"/>
          </w:tcPr>
          <w:p w:rsidR="00350408" w:rsidRPr="00166400" w:rsidRDefault="00350408" w:rsidP="00DA2956">
            <w:pPr>
              <w:rPr>
                <w:rFonts w:cs="Arial"/>
              </w:rPr>
            </w:pPr>
            <w:bookmarkStart w:id="1132" w:name="_Toc5694129"/>
            <w:r w:rsidRPr="00166400">
              <w:rPr>
                <w:rFonts w:cs="Arial"/>
              </w:rPr>
              <w:t>Current train speed analogic value</w:t>
            </w:r>
            <w:bookmarkEnd w:id="1132"/>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33" w:name="_Toc5694130"/>
            <w:r w:rsidRPr="00166400">
              <w:rPr>
                <w:rFonts w:cs="Arial"/>
                <w:b/>
              </w:rPr>
              <w:t>Description</w:t>
            </w:r>
            <w:bookmarkEnd w:id="1133"/>
            <w:r w:rsidRPr="00166400">
              <w:rPr>
                <w:rFonts w:cs="Arial"/>
                <w:b/>
              </w:rPr>
              <w:t> </w:t>
            </w:r>
          </w:p>
        </w:tc>
        <w:tc>
          <w:tcPr>
            <w:tcW w:w="7158" w:type="dxa"/>
            <w:gridSpan w:val="3"/>
            <w:vAlign w:val="center"/>
          </w:tcPr>
          <w:p w:rsidR="00350408" w:rsidRPr="00166400" w:rsidRDefault="00350408" w:rsidP="00DA2956">
            <w:pPr>
              <w:rPr>
                <w:rFonts w:cs="Arial"/>
              </w:rPr>
            </w:pPr>
            <w:bookmarkStart w:id="1134" w:name="_Toc5694131"/>
            <w:r w:rsidRPr="00166400">
              <w:rPr>
                <w:rFonts w:cs="Arial"/>
              </w:rPr>
              <w:t>Current</w:t>
            </w:r>
            <w:r w:rsidRPr="00166400" w:rsidDel="00E17201">
              <w:rPr>
                <w:rFonts w:cs="Arial"/>
              </w:rPr>
              <w:t xml:space="preserve"> </w:t>
            </w:r>
            <w:r w:rsidRPr="00166400">
              <w:rPr>
                <w:rFonts w:cs="Arial"/>
              </w:rPr>
              <w:t>train speed analogic value</w:t>
            </w:r>
            <w:bookmarkEnd w:id="1134"/>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135" w:name="_Toc5694132"/>
            <w:r w:rsidRPr="00166400">
              <w:rPr>
                <w:rFonts w:cs="Arial"/>
                <w:b/>
              </w:rPr>
              <w:t>Length of variable</w:t>
            </w:r>
            <w:bookmarkEnd w:id="1135"/>
            <w:r w:rsidRPr="00166400">
              <w:rPr>
                <w:rFonts w:cs="Arial"/>
                <w:b/>
              </w:rPr>
              <w:t> </w:t>
            </w:r>
          </w:p>
        </w:tc>
        <w:tc>
          <w:tcPr>
            <w:tcW w:w="2386" w:type="dxa"/>
            <w:vAlign w:val="center"/>
          </w:tcPr>
          <w:p w:rsidR="00350408" w:rsidRPr="00166400" w:rsidRDefault="00350408" w:rsidP="00DA2956">
            <w:pPr>
              <w:rPr>
                <w:rFonts w:cs="Arial"/>
                <w:b/>
              </w:rPr>
            </w:pPr>
            <w:bookmarkStart w:id="1136" w:name="_Toc5694133"/>
            <w:r w:rsidRPr="00166400">
              <w:rPr>
                <w:rFonts w:cs="Arial"/>
                <w:b/>
              </w:rPr>
              <w:t>Minimum Value</w:t>
            </w:r>
            <w:bookmarkEnd w:id="1136"/>
          </w:p>
        </w:tc>
        <w:tc>
          <w:tcPr>
            <w:tcW w:w="2386" w:type="dxa"/>
            <w:vAlign w:val="center"/>
          </w:tcPr>
          <w:p w:rsidR="00350408" w:rsidRPr="00166400" w:rsidRDefault="00350408" w:rsidP="00DA2956">
            <w:pPr>
              <w:rPr>
                <w:rFonts w:cs="Arial"/>
                <w:b/>
              </w:rPr>
            </w:pPr>
            <w:bookmarkStart w:id="1137" w:name="_Toc5694134"/>
            <w:r w:rsidRPr="00166400">
              <w:rPr>
                <w:rFonts w:cs="Arial"/>
                <w:b/>
              </w:rPr>
              <w:t>Maximum Value</w:t>
            </w:r>
            <w:bookmarkEnd w:id="1137"/>
          </w:p>
        </w:tc>
        <w:tc>
          <w:tcPr>
            <w:tcW w:w="2386" w:type="dxa"/>
            <w:vAlign w:val="center"/>
          </w:tcPr>
          <w:p w:rsidR="00350408" w:rsidRPr="00166400" w:rsidRDefault="00350408" w:rsidP="00DA2956">
            <w:pPr>
              <w:rPr>
                <w:rFonts w:cs="Arial"/>
              </w:rPr>
            </w:pPr>
            <w:bookmarkStart w:id="1138" w:name="_Toc5694135"/>
            <w:r w:rsidRPr="00166400">
              <w:rPr>
                <w:rFonts w:cs="Arial"/>
                <w:b/>
              </w:rPr>
              <w:t>Resolution/formula</w:t>
            </w:r>
            <w:bookmarkEnd w:id="1138"/>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139" w:name="_Toc5694136"/>
            <w:r w:rsidRPr="00166400">
              <w:rPr>
                <w:rFonts w:cs="Arial"/>
              </w:rPr>
              <w:t>10 bits</w:t>
            </w:r>
            <w:bookmarkEnd w:id="1139"/>
          </w:p>
        </w:tc>
        <w:tc>
          <w:tcPr>
            <w:tcW w:w="2386" w:type="dxa"/>
            <w:vAlign w:val="center"/>
          </w:tcPr>
          <w:p w:rsidR="00350408" w:rsidRPr="00166400" w:rsidRDefault="00350408" w:rsidP="00DA2956">
            <w:pPr>
              <w:rPr>
                <w:rFonts w:cs="Arial"/>
                <w:b/>
                <w:lang w:val="en-US"/>
              </w:rPr>
            </w:pPr>
            <w:bookmarkStart w:id="1140" w:name="_Toc5694137"/>
            <w:r w:rsidRPr="00166400">
              <w:rPr>
                <w:rFonts w:cs="Arial"/>
                <w:lang w:val="en-US"/>
              </w:rPr>
              <w:t>0</w:t>
            </w:r>
            <w:bookmarkEnd w:id="1140"/>
          </w:p>
        </w:tc>
        <w:tc>
          <w:tcPr>
            <w:tcW w:w="2386" w:type="dxa"/>
            <w:vAlign w:val="center"/>
          </w:tcPr>
          <w:p w:rsidR="00350408" w:rsidRPr="00166400" w:rsidRDefault="00350408" w:rsidP="00DA2956">
            <w:pPr>
              <w:rPr>
                <w:rFonts w:cs="Arial"/>
                <w:b/>
                <w:lang w:val="en-US"/>
              </w:rPr>
            </w:pPr>
            <w:bookmarkStart w:id="1141" w:name="_Toc5694138"/>
            <w:r w:rsidRPr="00166400">
              <w:rPr>
                <w:rFonts w:cs="Arial"/>
                <w:lang w:val="en-US"/>
              </w:rPr>
              <w:t>600 km/h</w:t>
            </w:r>
            <w:bookmarkEnd w:id="1141"/>
          </w:p>
        </w:tc>
        <w:tc>
          <w:tcPr>
            <w:tcW w:w="2386" w:type="dxa"/>
            <w:vAlign w:val="center"/>
          </w:tcPr>
          <w:p w:rsidR="00350408" w:rsidRPr="00166400" w:rsidRDefault="00350408" w:rsidP="00DA2956">
            <w:pPr>
              <w:rPr>
                <w:rFonts w:cs="Arial"/>
                <w:lang w:val="en-US"/>
              </w:rPr>
            </w:pPr>
            <w:bookmarkStart w:id="1142" w:name="_Toc5694139"/>
            <w:r w:rsidRPr="00166400">
              <w:rPr>
                <w:rFonts w:cs="Arial"/>
                <w:lang w:val="en-US"/>
              </w:rPr>
              <w:t>1 km/h</w:t>
            </w:r>
            <w:bookmarkEnd w:id="1142"/>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143" w:name="_Toc5694140"/>
            <w:r w:rsidRPr="00166400">
              <w:rPr>
                <w:rFonts w:cs="Arial"/>
                <w:b/>
              </w:rPr>
              <w:t>Special/Reserved Values</w:t>
            </w:r>
            <w:bookmarkEnd w:id="1143"/>
          </w:p>
        </w:tc>
        <w:tc>
          <w:tcPr>
            <w:tcW w:w="7158" w:type="dxa"/>
            <w:gridSpan w:val="3"/>
            <w:vAlign w:val="center"/>
          </w:tcPr>
          <w:p w:rsidR="00350408" w:rsidRPr="00166400" w:rsidRDefault="00350408" w:rsidP="00DA2956">
            <w:pPr>
              <w:rPr>
                <w:rFonts w:cs="Arial"/>
              </w:rPr>
            </w:pPr>
            <w:bookmarkStart w:id="1144" w:name="_Toc5694141"/>
            <w:r w:rsidRPr="00166400">
              <w:rPr>
                <w:rFonts w:cs="Arial"/>
              </w:rPr>
              <w:t>601..1022 : Spare (no value displayed)</w:t>
            </w:r>
            <w:bookmarkEnd w:id="1144"/>
          </w:p>
          <w:p w:rsidR="00350408" w:rsidRPr="00166400" w:rsidRDefault="00350408" w:rsidP="00DA2956">
            <w:pPr>
              <w:rPr>
                <w:rFonts w:cs="Arial"/>
              </w:rPr>
            </w:pPr>
            <w:bookmarkStart w:id="1145" w:name="_Toc5694142"/>
            <w:r w:rsidRPr="00166400">
              <w:rPr>
                <w:rFonts w:cs="Arial"/>
              </w:rPr>
              <w:t>1023 speed unknown</w:t>
            </w:r>
            <w:bookmarkEnd w:id="1145"/>
          </w:p>
        </w:tc>
      </w:tr>
    </w:tbl>
    <w:p w:rsidR="00350408" w:rsidRPr="00166400" w:rsidRDefault="00350408" w:rsidP="00DA2956">
      <w:pPr>
        <w:rPr>
          <w:rFonts w:cs="Arial"/>
        </w:rPr>
      </w:pPr>
      <w:bookmarkStart w:id="1146" w:name="_Toc5694143"/>
    </w:p>
    <w:p w:rsidR="00350408" w:rsidRPr="00166400" w:rsidRDefault="00350408" w:rsidP="00DA2956">
      <w:bookmarkStart w:id="1147" w:name="_Toc286739452"/>
      <w:r w:rsidRPr="00166400">
        <w:t>DMI_V_TRAIN_NUM</w:t>
      </w:r>
      <w:bookmarkEnd w:id="1146"/>
      <w:bookmarkEnd w:id="1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48" w:name="_Toc5694144"/>
            <w:r w:rsidRPr="00166400">
              <w:rPr>
                <w:rFonts w:cs="Arial"/>
                <w:b/>
              </w:rPr>
              <w:t>Name</w:t>
            </w:r>
            <w:bookmarkEnd w:id="1148"/>
            <w:r w:rsidRPr="00166400">
              <w:rPr>
                <w:rFonts w:cs="Arial"/>
                <w:b/>
              </w:rPr>
              <w:t> </w:t>
            </w:r>
          </w:p>
        </w:tc>
        <w:tc>
          <w:tcPr>
            <w:tcW w:w="7158" w:type="dxa"/>
            <w:gridSpan w:val="3"/>
            <w:vAlign w:val="center"/>
          </w:tcPr>
          <w:p w:rsidR="00350408" w:rsidRPr="00166400" w:rsidRDefault="00350408" w:rsidP="00DA2956">
            <w:pPr>
              <w:rPr>
                <w:rFonts w:cs="Arial"/>
              </w:rPr>
            </w:pPr>
            <w:bookmarkStart w:id="1149" w:name="_Toc5694145"/>
            <w:r w:rsidRPr="00166400">
              <w:rPr>
                <w:rFonts w:cs="Arial"/>
              </w:rPr>
              <w:t>Current</w:t>
            </w:r>
            <w:r w:rsidRPr="00166400" w:rsidDel="00E17201">
              <w:rPr>
                <w:rFonts w:cs="Arial"/>
              </w:rPr>
              <w:t xml:space="preserve"> </w:t>
            </w:r>
            <w:r w:rsidRPr="00166400">
              <w:rPr>
                <w:rFonts w:cs="Arial"/>
              </w:rPr>
              <w:t>train speed numeric value</w:t>
            </w:r>
            <w:bookmarkEnd w:id="1149"/>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50" w:name="_Toc5694146"/>
            <w:r w:rsidRPr="00166400">
              <w:rPr>
                <w:rFonts w:cs="Arial"/>
                <w:b/>
              </w:rPr>
              <w:t>Description</w:t>
            </w:r>
            <w:bookmarkEnd w:id="1150"/>
            <w:r w:rsidRPr="00166400">
              <w:rPr>
                <w:rFonts w:cs="Arial"/>
                <w:b/>
              </w:rPr>
              <w:t> </w:t>
            </w:r>
          </w:p>
        </w:tc>
        <w:tc>
          <w:tcPr>
            <w:tcW w:w="7158" w:type="dxa"/>
            <w:gridSpan w:val="3"/>
            <w:vAlign w:val="center"/>
          </w:tcPr>
          <w:p w:rsidR="00350408" w:rsidRPr="00166400" w:rsidRDefault="00350408" w:rsidP="00DA2956">
            <w:pPr>
              <w:rPr>
                <w:rFonts w:cs="Arial"/>
              </w:rPr>
            </w:pPr>
            <w:bookmarkStart w:id="1151" w:name="_Toc5694147"/>
            <w:r w:rsidRPr="00166400">
              <w:rPr>
                <w:rFonts w:cs="Arial"/>
              </w:rPr>
              <w:t>Current</w:t>
            </w:r>
            <w:r w:rsidRPr="00166400" w:rsidDel="00E17201">
              <w:rPr>
                <w:rFonts w:cs="Arial"/>
              </w:rPr>
              <w:t xml:space="preserve"> </w:t>
            </w:r>
            <w:r w:rsidRPr="00166400">
              <w:rPr>
                <w:rFonts w:cs="Arial"/>
              </w:rPr>
              <w:t>train speed numeric value</w:t>
            </w:r>
            <w:bookmarkEnd w:id="1151"/>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152" w:name="_Toc5694148"/>
            <w:r w:rsidRPr="00166400">
              <w:rPr>
                <w:rFonts w:cs="Arial"/>
                <w:b/>
              </w:rPr>
              <w:t>Length of variable</w:t>
            </w:r>
            <w:bookmarkEnd w:id="1152"/>
            <w:r w:rsidRPr="00166400">
              <w:rPr>
                <w:rFonts w:cs="Arial"/>
                <w:b/>
              </w:rPr>
              <w:t> </w:t>
            </w:r>
          </w:p>
        </w:tc>
        <w:tc>
          <w:tcPr>
            <w:tcW w:w="2386" w:type="dxa"/>
            <w:vAlign w:val="center"/>
          </w:tcPr>
          <w:p w:rsidR="00350408" w:rsidRPr="00166400" w:rsidRDefault="00350408" w:rsidP="00DA2956">
            <w:pPr>
              <w:rPr>
                <w:rFonts w:cs="Arial"/>
                <w:b/>
              </w:rPr>
            </w:pPr>
            <w:bookmarkStart w:id="1153" w:name="_Toc5694149"/>
            <w:r w:rsidRPr="00166400">
              <w:rPr>
                <w:rFonts w:cs="Arial"/>
                <w:b/>
              </w:rPr>
              <w:t>Minimum Value</w:t>
            </w:r>
            <w:bookmarkEnd w:id="1153"/>
          </w:p>
        </w:tc>
        <w:tc>
          <w:tcPr>
            <w:tcW w:w="2386" w:type="dxa"/>
            <w:vAlign w:val="center"/>
          </w:tcPr>
          <w:p w:rsidR="00350408" w:rsidRPr="00166400" w:rsidRDefault="00350408" w:rsidP="00DA2956">
            <w:pPr>
              <w:rPr>
                <w:rFonts w:cs="Arial"/>
                <w:b/>
              </w:rPr>
            </w:pPr>
            <w:bookmarkStart w:id="1154" w:name="_Toc5694150"/>
            <w:r w:rsidRPr="00166400">
              <w:rPr>
                <w:rFonts w:cs="Arial"/>
                <w:b/>
              </w:rPr>
              <w:t>Maximum Value</w:t>
            </w:r>
            <w:bookmarkEnd w:id="1154"/>
          </w:p>
        </w:tc>
        <w:tc>
          <w:tcPr>
            <w:tcW w:w="2386" w:type="dxa"/>
            <w:vAlign w:val="center"/>
          </w:tcPr>
          <w:p w:rsidR="00350408" w:rsidRPr="00166400" w:rsidRDefault="00350408" w:rsidP="00DA2956">
            <w:pPr>
              <w:rPr>
                <w:rFonts w:cs="Arial"/>
              </w:rPr>
            </w:pPr>
            <w:bookmarkStart w:id="1155" w:name="_Toc5694151"/>
            <w:r w:rsidRPr="00166400">
              <w:rPr>
                <w:rFonts w:cs="Arial"/>
                <w:b/>
              </w:rPr>
              <w:t>Resolution/formula</w:t>
            </w:r>
            <w:bookmarkEnd w:id="1155"/>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156" w:name="_Toc5694152"/>
            <w:r w:rsidRPr="00166400">
              <w:rPr>
                <w:rFonts w:cs="Arial"/>
              </w:rPr>
              <w:t>10 bits</w:t>
            </w:r>
            <w:bookmarkEnd w:id="1156"/>
          </w:p>
        </w:tc>
        <w:tc>
          <w:tcPr>
            <w:tcW w:w="2386" w:type="dxa"/>
            <w:vAlign w:val="center"/>
          </w:tcPr>
          <w:p w:rsidR="00350408" w:rsidRPr="00166400" w:rsidRDefault="00350408" w:rsidP="00DA2956">
            <w:pPr>
              <w:rPr>
                <w:rFonts w:cs="Arial"/>
                <w:b/>
                <w:lang w:val="en-US"/>
              </w:rPr>
            </w:pPr>
            <w:bookmarkStart w:id="1157" w:name="_Toc5694153"/>
            <w:r w:rsidRPr="00166400">
              <w:rPr>
                <w:rFonts w:cs="Arial"/>
                <w:lang w:val="en-US"/>
              </w:rPr>
              <w:t>0</w:t>
            </w:r>
            <w:bookmarkEnd w:id="1157"/>
          </w:p>
        </w:tc>
        <w:tc>
          <w:tcPr>
            <w:tcW w:w="2386" w:type="dxa"/>
            <w:vAlign w:val="center"/>
          </w:tcPr>
          <w:p w:rsidR="00350408" w:rsidRPr="00166400" w:rsidRDefault="00350408" w:rsidP="00DA2956">
            <w:pPr>
              <w:rPr>
                <w:rFonts w:cs="Arial"/>
                <w:b/>
                <w:lang w:val="en-US"/>
              </w:rPr>
            </w:pPr>
            <w:bookmarkStart w:id="1158" w:name="_Toc5694154"/>
            <w:r w:rsidRPr="00166400">
              <w:rPr>
                <w:rFonts w:cs="Arial"/>
                <w:lang w:val="en-US"/>
              </w:rPr>
              <w:t>600 km/h</w:t>
            </w:r>
            <w:bookmarkEnd w:id="1158"/>
          </w:p>
        </w:tc>
        <w:tc>
          <w:tcPr>
            <w:tcW w:w="2386" w:type="dxa"/>
            <w:vAlign w:val="center"/>
          </w:tcPr>
          <w:p w:rsidR="00350408" w:rsidRPr="00166400" w:rsidRDefault="00350408" w:rsidP="00DA2956">
            <w:pPr>
              <w:rPr>
                <w:rFonts w:cs="Arial"/>
                <w:lang w:val="en-US"/>
              </w:rPr>
            </w:pPr>
            <w:bookmarkStart w:id="1159" w:name="_Toc5694155"/>
            <w:r w:rsidRPr="00166400">
              <w:rPr>
                <w:rFonts w:cs="Arial"/>
                <w:lang w:val="en-US"/>
              </w:rPr>
              <w:t>1 km/h</w:t>
            </w:r>
            <w:bookmarkEnd w:id="1159"/>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160" w:name="_Toc5694156"/>
            <w:r w:rsidRPr="00166400">
              <w:rPr>
                <w:rFonts w:cs="Arial"/>
                <w:b/>
              </w:rPr>
              <w:t>Special/Reserved Values</w:t>
            </w:r>
            <w:bookmarkEnd w:id="1160"/>
          </w:p>
        </w:tc>
        <w:tc>
          <w:tcPr>
            <w:tcW w:w="7158" w:type="dxa"/>
            <w:gridSpan w:val="3"/>
            <w:vAlign w:val="center"/>
          </w:tcPr>
          <w:p w:rsidR="00350408" w:rsidRPr="00166400" w:rsidRDefault="00350408" w:rsidP="00DA2956">
            <w:pPr>
              <w:rPr>
                <w:rFonts w:cs="Arial"/>
              </w:rPr>
            </w:pPr>
            <w:bookmarkStart w:id="1161" w:name="_Toc5694157"/>
            <w:r w:rsidRPr="00166400">
              <w:rPr>
                <w:rFonts w:cs="Arial"/>
              </w:rPr>
              <w:t>601..1022 : Spare (no value displayed)</w:t>
            </w:r>
            <w:bookmarkEnd w:id="1161"/>
          </w:p>
          <w:p w:rsidR="00350408" w:rsidRPr="00166400" w:rsidRDefault="00350408" w:rsidP="00DA2956">
            <w:pPr>
              <w:rPr>
                <w:rFonts w:cs="Arial"/>
              </w:rPr>
            </w:pPr>
            <w:bookmarkStart w:id="1162" w:name="_Toc5694158"/>
            <w:r w:rsidRPr="00166400">
              <w:rPr>
                <w:rFonts w:cs="Arial"/>
              </w:rPr>
              <w:t>1023 speed unknown</w:t>
            </w:r>
            <w:bookmarkEnd w:id="1162"/>
          </w:p>
        </w:tc>
      </w:tr>
    </w:tbl>
    <w:p w:rsidR="00350408" w:rsidRPr="00166400" w:rsidRDefault="00350408" w:rsidP="00DA2956">
      <w:pPr>
        <w:rPr>
          <w:rFonts w:cs="Arial"/>
        </w:rPr>
      </w:pPr>
      <w:bookmarkStart w:id="1163" w:name="_Toc5694173"/>
    </w:p>
    <w:p w:rsidR="00350408" w:rsidRPr="00166400" w:rsidRDefault="00350408" w:rsidP="00DA2956">
      <w:bookmarkStart w:id="1164" w:name="_Toc286739453"/>
      <w:r w:rsidRPr="00166400">
        <w:t>DMI_X_FAULT_STATUS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Fault status</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 xml:space="preserve">iBox status indicating gravity of fault encountered.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Indicate for each DMI_IBOX_FAULT_REPORT the gravity level.</w:t>
            </w:r>
          </w:p>
          <w:p w:rsidR="00350408" w:rsidRPr="00166400" w:rsidRDefault="00350408" w:rsidP="00DA2956">
            <w:pPr>
              <w:rPr>
                <w:rFonts w:cs="Arial"/>
              </w:rPr>
            </w:pPr>
            <w:r w:rsidRPr="00166400">
              <w:rPr>
                <w:rFonts w:cs="Arial"/>
              </w:rPr>
              <w:t>The gravity is represented with one byte corresponding to the DMI_IBOX_FAULT_REPORT bit : DMI_X_FAULT_STATUS[0] is linked to DMI_IBOX_FAULT_REPORT(bit 0)</w:t>
            </w:r>
          </w:p>
          <w:p w:rsidR="00350408" w:rsidRPr="00166400" w:rsidRDefault="00350408" w:rsidP="00DA2956">
            <w:pPr>
              <w:rPr>
                <w:rFonts w:cs="Arial"/>
              </w:rPr>
            </w:pPr>
          </w:p>
          <w:p w:rsidR="00350408" w:rsidRPr="00166400" w:rsidRDefault="00350408" w:rsidP="00DA2956">
            <w:pPr>
              <w:rPr>
                <w:rFonts w:cs="Arial"/>
              </w:rPr>
            </w:pPr>
            <w:r w:rsidRPr="00166400">
              <w:rPr>
                <w:rFonts w:cs="Arial"/>
              </w:rPr>
              <w:t xml:space="preserve">The value of each byte is : </w:t>
            </w:r>
          </w:p>
          <w:p w:rsidR="00350408" w:rsidRPr="00166400" w:rsidRDefault="00350408" w:rsidP="00DA2956">
            <w:pPr>
              <w:rPr>
                <w:rFonts w:cs="Arial"/>
              </w:rPr>
            </w:pPr>
            <w:r w:rsidRPr="00166400">
              <w:rPr>
                <w:rFonts w:cs="Arial"/>
              </w:rPr>
              <w:t>0 : none</w:t>
            </w:r>
          </w:p>
          <w:p w:rsidR="00350408" w:rsidRPr="00166400" w:rsidRDefault="00350408" w:rsidP="00DA2956">
            <w:pPr>
              <w:rPr>
                <w:rFonts w:cs="Arial"/>
              </w:rPr>
            </w:pPr>
            <w:r w:rsidRPr="00166400">
              <w:rPr>
                <w:rFonts w:cs="Arial"/>
              </w:rPr>
              <w:t>1 : minor</w:t>
            </w:r>
          </w:p>
          <w:p w:rsidR="00350408" w:rsidRPr="00166400" w:rsidRDefault="00350408" w:rsidP="00DA2956">
            <w:pPr>
              <w:rPr>
                <w:rFonts w:cs="Arial"/>
              </w:rPr>
            </w:pPr>
            <w:r w:rsidRPr="00166400">
              <w:rPr>
                <w:rFonts w:cs="Arial"/>
              </w:rPr>
              <w:t>2 : major</w:t>
            </w:r>
          </w:p>
          <w:p w:rsidR="00350408" w:rsidRPr="00166400" w:rsidRDefault="00350408" w:rsidP="00DA2956">
            <w:pPr>
              <w:rPr>
                <w:rFonts w:cs="Arial"/>
              </w:rPr>
            </w:pPr>
            <w:r w:rsidRPr="00166400">
              <w:rPr>
                <w:rFonts w:cs="Arial"/>
              </w:rPr>
              <w:t>3 : critical</w:t>
            </w:r>
          </w:p>
          <w:p w:rsidR="00350408" w:rsidRPr="00166400" w:rsidRDefault="00350408" w:rsidP="00DA2956">
            <w:pPr>
              <w:rPr>
                <w:rFonts w:cs="Arial"/>
              </w:rPr>
            </w:pPr>
            <w:r w:rsidRPr="00166400">
              <w:rPr>
                <w:rFonts w:cs="Arial"/>
              </w:rPr>
              <w:t>4 : safety related</w:t>
            </w:r>
          </w:p>
          <w:p w:rsidR="00350408" w:rsidRPr="00166400" w:rsidRDefault="00350408" w:rsidP="00DA2956">
            <w:pPr>
              <w:rPr>
                <w:rFonts w:cs="Arial"/>
              </w:rPr>
            </w:pPr>
            <w:r w:rsidRPr="00166400">
              <w:rPr>
                <w:rFonts w:cs="Arial"/>
              </w:rPr>
              <w:t>4..255 : Spare</w:t>
            </w:r>
          </w:p>
        </w:tc>
      </w:tr>
    </w:tbl>
    <w:p w:rsidR="00350408" w:rsidRPr="00166400" w:rsidRDefault="00350408" w:rsidP="00DA2956"/>
    <w:p w:rsidR="00350408" w:rsidRPr="00166400" w:rsidRDefault="00350408" w:rsidP="00DA2956">
      <w:r w:rsidRPr="00166400">
        <w:t>DMI_X_TEXT</w:t>
      </w:r>
      <w:bookmarkEnd w:id="1163"/>
      <w:bookmarkEnd w:id="11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65" w:name="_Toc5694174"/>
            <w:r w:rsidRPr="00166400">
              <w:rPr>
                <w:rFonts w:cs="Arial"/>
                <w:b/>
              </w:rPr>
              <w:t>Name</w:t>
            </w:r>
            <w:bookmarkEnd w:id="1165"/>
            <w:r w:rsidRPr="00166400">
              <w:rPr>
                <w:rFonts w:cs="Arial"/>
                <w:b/>
              </w:rPr>
              <w:t> </w:t>
            </w:r>
          </w:p>
        </w:tc>
        <w:tc>
          <w:tcPr>
            <w:tcW w:w="7158" w:type="dxa"/>
            <w:gridSpan w:val="3"/>
            <w:vAlign w:val="center"/>
          </w:tcPr>
          <w:p w:rsidR="00350408" w:rsidRPr="00166400" w:rsidRDefault="00350408" w:rsidP="00DA2956">
            <w:pPr>
              <w:rPr>
                <w:rFonts w:cs="Arial"/>
              </w:rPr>
            </w:pPr>
            <w:bookmarkStart w:id="1166" w:name="_Toc5694175"/>
            <w:r w:rsidRPr="00166400">
              <w:rPr>
                <w:rFonts w:cs="Arial"/>
              </w:rPr>
              <w:t>Text String Element</w:t>
            </w:r>
            <w:bookmarkEnd w:id="1166"/>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67" w:name="_Toc5694176"/>
            <w:r w:rsidRPr="00166400">
              <w:rPr>
                <w:rFonts w:cs="Arial"/>
                <w:b/>
              </w:rPr>
              <w:t>Description</w:t>
            </w:r>
            <w:bookmarkEnd w:id="1167"/>
            <w:r w:rsidRPr="00166400">
              <w:rPr>
                <w:rFonts w:cs="Arial"/>
                <w:b/>
              </w:rPr>
              <w:t> </w:t>
            </w:r>
          </w:p>
        </w:tc>
        <w:tc>
          <w:tcPr>
            <w:tcW w:w="7158" w:type="dxa"/>
            <w:gridSpan w:val="3"/>
            <w:vAlign w:val="center"/>
          </w:tcPr>
          <w:p w:rsidR="00350408" w:rsidRPr="00166400" w:rsidRDefault="00350408" w:rsidP="00DA2956">
            <w:pPr>
              <w:rPr>
                <w:rFonts w:cs="Arial"/>
              </w:rPr>
            </w:pPr>
            <w:bookmarkStart w:id="1168" w:name="_Toc5694177"/>
            <w:r w:rsidRPr="00166400">
              <w:rPr>
                <w:rFonts w:cs="Arial"/>
              </w:rPr>
              <w:t>Text strings are used to transmit plain text messages. Each element of a text string contains a single character encoded as ISO 8859-1, also known as Latin Alphabet #</w:t>
            </w:r>
            <w:bookmarkEnd w:id="1168"/>
            <w:r w:rsidRPr="00166400">
              <w:rPr>
                <w:rFonts w:cs="Arial"/>
              </w:rPr>
              <w:t xml:space="preserve"> or ISO 8859-7, Latin-greek in function fo the driver languages</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169" w:name="_Toc5694178"/>
            <w:r w:rsidRPr="00166400">
              <w:rPr>
                <w:rFonts w:cs="Arial"/>
                <w:b/>
              </w:rPr>
              <w:t>Length of variable</w:t>
            </w:r>
            <w:bookmarkEnd w:id="1169"/>
            <w:r w:rsidRPr="00166400">
              <w:rPr>
                <w:rFonts w:cs="Arial"/>
                <w:b/>
              </w:rPr>
              <w:t> </w:t>
            </w:r>
          </w:p>
        </w:tc>
        <w:tc>
          <w:tcPr>
            <w:tcW w:w="2386" w:type="dxa"/>
            <w:vAlign w:val="center"/>
          </w:tcPr>
          <w:p w:rsidR="00350408" w:rsidRPr="00166400" w:rsidRDefault="00350408" w:rsidP="00DA2956">
            <w:pPr>
              <w:rPr>
                <w:rFonts w:cs="Arial"/>
                <w:b/>
              </w:rPr>
            </w:pPr>
            <w:bookmarkStart w:id="1170" w:name="_Toc5694179"/>
            <w:r w:rsidRPr="00166400">
              <w:rPr>
                <w:rFonts w:cs="Arial"/>
                <w:b/>
              </w:rPr>
              <w:t>Minimum Value</w:t>
            </w:r>
            <w:bookmarkEnd w:id="1170"/>
          </w:p>
        </w:tc>
        <w:tc>
          <w:tcPr>
            <w:tcW w:w="2386" w:type="dxa"/>
            <w:vAlign w:val="center"/>
          </w:tcPr>
          <w:p w:rsidR="00350408" w:rsidRPr="00166400" w:rsidRDefault="00350408" w:rsidP="00DA2956">
            <w:pPr>
              <w:rPr>
                <w:rFonts w:cs="Arial"/>
                <w:b/>
              </w:rPr>
            </w:pPr>
            <w:bookmarkStart w:id="1171" w:name="_Toc5694180"/>
            <w:r w:rsidRPr="00166400">
              <w:rPr>
                <w:rFonts w:cs="Arial"/>
                <w:b/>
              </w:rPr>
              <w:t>Maximum Value</w:t>
            </w:r>
            <w:bookmarkEnd w:id="1171"/>
          </w:p>
        </w:tc>
        <w:tc>
          <w:tcPr>
            <w:tcW w:w="2386" w:type="dxa"/>
            <w:vAlign w:val="center"/>
          </w:tcPr>
          <w:p w:rsidR="00350408" w:rsidRPr="00166400" w:rsidRDefault="00350408" w:rsidP="00DA2956">
            <w:pPr>
              <w:rPr>
                <w:rFonts w:cs="Arial"/>
              </w:rPr>
            </w:pPr>
            <w:bookmarkStart w:id="1172" w:name="_Toc5694181"/>
            <w:r w:rsidRPr="00166400">
              <w:rPr>
                <w:rFonts w:cs="Arial"/>
                <w:b/>
              </w:rPr>
              <w:t>Resolution/formula</w:t>
            </w:r>
            <w:bookmarkEnd w:id="1172"/>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173" w:name="_Toc5694182"/>
            <w:r w:rsidRPr="00166400">
              <w:rPr>
                <w:rFonts w:cs="Arial"/>
              </w:rPr>
              <w:t>8 bits</w:t>
            </w:r>
            <w:bookmarkEnd w:id="1173"/>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bookmarkStart w:id="1174" w:name="_Toc5694183"/>
            <w:r w:rsidRPr="00166400">
              <w:rPr>
                <w:rFonts w:cs="Arial"/>
              </w:rPr>
              <w:t>ASCII</w:t>
            </w:r>
            <w:bookmarkEnd w:id="1174"/>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175" w:name="_Toc5694184"/>
            <w:r w:rsidRPr="00166400">
              <w:rPr>
                <w:rFonts w:cs="Arial"/>
                <w:b/>
              </w:rPr>
              <w:t>Special/Reserved Values</w:t>
            </w:r>
            <w:bookmarkEnd w:id="1175"/>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bookmarkStart w:id="1176" w:name="_Toc5694185"/>
    </w:p>
    <w:p w:rsidR="00350408" w:rsidRPr="00166400" w:rsidRDefault="00350408" w:rsidP="00DA2956">
      <w:bookmarkStart w:id="1177" w:name="_Toc286739454"/>
      <w:r w:rsidRPr="00166400">
        <w:t>DMI_X_VALUE</w:t>
      </w:r>
      <w:bookmarkEnd w:id="1176"/>
      <w:bookmarkEnd w:id="1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78" w:name="_Toc5694186"/>
            <w:r w:rsidRPr="00166400">
              <w:rPr>
                <w:rFonts w:cs="Arial"/>
                <w:b/>
              </w:rPr>
              <w:t>Name</w:t>
            </w:r>
            <w:bookmarkEnd w:id="1178"/>
            <w:r w:rsidRPr="00166400">
              <w:rPr>
                <w:rFonts w:cs="Arial"/>
                <w:b/>
              </w:rPr>
              <w:t> </w:t>
            </w:r>
          </w:p>
        </w:tc>
        <w:tc>
          <w:tcPr>
            <w:tcW w:w="7158" w:type="dxa"/>
            <w:gridSpan w:val="3"/>
            <w:vAlign w:val="center"/>
          </w:tcPr>
          <w:p w:rsidR="00350408" w:rsidRPr="00166400" w:rsidRDefault="00350408" w:rsidP="00DA2956">
            <w:pPr>
              <w:rPr>
                <w:rFonts w:cs="Arial"/>
              </w:rPr>
            </w:pPr>
            <w:bookmarkStart w:id="1179" w:name="_Toc5694187"/>
            <w:r w:rsidRPr="00166400">
              <w:rPr>
                <w:rFonts w:cs="Arial"/>
              </w:rPr>
              <w:t>Data Value Text String Element</w:t>
            </w:r>
            <w:bookmarkEnd w:id="1179"/>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bookmarkStart w:id="1180" w:name="_Toc5694188"/>
            <w:r w:rsidRPr="00166400">
              <w:rPr>
                <w:rFonts w:cs="Arial"/>
                <w:b/>
              </w:rPr>
              <w:t>Description</w:t>
            </w:r>
            <w:bookmarkEnd w:id="1180"/>
            <w:r w:rsidRPr="00166400">
              <w:rPr>
                <w:rFonts w:cs="Arial"/>
                <w:b/>
              </w:rPr>
              <w:t> </w:t>
            </w:r>
          </w:p>
        </w:tc>
        <w:tc>
          <w:tcPr>
            <w:tcW w:w="7158" w:type="dxa"/>
            <w:gridSpan w:val="3"/>
            <w:vAlign w:val="center"/>
          </w:tcPr>
          <w:p w:rsidR="00350408" w:rsidRPr="00166400" w:rsidRDefault="00350408" w:rsidP="00DA2956">
            <w:pPr>
              <w:rPr>
                <w:rFonts w:cs="Arial"/>
              </w:rPr>
            </w:pPr>
            <w:bookmarkStart w:id="1181" w:name="_Toc5694189"/>
            <w:r w:rsidRPr="00166400">
              <w:rPr>
                <w:rFonts w:cs="Arial"/>
              </w:rPr>
              <w:t>Text Bytestring for data value</w:t>
            </w:r>
            <w:bookmarkEnd w:id="1181"/>
          </w:p>
          <w:p w:rsidR="00350408" w:rsidRPr="00166400" w:rsidRDefault="00350408" w:rsidP="00DA2956">
            <w:pPr>
              <w:rPr>
                <w:rFonts w:cs="Arial"/>
              </w:rPr>
            </w:pPr>
            <w:bookmarkStart w:id="1182" w:name="_Toc5694190"/>
            <w:r w:rsidRPr="00166400">
              <w:rPr>
                <w:rFonts w:cs="Arial"/>
              </w:rPr>
              <w:t>Character set ISO 8859-1 (Latin Alphabet #1</w:t>
            </w:r>
            <w:bookmarkEnd w:id="1182"/>
            <w:r w:rsidRPr="00166400">
              <w:rPr>
                <w:rFonts w:cs="Arial"/>
              </w:rPr>
              <w:t>) or ISO 8859-7 (Latin-Greek) in function of the driver languages</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bookmarkStart w:id="1183" w:name="_Toc5694191"/>
            <w:r w:rsidRPr="00166400">
              <w:rPr>
                <w:rFonts w:cs="Arial"/>
                <w:b/>
              </w:rPr>
              <w:t>Length of variable</w:t>
            </w:r>
            <w:bookmarkEnd w:id="1183"/>
            <w:r w:rsidRPr="00166400">
              <w:rPr>
                <w:rFonts w:cs="Arial"/>
                <w:b/>
              </w:rPr>
              <w:t> </w:t>
            </w:r>
          </w:p>
        </w:tc>
        <w:tc>
          <w:tcPr>
            <w:tcW w:w="2386" w:type="dxa"/>
            <w:vAlign w:val="center"/>
          </w:tcPr>
          <w:p w:rsidR="00350408" w:rsidRPr="00166400" w:rsidRDefault="00350408" w:rsidP="00DA2956">
            <w:pPr>
              <w:rPr>
                <w:rFonts w:cs="Arial"/>
                <w:b/>
              </w:rPr>
            </w:pPr>
            <w:bookmarkStart w:id="1184" w:name="_Toc5694192"/>
            <w:r w:rsidRPr="00166400">
              <w:rPr>
                <w:rFonts w:cs="Arial"/>
                <w:b/>
              </w:rPr>
              <w:t>Minimum Value</w:t>
            </w:r>
            <w:bookmarkEnd w:id="1184"/>
          </w:p>
        </w:tc>
        <w:tc>
          <w:tcPr>
            <w:tcW w:w="2386" w:type="dxa"/>
            <w:vAlign w:val="center"/>
          </w:tcPr>
          <w:p w:rsidR="00350408" w:rsidRPr="00166400" w:rsidRDefault="00350408" w:rsidP="00DA2956">
            <w:pPr>
              <w:rPr>
                <w:rFonts w:cs="Arial"/>
                <w:b/>
              </w:rPr>
            </w:pPr>
            <w:bookmarkStart w:id="1185" w:name="_Toc5694193"/>
            <w:r w:rsidRPr="00166400">
              <w:rPr>
                <w:rFonts w:cs="Arial"/>
                <w:b/>
              </w:rPr>
              <w:t>Maximum Value</w:t>
            </w:r>
            <w:bookmarkEnd w:id="1185"/>
          </w:p>
        </w:tc>
        <w:tc>
          <w:tcPr>
            <w:tcW w:w="2386" w:type="dxa"/>
            <w:vAlign w:val="center"/>
          </w:tcPr>
          <w:p w:rsidR="00350408" w:rsidRPr="00166400" w:rsidRDefault="00350408" w:rsidP="00DA2956">
            <w:pPr>
              <w:rPr>
                <w:rFonts w:cs="Arial"/>
              </w:rPr>
            </w:pPr>
            <w:bookmarkStart w:id="1186" w:name="_Toc5694194"/>
            <w:r w:rsidRPr="00166400">
              <w:rPr>
                <w:rFonts w:cs="Arial"/>
                <w:b/>
              </w:rPr>
              <w:t>Resolution/formula</w:t>
            </w:r>
            <w:bookmarkEnd w:id="1186"/>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 xml:space="preserve">8 </w:t>
            </w:r>
            <w:bookmarkStart w:id="1187" w:name="_Toc5694195"/>
            <w:r w:rsidRPr="00166400">
              <w:rPr>
                <w:rFonts w:cs="Arial"/>
              </w:rPr>
              <w:t>bits</w:t>
            </w:r>
            <w:bookmarkEnd w:id="1187"/>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bookmarkStart w:id="1188" w:name="_Toc5694198"/>
            <w:r w:rsidRPr="00166400">
              <w:rPr>
                <w:rFonts w:cs="Arial"/>
              </w:rPr>
              <w:t>ASCII</w:t>
            </w:r>
            <w:bookmarkEnd w:id="1188"/>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bookmarkStart w:id="1189" w:name="_Toc5694199"/>
            <w:r w:rsidRPr="00166400">
              <w:rPr>
                <w:rFonts w:cs="Arial"/>
                <w:b/>
              </w:rPr>
              <w:t>Special/Reserved Values</w:t>
            </w:r>
            <w:bookmarkEnd w:id="1189"/>
          </w:p>
        </w:tc>
        <w:tc>
          <w:tcPr>
            <w:tcW w:w="7158" w:type="dxa"/>
            <w:gridSpan w:val="3"/>
            <w:vAlign w:val="center"/>
          </w:tcPr>
          <w:p w:rsidR="00350408" w:rsidRPr="00166400" w:rsidRDefault="00350408" w:rsidP="00DA2956">
            <w:pPr>
              <w:rPr>
                <w:rFonts w:cs="Arial"/>
              </w:rPr>
            </w:pPr>
          </w:p>
        </w:tc>
      </w:tr>
    </w:tbl>
    <w:p w:rsidR="00350408" w:rsidRPr="00166400" w:rsidRDefault="00350408" w:rsidP="00DA2956">
      <w:bookmarkStart w:id="1190" w:name="_Ref536005821"/>
      <w:bookmarkStart w:id="1191" w:name="_Ref531661293"/>
      <w:bookmarkStart w:id="1192" w:name="_Ref532181435"/>
      <w:bookmarkStart w:id="1193" w:name="_Toc5694200"/>
    </w:p>
    <w:p w:rsidR="00350408" w:rsidRPr="00166400" w:rsidRDefault="00350408" w:rsidP="00DA2956">
      <w:pPr>
        <w:rPr>
          <w:lang w:val="en-US"/>
        </w:rPr>
      </w:pPr>
      <w:bookmarkStart w:id="1194" w:name="_Toc286739506"/>
      <w:r w:rsidRPr="00166400">
        <w:rPr>
          <w:lang w:val="en-US"/>
        </w:rPr>
        <w:t>DP_INTERFACE_EVC_DMI_VERSION</w:t>
      </w:r>
      <w:bookmarkEnd w:id="1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Version of the data preparation interface between EVC &amp; DMI</w:t>
            </w:r>
          </w:p>
        </w:tc>
      </w:tr>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version is sent by the DMI and checked by the EVC. It is part of the DMI data preparation</w:t>
            </w:r>
          </w:p>
        </w:tc>
      </w:tr>
      <w:tr w:rsidR="00350408" w:rsidRPr="00166400" w:rsidTr="00FC4506">
        <w:tblPrEx>
          <w:tblCellMar>
            <w:top w:w="0" w:type="dxa"/>
            <w:bottom w:w="0" w:type="dxa"/>
          </w:tblCellMar>
        </w:tblPrEx>
        <w:trPr>
          <w:gridAfter w:val="1"/>
          <w:wAfter w:w="24" w:type="dxa"/>
        </w:trPr>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24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410" w:type="dxa"/>
            <w:gridSpan w:val="2"/>
            <w:vAlign w:val="center"/>
          </w:tcPr>
          <w:p w:rsidR="00350408" w:rsidRPr="00166400" w:rsidRDefault="00350408" w:rsidP="00DA2956">
            <w:pPr>
              <w:rPr>
                <w:rFonts w:cs="Arial"/>
              </w:rPr>
            </w:pPr>
            <w:r w:rsidRPr="00166400">
              <w:rPr>
                <w:rFonts w:cs="Arial"/>
              </w:rPr>
              <w:t>String of 3 characters</w:t>
            </w:r>
          </w:p>
        </w:tc>
      </w:tr>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bookmarkStart w:id="1195" w:name="_Toc286739507"/>
    </w:p>
    <w:p w:rsidR="00350408" w:rsidRPr="00166400" w:rsidRDefault="00350408" w:rsidP="00DA2956">
      <w:pPr>
        <w:rPr>
          <w:lang w:val="en-US"/>
        </w:rPr>
      </w:pPr>
      <w:r w:rsidRPr="00166400">
        <w:rPr>
          <w:lang w:val="en-US"/>
        </w:rPr>
        <w:t>DP_INTERFACE_TRU_DMI_VERSION</w:t>
      </w:r>
      <w:bookmarkEnd w:id="1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Version of the data preparation interface between TRU &amp; DMI</w:t>
            </w:r>
          </w:p>
        </w:tc>
      </w:tr>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version is sent by the TRU and checked by the EVC. It is part of the DMI data preparation</w:t>
            </w:r>
          </w:p>
        </w:tc>
      </w:tr>
      <w:tr w:rsidR="00350408" w:rsidRPr="00166400" w:rsidTr="00FC4506">
        <w:tblPrEx>
          <w:tblCellMar>
            <w:top w:w="0" w:type="dxa"/>
            <w:bottom w:w="0" w:type="dxa"/>
          </w:tblCellMar>
        </w:tblPrEx>
        <w:trPr>
          <w:gridAfter w:val="1"/>
          <w:wAfter w:w="24" w:type="dxa"/>
        </w:trPr>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24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410" w:type="dxa"/>
            <w:gridSpan w:val="2"/>
            <w:vAlign w:val="center"/>
          </w:tcPr>
          <w:p w:rsidR="00350408" w:rsidRPr="00166400" w:rsidRDefault="00350408" w:rsidP="00DA2956">
            <w:pPr>
              <w:rPr>
                <w:rFonts w:cs="Arial"/>
              </w:rPr>
            </w:pPr>
            <w:r w:rsidRPr="00166400">
              <w:rPr>
                <w:rFonts w:cs="Arial"/>
              </w:rPr>
              <w:t>String of 3 characters</w:t>
            </w:r>
          </w:p>
        </w:tc>
      </w:tr>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 w:rsidR="00350408" w:rsidRPr="00166400" w:rsidRDefault="00350408" w:rsidP="00DA2956">
      <w:r w:rsidRPr="00166400">
        <w:t>DRU_L_PACKET</w:t>
      </w:r>
      <w:r w:rsidRPr="00166400" w:rsidDel="00AF356F">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85"/>
        <w:gridCol w:w="3614"/>
      </w:tblGrid>
      <w:tr w:rsidR="00350408" w:rsidRPr="00166400" w:rsidTr="00FC4506">
        <w:tblPrEx>
          <w:tblCellMar>
            <w:top w:w="0" w:type="dxa"/>
            <w:bottom w:w="0" w:type="dxa"/>
          </w:tblCellMar>
        </w:tblPrEx>
        <w:tc>
          <w:tcPr>
            <w:tcW w:w="2268" w:type="dxa"/>
            <w:tcBorders>
              <w:top w:val="single" w:sz="4" w:space="0" w:color="auto"/>
              <w:left w:val="single" w:sz="4" w:space="0" w:color="auto"/>
            </w:tcBorders>
            <w:vAlign w:val="center"/>
          </w:tcPr>
          <w:p w:rsidR="00350408" w:rsidRPr="00166400" w:rsidRDefault="00350408" w:rsidP="00DA2956">
            <w:pPr>
              <w:rPr>
                <w:rFonts w:cs="Arial"/>
                <w:b/>
              </w:rPr>
            </w:pPr>
            <w:r w:rsidRPr="00166400">
              <w:rPr>
                <w:rFonts w:cs="Arial"/>
                <w:b/>
              </w:rPr>
              <w:t>Name</w:t>
            </w:r>
          </w:p>
        </w:tc>
        <w:tc>
          <w:tcPr>
            <w:tcW w:w="7584" w:type="dxa"/>
            <w:gridSpan w:val="3"/>
            <w:tcBorders>
              <w:top w:val="single" w:sz="4" w:space="0" w:color="auto"/>
              <w:right w:val="single" w:sz="4" w:space="0" w:color="auto"/>
            </w:tcBorders>
            <w:vAlign w:val="center"/>
          </w:tcPr>
          <w:p w:rsidR="00350408" w:rsidRPr="00166400" w:rsidRDefault="00350408" w:rsidP="00DA2956">
            <w:pPr>
              <w:rPr>
                <w:rFonts w:cs="Arial"/>
              </w:rPr>
            </w:pPr>
            <w:r w:rsidRPr="00166400">
              <w:rPr>
                <w:rFonts w:cs="Arial"/>
              </w:rPr>
              <w:t xml:space="preserve">DRU Packet length </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Description</w:t>
            </w:r>
          </w:p>
        </w:tc>
        <w:tc>
          <w:tcPr>
            <w:tcW w:w="7584" w:type="dxa"/>
            <w:gridSpan w:val="3"/>
            <w:tcBorders>
              <w:right w:val="single" w:sz="4" w:space="0" w:color="auto"/>
            </w:tcBorders>
            <w:vAlign w:val="center"/>
          </w:tcPr>
          <w:p w:rsidR="00350408" w:rsidRPr="00166400" w:rsidRDefault="00350408" w:rsidP="00DA2956">
            <w:pPr>
              <w:rPr>
                <w:rFonts w:cs="Arial"/>
              </w:rPr>
            </w:pPr>
            <w:r w:rsidRPr="00166400">
              <w:rPr>
                <w:rFonts w:cs="Arial"/>
              </w:rPr>
              <w:t>DRU_L_PACKET indicates the length of the packet in bytes, including all variables.</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Source of definition</w:t>
            </w:r>
          </w:p>
        </w:tc>
        <w:tc>
          <w:tcPr>
            <w:tcW w:w="7584" w:type="dxa"/>
            <w:gridSpan w:val="3"/>
            <w:tcBorders>
              <w:right w:val="single" w:sz="4" w:space="0" w:color="auto"/>
            </w:tcBorders>
            <w:vAlign w:val="center"/>
          </w:tcPr>
          <w:p w:rsidR="00350408" w:rsidRPr="00166400" w:rsidRDefault="00350408" w:rsidP="00DA2956">
            <w:pPr>
              <w:rPr>
                <w:rFonts w:cs="Arial"/>
              </w:rPr>
            </w:pPr>
            <w:r w:rsidRPr="00166400">
              <w:rPr>
                <w:rFonts w:cs="Arial"/>
              </w:rPr>
              <w:t>TRU definition</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Length of variable</w:t>
            </w:r>
          </w:p>
        </w:tc>
        <w:tc>
          <w:tcPr>
            <w:tcW w:w="1985" w:type="dxa"/>
            <w:vAlign w:val="center"/>
          </w:tcPr>
          <w:p w:rsidR="00350408" w:rsidRPr="00166400" w:rsidRDefault="00350408" w:rsidP="00DA2956">
            <w:pPr>
              <w:rPr>
                <w:rFonts w:cs="Arial"/>
                <w:b/>
              </w:rPr>
            </w:pPr>
            <w:r w:rsidRPr="00166400">
              <w:rPr>
                <w:rFonts w:cs="Arial"/>
                <w:b/>
              </w:rPr>
              <w:t>Minimum Value</w:t>
            </w:r>
          </w:p>
        </w:tc>
        <w:tc>
          <w:tcPr>
            <w:tcW w:w="1985" w:type="dxa"/>
            <w:vAlign w:val="center"/>
          </w:tcPr>
          <w:p w:rsidR="00350408" w:rsidRPr="00166400" w:rsidRDefault="00350408" w:rsidP="00DA2956">
            <w:pPr>
              <w:rPr>
                <w:rFonts w:cs="Arial"/>
                <w:b/>
              </w:rPr>
            </w:pPr>
            <w:r w:rsidRPr="00166400">
              <w:rPr>
                <w:rFonts w:cs="Arial"/>
                <w:b/>
              </w:rPr>
              <w:t>Maximum Value</w:t>
            </w:r>
          </w:p>
        </w:tc>
        <w:tc>
          <w:tcPr>
            <w:tcW w:w="3614" w:type="dxa"/>
            <w:tcBorders>
              <w:right w:val="single" w:sz="4" w:space="0" w:color="auto"/>
            </w:tcBorders>
            <w:vAlign w:val="center"/>
          </w:tcPr>
          <w:p w:rsidR="00350408" w:rsidRPr="00166400" w:rsidRDefault="00350408" w:rsidP="00DA2956">
            <w:pPr>
              <w:rPr>
                <w:rFonts w:cs="Arial"/>
                <w:b/>
              </w:rPr>
            </w:pPr>
            <w:r w:rsidRPr="00166400">
              <w:rPr>
                <w:rFonts w:cs="Arial"/>
                <w:b/>
              </w:rPr>
              <w:t>Resolution/formula</w:t>
            </w:r>
          </w:p>
        </w:tc>
      </w:tr>
      <w:tr w:rsidR="00350408" w:rsidRPr="00166400" w:rsidTr="00FC4506">
        <w:tblPrEx>
          <w:tblCellMar>
            <w:top w:w="0" w:type="dxa"/>
            <w:bottom w:w="0" w:type="dxa"/>
          </w:tblCellMar>
        </w:tblPrEx>
        <w:tc>
          <w:tcPr>
            <w:tcW w:w="2268" w:type="dxa"/>
            <w:tcBorders>
              <w:left w:val="single" w:sz="4" w:space="0" w:color="auto"/>
              <w:bottom w:val="single" w:sz="4" w:space="0" w:color="auto"/>
            </w:tcBorders>
            <w:vAlign w:val="center"/>
          </w:tcPr>
          <w:p w:rsidR="00350408" w:rsidRPr="00166400" w:rsidRDefault="00350408" w:rsidP="00DA2956">
            <w:pPr>
              <w:rPr>
                <w:rFonts w:cs="Arial"/>
              </w:rPr>
            </w:pPr>
            <w:r w:rsidRPr="00166400">
              <w:rPr>
                <w:rFonts w:cs="Arial"/>
              </w:rPr>
              <w:t>16 bits</w:t>
            </w:r>
          </w:p>
        </w:tc>
        <w:tc>
          <w:tcPr>
            <w:tcW w:w="1985" w:type="dxa"/>
            <w:tcBorders>
              <w:bottom w:val="single" w:sz="4" w:space="0" w:color="auto"/>
            </w:tcBorders>
            <w:vAlign w:val="center"/>
          </w:tcPr>
          <w:p w:rsidR="00350408" w:rsidRPr="00166400" w:rsidRDefault="00350408" w:rsidP="00DA2956">
            <w:pPr>
              <w:rPr>
                <w:rFonts w:cs="Arial"/>
              </w:rPr>
            </w:pPr>
            <w:r w:rsidRPr="00166400">
              <w:rPr>
                <w:rFonts w:cs="Arial"/>
              </w:rPr>
              <w:t>0</w:t>
            </w:r>
          </w:p>
        </w:tc>
        <w:tc>
          <w:tcPr>
            <w:tcW w:w="1985" w:type="dxa"/>
            <w:tcBorders>
              <w:bottom w:val="single" w:sz="4" w:space="0" w:color="auto"/>
            </w:tcBorders>
            <w:vAlign w:val="center"/>
          </w:tcPr>
          <w:p w:rsidR="00350408" w:rsidRPr="00166400" w:rsidRDefault="00350408" w:rsidP="00DA2956">
            <w:pPr>
              <w:rPr>
                <w:rFonts w:cs="Arial"/>
              </w:rPr>
            </w:pPr>
            <w:r w:rsidRPr="00166400">
              <w:rPr>
                <w:rFonts w:cs="Arial"/>
              </w:rPr>
              <w:t>65535</w:t>
            </w:r>
          </w:p>
        </w:tc>
        <w:tc>
          <w:tcPr>
            <w:tcW w:w="3614" w:type="dxa"/>
            <w:tcBorders>
              <w:bottom w:val="single" w:sz="4" w:space="0" w:color="auto"/>
              <w:right w:val="single" w:sz="4" w:space="0" w:color="auto"/>
            </w:tcBorders>
            <w:vAlign w:val="center"/>
          </w:tcPr>
          <w:p w:rsidR="00350408" w:rsidRPr="00166400" w:rsidRDefault="00350408" w:rsidP="00DA2956">
            <w:pPr>
              <w:rPr>
                <w:rFonts w:cs="Arial"/>
              </w:rPr>
            </w:pPr>
            <w:r w:rsidRPr="00166400">
              <w:rPr>
                <w:rFonts w:cs="Arial"/>
              </w:rPr>
              <w:t>1 Byte</w:t>
            </w:r>
          </w:p>
        </w:tc>
      </w:tr>
      <w:tr w:rsidR="00350408" w:rsidRPr="00166400" w:rsidTr="00FC4506">
        <w:tblPrEx>
          <w:tblCellMar>
            <w:top w:w="0" w:type="dxa"/>
            <w:bottom w:w="0" w:type="dxa"/>
          </w:tblCellMar>
        </w:tblPrEx>
        <w:trPr>
          <w:cantSplit/>
        </w:trPr>
        <w:tc>
          <w:tcPr>
            <w:tcW w:w="2268" w:type="dxa"/>
            <w:tcBorders>
              <w:left w:val="single" w:sz="4" w:space="0" w:color="auto"/>
              <w:bottom w:val="single" w:sz="4" w:space="0" w:color="auto"/>
            </w:tcBorders>
            <w:vAlign w:val="center"/>
          </w:tcPr>
          <w:p w:rsidR="00350408" w:rsidRPr="00166400" w:rsidRDefault="00350408" w:rsidP="00DA2956">
            <w:pPr>
              <w:rPr>
                <w:rFonts w:cs="Arial"/>
                <w:b/>
              </w:rPr>
            </w:pPr>
            <w:r w:rsidRPr="00166400">
              <w:rPr>
                <w:rFonts w:cs="Arial"/>
                <w:b/>
              </w:rPr>
              <w:t>Special/Reserved Values</w:t>
            </w:r>
          </w:p>
        </w:tc>
        <w:tc>
          <w:tcPr>
            <w:tcW w:w="7584" w:type="dxa"/>
            <w:gridSpan w:val="3"/>
            <w:tcBorders>
              <w:bottom w:val="single" w:sz="4" w:space="0" w:color="auto"/>
              <w:right w:val="single" w:sz="4" w:space="0" w:color="auto"/>
            </w:tcBorders>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pPr>
        <w:rPr>
          <w:lang w:val="de-DE"/>
        </w:rPr>
      </w:pPr>
      <w:bookmarkStart w:id="1196" w:name="_Toc286739456"/>
      <w:r w:rsidRPr="00166400">
        <w:rPr>
          <w:lang w:val="de-DE"/>
        </w:rPr>
        <w:t>DRU_M_</w:t>
      </w:r>
      <w:bookmarkStart w:id="1197" w:name="_Hlt531661256"/>
      <w:bookmarkEnd w:id="1197"/>
      <w:r w:rsidRPr="00166400">
        <w:rPr>
          <w:lang w:val="de-DE"/>
        </w:rPr>
        <w:t>DIAG</w:t>
      </w:r>
      <w:bookmarkEnd w:id="1191"/>
      <w:bookmarkEnd w:id="1192"/>
      <w:bookmarkEnd w:id="1193"/>
      <w:bookmarkEnd w:id="119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350408" w:rsidRPr="00166400" w:rsidTr="00FC4506">
        <w:tblPrEx>
          <w:tblCellMar>
            <w:top w:w="0" w:type="dxa"/>
            <w:bottom w:w="0" w:type="dxa"/>
          </w:tblCellMar>
        </w:tblPrEx>
        <w:tc>
          <w:tcPr>
            <w:tcW w:w="2268" w:type="dxa"/>
            <w:tcBorders>
              <w:top w:val="single" w:sz="4" w:space="0" w:color="auto"/>
              <w:left w:val="single" w:sz="4" w:space="0" w:color="auto"/>
            </w:tcBorders>
            <w:vAlign w:val="center"/>
          </w:tcPr>
          <w:p w:rsidR="00350408" w:rsidRPr="00166400" w:rsidRDefault="00350408" w:rsidP="00DA2956">
            <w:pPr>
              <w:rPr>
                <w:rFonts w:cs="Arial"/>
                <w:b/>
                <w:lang w:val="de-DE"/>
              </w:rPr>
            </w:pPr>
            <w:r w:rsidRPr="00166400">
              <w:rPr>
                <w:rFonts w:cs="Arial"/>
                <w:b/>
                <w:lang w:val="de-DE"/>
              </w:rPr>
              <w:t>Name</w:t>
            </w:r>
          </w:p>
        </w:tc>
        <w:tc>
          <w:tcPr>
            <w:tcW w:w="7585" w:type="dxa"/>
            <w:gridSpan w:val="3"/>
            <w:tcBorders>
              <w:top w:val="single" w:sz="4" w:space="0" w:color="auto"/>
              <w:right w:val="single" w:sz="4" w:space="0" w:color="auto"/>
            </w:tcBorders>
            <w:vAlign w:val="center"/>
          </w:tcPr>
          <w:p w:rsidR="00350408" w:rsidRPr="00166400" w:rsidRDefault="00350408" w:rsidP="00DA2956">
            <w:pPr>
              <w:rPr>
                <w:rFonts w:cs="Arial"/>
                <w:lang w:val="fr-FR"/>
              </w:rPr>
            </w:pPr>
            <w:r w:rsidRPr="00166400">
              <w:rPr>
                <w:rFonts w:cs="Arial"/>
                <w:lang w:val="fr-FR"/>
              </w:rPr>
              <w:t>Diagnostic code</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lang w:val="fr-FR"/>
              </w:rPr>
            </w:pPr>
            <w:r w:rsidRPr="00166400">
              <w:rPr>
                <w:rFonts w:cs="Arial"/>
                <w:b/>
                <w:lang w:val="fr-FR"/>
              </w:rPr>
              <w:t>Description</w:t>
            </w:r>
          </w:p>
        </w:tc>
        <w:tc>
          <w:tcPr>
            <w:tcW w:w="7585" w:type="dxa"/>
            <w:gridSpan w:val="3"/>
            <w:tcBorders>
              <w:right w:val="single" w:sz="4" w:space="0" w:color="auto"/>
            </w:tcBorders>
            <w:vAlign w:val="center"/>
          </w:tcPr>
          <w:p w:rsidR="00350408" w:rsidRPr="00166400" w:rsidRDefault="00350408" w:rsidP="00DA2956">
            <w:pPr>
              <w:rPr>
                <w:rFonts w:cs="Arial"/>
              </w:rPr>
            </w:pPr>
            <w:r w:rsidRPr="00166400">
              <w:rPr>
                <w:rFonts w:cs="Arial"/>
              </w:rPr>
              <w:t>Identity number of diagnostic code.</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Source of definition</w:t>
            </w:r>
          </w:p>
        </w:tc>
        <w:tc>
          <w:tcPr>
            <w:tcW w:w="7585" w:type="dxa"/>
            <w:gridSpan w:val="3"/>
            <w:tcBorders>
              <w:right w:val="single" w:sz="4" w:space="0" w:color="auto"/>
            </w:tcBorders>
            <w:vAlign w:val="center"/>
          </w:tcPr>
          <w:p w:rsidR="00350408" w:rsidRPr="00166400" w:rsidRDefault="00350408" w:rsidP="00DA2956">
            <w:pPr>
              <w:rPr>
                <w:rFonts w:cs="Arial"/>
              </w:rPr>
            </w:pPr>
            <w:r w:rsidRPr="00166400">
              <w:rPr>
                <w:rFonts w:cs="Arial"/>
              </w:rPr>
              <w:t>DRU definition</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Length of variable</w:t>
            </w:r>
          </w:p>
        </w:tc>
        <w:tc>
          <w:tcPr>
            <w:tcW w:w="1943" w:type="dxa"/>
            <w:vAlign w:val="center"/>
          </w:tcPr>
          <w:p w:rsidR="00350408" w:rsidRPr="00166400" w:rsidRDefault="00350408" w:rsidP="00DA2956">
            <w:pPr>
              <w:rPr>
                <w:rFonts w:cs="Arial"/>
                <w:b/>
              </w:rPr>
            </w:pPr>
            <w:r w:rsidRPr="00166400">
              <w:rPr>
                <w:rFonts w:cs="Arial"/>
                <w:b/>
              </w:rPr>
              <w:t>Minimum Value</w:t>
            </w:r>
          </w:p>
        </w:tc>
        <w:tc>
          <w:tcPr>
            <w:tcW w:w="2000" w:type="dxa"/>
            <w:vAlign w:val="center"/>
          </w:tcPr>
          <w:p w:rsidR="00350408" w:rsidRPr="00166400" w:rsidRDefault="00350408" w:rsidP="00DA2956">
            <w:pPr>
              <w:rPr>
                <w:rFonts w:cs="Arial"/>
                <w:b/>
              </w:rPr>
            </w:pPr>
            <w:r w:rsidRPr="00166400">
              <w:rPr>
                <w:rFonts w:cs="Arial"/>
                <w:b/>
              </w:rPr>
              <w:t>Maximum Value</w:t>
            </w:r>
          </w:p>
        </w:tc>
        <w:tc>
          <w:tcPr>
            <w:tcW w:w="3642" w:type="dxa"/>
            <w:tcBorders>
              <w:right w:val="single" w:sz="4" w:space="0" w:color="auto"/>
            </w:tcBorders>
            <w:vAlign w:val="center"/>
          </w:tcPr>
          <w:p w:rsidR="00350408" w:rsidRPr="00166400" w:rsidRDefault="00350408" w:rsidP="00DA2956">
            <w:pPr>
              <w:rPr>
                <w:rFonts w:cs="Arial"/>
                <w:b/>
              </w:rPr>
            </w:pPr>
            <w:r w:rsidRPr="00166400">
              <w:rPr>
                <w:rFonts w:cs="Arial"/>
                <w:b/>
              </w:rPr>
              <w:t>Resolution/formula</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rPr>
            </w:pPr>
            <w:r w:rsidRPr="00166400">
              <w:rPr>
                <w:rFonts w:cs="Arial"/>
              </w:rPr>
              <w:t>12 bits</w:t>
            </w:r>
          </w:p>
        </w:tc>
        <w:tc>
          <w:tcPr>
            <w:tcW w:w="1943" w:type="dxa"/>
            <w:vAlign w:val="center"/>
          </w:tcPr>
          <w:p w:rsidR="00350408" w:rsidRPr="00166400" w:rsidRDefault="00350408" w:rsidP="00DA2956">
            <w:pPr>
              <w:rPr>
                <w:rFonts w:cs="Arial"/>
              </w:rPr>
            </w:pPr>
            <w:r w:rsidRPr="00166400">
              <w:rPr>
                <w:rFonts w:cs="Arial"/>
              </w:rPr>
              <w:t>0</w:t>
            </w:r>
          </w:p>
        </w:tc>
        <w:tc>
          <w:tcPr>
            <w:tcW w:w="2000" w:type="dxa"/>
            <w:vAlign w:val="center"/>
          </w:tcPr>
          <w:p w:rsidR="00350408" w:rsidRPr="00166400" w:rsidRDefault="00350408" w:rsidP="00DA2956">
            <w:pPr>
              <w:rPr>
                <w:rFonts w:cs="Arial"/>
              </w:rPr>
            </w:pPr>
            <w:r w:rsidRPr="00166400">
              <w:rPr>
                <w:rFonts w:cs="Arial"/>
              </w:rPr>
              <w:t>4095</w:t>
            </w:r>
          </w:p>
        </w:tc>
        <w:tc>
          <w:tcPr>
            <w:tcW w:w="3642" w:type="dxa"/>
            <w:tcBorders>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c>
          <w:tcPr>
            <w:tcW w:w="2268" w:type="dxa"/>
            <w:tcBorders>
              <w:left w:val="single" w:sz="4" w:space="0" w:color="auto"/>
              <w:bottom w:val="single" w:sz="4" w:space="0" w:color="auto"/>
            </w:tcBorders>
            <w:vAlign w:val="center"/>
          </w:tcPr>
          <w:p w:rsidR="00350408" w:rsidRPr="00166400" w:rsidRDefault="00350408" w:rsidP="00DA2956">
            <w:pPr>
              <w:rPr>
                <w:rFonts w:cs="Arial"/>
                <w:b/>
              </w:rPr>
            </w:pPr>
            <w:r w:rsidRPr="00166400">
              <w:rPr>
                <w:rFonts w:cs="Arial"/>
                <w:b/>
              </w:rPr>
              <w:t>Special/Reserved Values</w:t>
            </w:r>
          </w:p>
        </w:tc>
        <w:tc>
          <w:tcPr>
            <w:tcW w:w="7585" w:type="dxa"/>
            <w:gridSpan w:val="3"/>
            <w:tcBorders>
              <w:bottom w:val="single" w:sz="4" w:space="0" w:color="auto"/>
              <w:right w:val="single" w:sz="4" w:space="0" w:color="auto"/>
            </w:tcBorders>
            <w:vAlign w:val="center"/>
          </w:tcPr>
          <w:p w:rsidR="00350408" w:rsidRPr="00166400" w:rsidRDefault="00350408" w:rsidP="00DA2956">
            <w:pPr>
              <w:rPr>
                <w:rFonts w:cs="Arial"/>
              </w:rPr>
            </w:pPr>
          </w:p>
        </w:tc>
      </w:tr>
    </w:tbl>
    <w:p w:rsidR="00350408" w:rsidRPr="00166400" w:rsidRDefault="00350408" w:rsidP="00DA2956">
      <w:pPr>
        <w:rPr>
          <w:rFonts w:cs="Arial"/>
        </w:rPr>
      </w:pPr>
      <w:bookmarkStart w:id="1198" w:name="_Ref531661579"/>
      <w:bookmarkStart w:id="1199" w:name="_Ref536002503"/>
      <w:bookmarkStart w:id="1200" w:name="_Toc5694201"/>
    </w:p>
    <w:p w:rsidR="00350408" w:rsidRPr="00166400" w:rsidRDefault="00350408" w:rsidP="00DA2956">
      <w:bookmarkStart w:id="1201" w:name="_Toc286739457"/>
      <w:r w:rsidRPr="00166400">
        <w:t>DRU_N_PACKET</w:t>
      </w:r>
      <w:bookmarkEnd w:id="120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350408" w:rsidRPr="00166400" w:rsidTr="00FC4506">
        <w:tblPrEx>
          <w:tblCellMar>
            <w:top w:w="0" w:type="dxa"/>
            <w:bottom w:w="0" w:type="dxa"/>
          </w:tblCellMar>
        </w:tblPrEx>
        <w:tc>
          <w:tcPr>
            <w:tcW w:w="2268" w:type="dxa"/>
            <w:tcBorders>
              <w:top w:val="single" w:sz="4" w:space="0" w:color="auto"/>
              <w:left w:val="single" w:sz="4" w:space="0" w:color="auto"/>
            </w:tcBorders>
            <w:vAlign w:val="center"/>
          </w:tcPr>
          <w:p w:rsidR="00350408" w:rsidRPr="00166400" w:rsidRDefault="00350408" w:rsidP="00DA2956">
            <w:pPr>
              <w:rPr>
                <w:rFonts w:cs="Arial"/>
                <w:b/>
              </w:rPr>
            </w:pPr>
            <w:r w:rsidRPr="00166400">
              <w:rPr>
                <w:rFonts w:cs="Arial"/>
                <w:b/>
              </w:rPr>
              <w:t>Name</w:t>
            </w:r>
          </w:p>
        </w:tc>
        <w:tc>
          <w:tcPr>
            <w:tcW w:w="7584" w:type="dxa"/>
            <w:gridSpan w:val="3"/>
            <w:tcBorders>
              <w:top w:val="single" w:sz="4" w:space="0" w:color="auto"/>
              <w:right w:val="single" w:sz="4" w:space="0" w:color="auto"/>
            </w:tcBorders>
            <w:vAlign w:val="center"/>
          </w:tcPr>
          <w:p w:rsidR="00350408" w:rsidRPr="00166400" w:rsidRDefault="00350408" w:rsidP="00DA2956">
            <w:pPr>
              <w:rPr>
                <w:rFonts w:cs="Arial"/>
              </w:rPr>
            </w:pPr>
            <w:r w:rsidRPr="00166400">
              <w:rPr>
                <w:rFonts w:cs="Arial"/>
              </w:rPr>
              <w:t>Number of packets in a DRU Telegram.</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Description</w:t>
            </w:r>
          </w:p>
        </w:tc>
        <w:tc>
          <w:tcPr>
            <w:tcW w:w="7584" w:type="dxa"/>
            <w:gridSpan w:val="3"/>
            <w:tcBorders>
              <w:right w:val="single" w:sz="4" w:space="0" w:color="auto"/>
            </w:tcBorders>
            <w:vAlign w:val="center"/>
          </w:tcPr>
          <w:p w:rsidR="00350408" w:rsidRPr="00166400" w:rsidRDefault="00350408" w:rsidP="00DA2956">
            <w:pPr>
              <w:rPr>
                <w:rFonts w:cs="Arial"/>
              </w:rPr>
            </w:pPr>
            <w:r w:rsidRPr="00166400">
              <w:rPr>
                <w:rFonts w:cs="Arial"/>
              </w:rPr>
              <w:t>Number of packets in a DRU Telegram.</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Source of definition</w:t>
            </w:r>
          </w:p>
        </w:tc>
        <w:tc>
          <w:tcPr>
            <w:tcW w:w="7584" w:type="dxa"/>
            <w:gridSpan w:val="3"/>
            <w:tcBorders>
              <w:right w:val="single" w:sz="4" w:space="0" w:color="auto"/>
            </w:tcBorders>
            <w:vAlign w:val="center"/>
          </w:tcPr>
          <w:p w:rsidR="00350408" w:rsidRPr="00166400" w:rsidRDefault="00350408" w:rsidP="00DA2956">
            <w:pPr>
              <w:rPr>
                <w:rFonts w:cs="Arial"/>
              </w:rPr>
            </w:pPr>
            <w:r w:rsidRPr="00166400">
              <w:rPr>
                <w:rFonts w:cs="Arial"/>
              </w:rPr>
              <w:t>TRU definition</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Length of variable</w:t>
            </w:r>
          </w:p>
        </w:tc>
        <w:tc>
          <w:tcPr>
            <w:tcW w:w="1914" w:type="dxa"/>
            <w:vAlign w:val="center"/>
          </w:tcPr>
          <w:p w:rsidR="00350408" w:rsidRPr="00166400" w:rsidRDefault="00350408" w:rsidP="00DA2956">
            <w:pPr>
              <w:rPr>
                <w:rFonts w:cs="Arial"/>
                <w:b/>
              </w:rPr>
            </w:pPr>
            <w:r w:rsidRPr="00166400">
              <w:rPr>
                <w:rFonts w:cs="Arial"/>
                <w:b/>
              </w:rPr>
              <w:t>Minimum Value</w:t>
            </w:r>
          </w:p>
        </w:tc>
        <w:tc>
          <w:tcPr>
            <w:tcW w:w="2056" w:type="dxa"/>
            <w:vAlign w:val="center"/>
          </w:tcPr>
          <w:p w:rsidR="00350408" w:rsidRPr="00166400" w:rsidRDefault="00350408" w:rsidP="00DA2956">
            <w:pPr>
              <w:rPr>
                <w:rFonts w:cs="Arial"/>
                <w:b/>
              </w:rPr>
            </w:pPr>
            <w:r w:rsidRPr="00166400">
              <w:rPr>
                <w:rFonts w:cs="Arial"/>
                <w:b/>
              </w:rPr>
              <w:t>Maximum Value</w:t>
            </w:r>
          </w:p>
        </w:tc>
        <w:tc>
          <w:tcPr>
            <w:tcW w:w="3614" w:type="dxa"/>
            <w:tcBorders>
              <w:right w:val="single" w:sz="4" w:space="0" w:color="auto"/>
            </w:tcBorders>
            <w:vAlign w:val="center"/>
          </w:tcPr>
          <w:p w:rsidR="00350408" w:rsidRPr="00166400" w:rsidRDefault="00350408" w:rsidP="00DA2956">
            <w:pPr>
              <w:rPr>
                <w:rFonts w:cs="Arial"/>
                <w:b/>
              </w:rPr>
            </w:pPr>
            <w:r w:rsidRPr="00166400">
              <w:rPr>
                <w:rFonts w:cs="Arial"/>
                <w:b/>
              </w:rPr>
              <w:t>Resolution/formula</w:t>
            </w:r>
          </w:p>
        </w:tc>
      </w:tr>
      <w:tr w:rsidR="00350408" w:rsidRPr="00166400" w:rsidTr="00FC4506">
        <w:tblPrEx>
          <w:tblCellMar>
            <w:top w:w="0" w:type="dxa"/>
            <w:bottom w:w="0" w:type="dxa"/>
          </w:tblCellMar>
        </w:tblPrEx>
        <w:tc>
          <w:tcPr>
            <w:tcW w:w="2268" w:type="dxa"/>
            <w:tcBorders>
              <w:left w:val="single" w:sz="4" w:space="0" w:color="auto"/>
              <w:bottom w:val="single" w:sz="4" w:space="0" w:color="auto"/>
            </w:tcBorders>
            <w:vAlign w:val="center"/>
          </w:tcPr>
          <w:p w:rsidR="00350408" w:rsidRPr="00166400" w:rsidRDefault="00350408" w:rsidP="00DA2956">
            <w:pPr>
              <w:rPr>
                <w:rFonts w:cs="Arial"/>
              </w:rPr>
            </w:pPr>
            <w:r w:rsidRPr="00166400">
              <w:rPr>
                <w:rFonts w:cs="Arial"/>
              </w:rPr>
              <w:t>4 bits</w:t>
            </w:r>
          </w:p>
        </w:tc>
        <w:tc>
          <w:tcPr>
            <w:tcW w:w="1914" w:type="dxa"/>
            <w:tcBorders>
              <w:bottom w:val="single" w:sz="4" w:space="0" w:color="auto"/>
            </w:tcBorders>
            <w:vAlign w:val="center"/>
          </w:tcPr>
          <w:p w:rsidR="00350408" w:rsidRPr="00166400" w:rsidRDefault="00350408" w:rsidP="00DA2956">
            <w:pPr>
              <w:rPr>
                <w:rFonts w:cs="Arial"/>
              </w:rPr>
            </w:pPr>
            <w:r w:rsidRPr="00166400">
              <w:rPr>
                <w:rFonts w:cs="Arial"/>
              </w:rPr>
              <w:t>0</w:t>
            </w:r>
          </w:p>
        </w:tc>
        <w:tc>
          <w:tcPr>
            <w:tcW w:w="2056" w:type="dxa"/>
            <w:tcBorders>
              <w:bottom w:val="single" w:sz="4" w:space="0" w:color="auto"/>
            </w:tcBorders>
            <w:vAlign w:val="center"/>
          </w:tcPr>
          <w:p w:rsidR="00350408" w:rsidRPr="00166400" w:rsidRDefault="00350408" w:rsidP="00DA2956">
            <w:pPr>
              <w:rPr>
                <w:rFonts w:cs="Arial"/>
              </w:rPr>
            </w:pPr>
            <w:r w:rsidRPr="00166400">
              <w:rPr>
                <w:rFonts w:cs="Arial"/>
              </w:rPr>
              <w:t>31</w:t>
            </w:r>
          </w:p>
        </w:tc>
        <w:tc>
          <w:tcPr>
            <w:tcW w:w="3614" w:type="dxa"/>
            <w:tcBorders>
              <w:bottom w:val="single" w:sz="4" w:space="0" w:color="auto"/>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c>
          <w:tcPr>
            <w:tcW w:w="2268" w:type="dxa"/>
            <w:tcBorders>
              <w:left w:val="single" w:sz="4" w:space="0" w:color="auto"/>
              <w:bottom w:val="single" w:sz="4" w:space="0" w:color="auto"/>
            </w:tcBorders>
            <w:vAlign w:val="center"/>
          </w:tcPr>
          <w:p w:rsidR="00350408" w:rsidRPr="00166400" w:rsidRDefault="00350408" w:rsidP="00DA2956">
            <w:pPr>
              <w:rPr>
                <w:rFonts w:cs="Arial"/>
              </w:rPr>
            </w:pPr>
            <w:r w:rsidRPr="00166400">
              <w:rPr>
                <w:rFonts w:cs="Arial"/>
                <w:b/>
              </w:rPr>
              <w:t>Special/Reserved Values</w:t>
            </w:r>
          </w:p>
        </w:tc>
        <w:tc>
          <w:tcPr>
            <w:tcW w:w="7584" w:type="dxa"/>
            <w:gridSpan w:val="3"/>
            <w:tcBorders>
              <w:bottom w:val="single" w:sz="4" w:space="0" w:color="auto"/>
              <w:right w:val="single" w:sz="4" w:space="0" w:color="auto"/>
            </w:tcBorders>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bookmarkStart w:id="1202" w:name="_Toc286739458"/>
      <w:r w:rsidRPr="00166400">
        <w:t>DRU_NID_CHANNEL</w:t>
      </w:r>
      <w:bookmarkEnd w:id="1198"/>
      <w:bookmarkEnd w:id="1199"/>
      <w:bookmarkEnd w:id="1200"/>
      <w:bookmarkEnd w:id="12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350408" w:rsidRPr="00166400" w:rsidTr="00FC4506">
        <w:tblPrEx>
          <w:tblCellMar>
            <w:top w:w="0" w:type="dxa"/>
            <w:bottom w:w="0" w:type="dxa"/>
          </w:tblCellMar>
        </w:tblPrEx>
        <w:tc>
          <w:tcPr>
            <w:tcW w:w="2268" w:type="dxa"/>
            <w:tcBorders>
              <w:top w:val="single" w:sz="4" w:space="0" w:color="auto"/>
              <w:left w:val="single" w:sz="4" w:space="0" w:color="auto"/>
            </w:tcBorders>
            <w:vAlign w:val="center"/>
          </w:tcPr>
          <w:p w:rsidR="00350408" w:rsidRPr="00166400" w:rsidRDefault="00350408" w:rsidP="00DA2956">
            <w:pPr>
              <w:rPr>
                <w:rFonts w:cs="Arial"/>
                <w:b/>
              </w:rPr>
            </w:pPr>
            <w:r w:rsidRPr="00166400">
              <w:rPr>
                <w:rFonts w:cs="Arial"/>
                <w:b/>
              </w:rPr>
              <w:t>Name</w:t>
            </w:r>
          </w:p>
        </w:tc>
        <w:tc>
          <w:tcPr>
            <w:tcW w:w="7585" w:type="dxa"/>
            <w:gridSpan w:val="3"/>
            <w:tcBorders>
              <w:top w:val="single" w:sz="4" w:space="0" w:color="auto"/>
              <w:right w:val="single" w:sz="4" w:space="0" w:color="auto"/>
            </w:tcBorders>
            <w:vAlign w:val="center"/>
          </w:tcPr>
          <w:p w:rsidR="00350408" w:rsidRPr="00166400" w:rsidRDefault="00350408" w:rsidP="00DA2956">
            <w:pPr>
              <w:rPr>
                <w:rFonts w:cs="Arial"/>
              </w:rPr>
            </w:pPr>
            <w:r w:rsidRPr="00166400">
              <w:rPr>
                <w:rFonts w:cs="Arial"/>
              </w:rPr>
              <w:t>Channel number identification</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Description</w:t>
            </w:r>
          </w:p>
        </w:tc>
        <w:tc>
          <w:tcPr>
            <w:tcW w:w="7585" w:type="dxa"/>
            <w:gridSpan w:val="3"/>
            <w:tcBorders>
              <w:right w:val="single" w:sz="4" w:space="0" w:color="auto"/>
            </w:tcBorders>
            <w:vAlign w:val="center"/>
          </w:tcPr>
          <w:p w:rsidR="00350408" w:rsidRPr="00166400" w:rsidRDefault="00350408" w:rsidP="00DA2956">
            <w:pPr>
              <w:rPr>
                <w:rFonts w:cs="Arial"/>
              </w:rPr>
            </w:pPr>
            <w:r w:rsidRPr="00166400">
              <w:rPr>
                <w:rFonts w:cs="Arial"/>
              </w:rPr>
              <w:t>Identity number of the channel number – or like - which issue the message</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Source of definition</w:t>
            </w:r>
          </w:p>
        </w:tc>
        <w:tc>
          <w:tcPr>
            <w:tcW w:w="7585" w:type="dxa"/>
            <w:gridSpan w:val="3"/>
            <w:tcBorders>
              <w:right w:val="single" w:sz="4" w:space="0" w:color="auto"/>
            </w:tcBorders>
            <w:vAlign w:val="center"/>
          </w:tcPr>
          <w:p w:rsidR="00350408" w:rsidRPr="00166400" w:rsidRDefault="00350408" w:rsidP="00DA2956">
            <w:pPr>
              <w:rPr>
                <w:rFonts w:cs="Arial"/>
              </w:rPr>
            </w:pPr>
            <w:r w:rsidRPr="00166400">
              <w:rPr>
                <w:rFonts w:cs="Arial"/>
              </w:rPr>
              <w:t>DRU definition</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Length of variable</w:t>
            </w:r>
          </w:p>
        </w:tc>
        <w:tc>
          <w:tcPr>
            <w:tcW w:w="1943" w:type="dxa"/>
            <w:vAlign w:val="center"/>
          </w:tcPr>
          <w:p w:rsidR="00350408" w:rsidRPr="00166400" w:rsidRDefault="00350408" w:rsidP="00DA2956">
            <w:pPr>
              <w:rPr>
                <w:rFonts w:cs="Arial"/>
                <w:b/>
              </w:rPr>
            </w:pPr>
            <w:r w:rsidRPr="00166400">
              <w:rPr>
                <w:rFonts w:cs="Arial"/>
                <w:b/>
              </w:rPr>
              <w:t>Minimum Value</w:t>
            </w:r>
          </w:p>
        </w:tc>
        <w:tc>
          <w:tcPr>
            <w:tcW w:w="2000" w:type="dxa"/>
            <w:vAlign w:val="center"/>
          </w:tcPr>
          <w:p w:rsidR="00350408" w:rsidRPr="00166400" w:rsidRDefault="00350408" w:rsidP="00DA2956">
            <w:pPr>
              <w:rPr>
                <w:rFonts w:cs="Arial"/>
                <w:b/>
              </w:rPr>
            </w:pPr>
            <w:r w:rsidRPr="00166400">
              <w:rPr>
                <w:rFonts w:cs="Arial"/>
                <w:b/>
              </w:rPr>
              <w:t>Maximum Value</w:t>
            </w:r>
          </w:p>
        </w:tc>
        <w:tc>
          <w:tcPr>
            <w:tcW w:w="3642" w:type="dxa"/>
            <w:tcBorders>
              <w:right w:val="single" w:sz="4" w:space="0" w:color="auto"/>
            </w:tcBorders>
            <w:vAlign w:val="center"/>
          </w:tcPr>
          <w:p w:rsidR="00350408" w:rsidRPr="00166400" w:rsidRDefault="00350408" w:rsidP="00DA2956">
            <w:pPr>
              <w:rPr>
                <w:rFonts w:cs="Arial"/>
                <w:b/>
              </w:rPr>
            </w:pPr>
            <w:r w:rsidRPr="00166400">
              <w:rPr>
                <w:rFonts w:cs="Arial"/>
                <w:b/>
              </w:rPr>
              <w:t>Resolution/formula</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rPr>
            </w:pPr>
            <w:r w:rsidRPr="00166400">
              <w:rPr>
                <w:rFonts w:cs="Arial"/>
              </w:rPr>
              <w:t>4 bits</w:t>
            </w:r>
          </w:p>
        </w:tc>
        <w:tc>
          <w:tcPr>
            <w:tcW w:w="1943" w:type="dxa"/>
            <w:vAlign w:val="center"/>
          </w:tcPr>
          <w:p w:rsidR="00350408" w:rsidRPr="00166400" w:rsidRDefault="00350408" w:rsidP="00DA2956">
            <w:pPr>
              <w:rPr>
                <w:rFonts w:cs="Arial"/>
              </w:rPr>
            </w:pPr>
          </w:p>
        </w:tc>
        <w:tc>
          <w:tcPr>
            <w:tcW w:w="2000" w:type="dxa"/>
            <w:vAlign w:val="center"/>
          </w:tcPr>
          <w:p w:rsidR="00350408" w:rsidRPr="00166400" w:rsidRDefault="00350408" w:rsidP="00DA2956">
            <w:pPr>
              <w:rPr>
                <w:rFonts w:cs="Arial"/>
              </w:rPr>
            </w:pPr>
          </w:p>
        </w:tc>
        <w:tc>
          <w:tcPr>
            <w:tcW w:w="3642" w:type="dxa"/>
            <w:tcBorders>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trHeight w:val="1660"/>
        </w:trPr>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Special/Reserved Values</w:t>
            </w:r>
          </w:p>
        </w:tc>
        <w:tc>
          <w:tcPr>
            <w:tcW w:w="7585" w:type="dxa"/>
            <w:gridSpan w:val="3"/>
            <w:tcBorders>
              <w:right w:val="single" w:sz="4" w:space="0" w:color="auto"/>
            </w:tcBorders>
            <w:vAlign w:val="center"/>
          </w:tcPr>
          <w:p w:rsidR="00350408" w:rsidRPr="00166400" w:rsidRDefault="00350408" w:rsidP="00DA2956">
            <w:pPr>
              <w:rPr>
                <w:rFonts w:cs="Arial"/>
                <w:lang w:val="pt-BR"/>
              </w:rPr>
            </w:pPr>
            <w:r w:rsidRPr="00166400">
              <w:rPr>
                <w:rFonts w:cs="Arial"/>
                <w:lang w:val="pt-BR"/>
              </w:rPr>
              <w:t>1 : Cab A</w:t>
            </w:r>
          </w:p>
          <w:p w:rsidR="00350408" w:rsidRPr="00166400" w:rsidRDefault="00350408" w:rsidP="00DA2956">
            <w:pPr>
              <w:rPr>
                <w:rFonts w:cs="Arial"/>
                <w:lang w:val="pt-BR"/>
              </w:rPr>
            </w:pPr>
            <w:r w:rsidRPr="00166400">
              <w:rPr>
                <w:rFonts w:cs="Arial"/>
                <w:lang w:val="pt-BR"/>
              </w:rPr>
              <w:t>2 : Cab B</w:t>
            </w:r>
          </w:p>
        </w:tc>
      </w:tr>
    </w:tbl>
    <w:p w:rsidR="00350408" w:rsidRPr="00166400" w:rsidRDefault="00350408" w:rsidP="00DA2956">
      <w:pPr>
        <w:rPr>
          <w:rFonts w:cs="Arial"/>
          <w:lang w:val="pt-BR"/>
        </w:rPr>
      </w:pPr>
      <w:bookmarkStart w:id="1203" w:name="_Toc5694202"/>
    </w:p>
    <w:p w:rsidR="00350408" w:rsidRPr="00166400" w:rsidRDefault="00350408" w:rsidP="00DA2956">
      <w:bookmarkStart w:id="1204" w:name="_Toc286739459"/>
      <w:r w:rsidRPr="00166400">
        <w:t>DRU_NID_PACKET</w:t>
      </w:r>
      <w:bookmarkEnd w:id="12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Packet identifier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is used in the header for each packet, allowing the receiving equipment to identify data which follows.</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bookmarkStart w:id="1205" w:name="_Toc286739460"/>
      <w:r w:rsidRPr="00166400">
        <w:t>DRU_NID_SOURCE</w:t>
      </w:r>
      <w:bookmarkEnd w:id="1190"/>
      <w:bookmarkEnd w:id="1203"/>
      <w:bookmarkEnd w:id="12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350408" w:rsidRPr="00166400" w:rsidTr="00FC4506">
        <w:tblPrEx>
          <w:tblCellMar>
            <w:top w:w="0" w:type="dxa"/>
            <w:bottom w:w="0" w:type="dxa"/>
          </w:tblCellMar>
        </w:tblPrEx>
        <w:tc>
          <w:tcPr>
            <w:tcW w:w="2268" w:type="dxa"/>
            <w:tcBorders>
              <w:top w:val="single" w:sz="4" w:space="0" w:color="auto"/>
              <w:left w:val="single" w:sz="4" w:space="0" w:color="auto"/>
            </w:tcBorders>
            <w:vAlign w:val="center"/>
          </w:tcPr>
          <w:p w:rsidR="00350408" w:rsidRPr="00166400" w:rsidRDefault="00350408" w:rsidP="00DA2956">
            <w:pPr>
              <w:rPr>
                <w:rFonts w:cs="Arial"/>
                <w:b/>
              </w:rPr>
            </w:pPr>
            <w:r w:rsidRPr="00166400">
              <w:rPr>
                <w:rFonts w:cs="Arial"/>
                <w:b/>
              </w:rPr>
              <w:t>Name</w:t>
            </w:r>
          </w:p>
        </w:tc>
        <w:tc>
          <w:tcPr>
            <w:tcW w:w="7585" w:type="dxa"/>
            <w:gridSpan w:val="3"/>
            <w:tcBorders>
              <w:top w:val="single" w:sz="4" w:space="0" w:color="auto"/>
              <w:right w:val="single" w:sz="4" w:space="0" w:color="auto"/>
            </w:tcBorders>
            <w:vAlign w:val="center"/>
          </w:tcPr>
          <w:p w:rsidR="00350408" w:rsidRPr="00166400" w:rsidRDefault="00350408" w:rsidP="00DA2956">
            <w:pPr>
              <w:rPr>
                <w:rFonts w:cs="Arial"/>
              </w:rPr>
            </w:pPr>
            <w:r w:rsidRPr="00166400">
              <w:rPr>
                <w:rFonts w:cs="Arial"/>
              </w:rPr>
              <w:t>Identification of the source</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Description</w:t>
            </w:r>
          </w:p>
        </w:tc>
        <w:tc>
          <w:tcPr>
            <w:tcW w:w="7585" w:type="dxa"/>
            <w:gridSpan w:val="3"/>
            <w:tcBorders>
              <w:right w:val="single" w:sz="4" w:space="0" w:color="auto"/>
            </w:tcBorders>
            <w:vAlign w:val="center"/>
          </w:tcPr>
          <w:p w:rsidR="00350408" w:rsidRPr="00166400" w:rsidRDefault="00350408" w:rsidP="00DA2956">
            <w:pPr>
              <w:rPr>
                <w:rFonts w:cs="Arial"/>
              </w:rPr>
            </w:pPr>
            <w:r w:rsidRPr="00166400">
              <w:rPr>
                <w:rFonts w:cs="Arial"/>
              </w:rPr>
              <w:t xml:space="preserve">Defines the source that is sending the diagnostic code message. </w:t>
            </w:r>
          </w:p>
          <w:p w:rsidR="00350408" w:rsidRPr="00166400" w:rsidRDefault="00350408" w:rsidP="00DA2956">
            <w:pPr>
              <w:rPr>
                <w:rFonts w:cs="Arial"/>
              </w:rPr>
            </w:pPr>
            <w:r w:rsidRPr="00166400">
              <w:rPr>
                <w:rFonts w:cs="Arial"/>
              </w:rPr>
              <w:t>This variable is required in order to select the proper documentation for interpreting the diagnostic log.</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Source of definition</w:t>
            </w:r>
          </w:p>
        </w:tc>
        <w:tc>
          <w:tcPr>
            <w:tcW w:w="7585" w:type="dxa"/>
            <w:gridSpan w:val="3"/>
            <w:tcBorders>
              <w:right w:val="single" w:sz="4" w:space="0" w:color="auto"/>
            </w:tcBorders>
            <w:vAlign w:val="center"/>
          </w:tcPr>
          <w:p w:rsidR="00350408" w:rsidRPr="00166400" w:rsidRDefault="00350408" w:rsidP="00DA2956">
            <w:pPr>
              <w:rPr>
                <w:rFonts w:cs="Arial"/>
              </w:rPr>
            </w:pPr>
            <w:r w:rsidRPr="00166400">
              <w:rPr>
                <w:rFonts w:cs="Arial"/>
              </w:rPr>
              <w:t xml:space="preserve">DRU definition </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Length of variable</w:t>
            </w:r>
          </w:p>
        </w:tc>
        <w:tc>
          <w:tcPr>
            <w:tcW w:w="1943" w:type="dxa"/>
            <w:vAlign w:val="center"/>
          </w:tcPr>
          <w:p w:rsidR="00350408" w:rsidRPr="00166400" w:rsidRDefault="00350408" w:rsidP="00DA2956">
            <w:pPr>
              <w:rPr>
                <w:rFonts w:cs="Arial"/>
                <w:b/>
              </w:rPr>
            </w:pPr>
            <w:r w:rsidRPr="00166400">
              <w:rPr>
                <w:rFonts w:cs="Arial"/>
                <w:b/>
              </w:rPr>
              <w:t>Minimum Value</w:t>
            </w:r>
          </w:p>
        </w:tc>
        <w:tc>
          <w:tcPr>
            <w:tcW w:w="2000" w:type="dxa"/>
            <w:vAlign w:val="center"/>
          </w:tcPr>
          <w:p w:rsidR="00350408" w:rsidRPr="00166400" w:rsidRDefault="00350408" w:rsidP="00DA2956">
            <w:pPr>
              <w:rPr>
                <w:rFonts w:cs="Arial"/>
                <w:b/>
              </w:rPr>
            </w:pPr>
            <w:r w:rsidRPr="00166400">
              <w:rPr>
                <w:rFonts w:cs="Arial"/>
                <w:b/>
              </w:rPr>
              <w:t>Maximum Value</w:t>
            </w:r>
          </w:p>
        </w:tc>
        <w:tc>
          <w:tcPr>
            <w:tcW w:w="3642" w:type="dxa"/>
            <w:tcBorders>
              <w:right w:val="single" w:sz="4" w:space="0" w:color="auto"/>
            </w:tcBorders>
            <w:vAlign w:val="center"/>
          </w:tcPr>
          <w:p w:rsidR="00350408" w:rsidRPr="00166400" w:rsidRDefault="00350408" w:rsidP="00DA2956">
            <w:pPr>
              <w:rPr>
                <w:rFonts w:cs="Arial"/>
                <w:b/>
              </w:rPr>
            </w:pPr>
            <w:r w:rsidRPr="00166400">
              <w:rPr>
                <w:rFonts w:cs="Arial"/>
                <w:b/>
              </w:rPr>
              <w:t>Resolution/formula</w:t>
            </w:r>
          </w:p>
        </w:tc>
      </w:tr>
      <w:tr w:rsidR="00350408" w:rsidRPr="00166400" w:rsidTr="00FC4506">
        <w:tblPrEx>
          <w:tblCellMar>
            <w:top w:w="0" w:type="dxa"/>
            <w:bottom w:w="0" w:type="dxa"/>
          </w:tblCellMar>
        </w:tblPrEx>
        <w:tc>
          <w:tcPr>
            <w:tcW w:w="2268" w:type="dxa"/>
            <w:tcBorders>
              <w:left w:val="single" w:sz="4" w:space="0" w:color="auto"/>
              <w:bottom w:val="single" w:sz="6" w:space="0" w:color="auto"/>
            </w:tcBorders>
            <w:vAlign w:val="center"/>
          </w:tcPr>
          <w:p w:rsidR="00350408" w:rsidRPr="00166400" w:rsidRDefault="00350408" w:rsidP="00DA2956">
            <w:pPr>
              <w:rPr>
                <w:rFonts w:cs="Arial"/>
              </w:rPr>
            </w:pPr>
            <w:r w:rsidRPr="00166400">
              <w:rPr>
                <w:rFonts w:cs="Arial"/>
              </w:rPr>
              <w:t>8 bits</w:t>
            </w:r>
          </w:p>
        </w:tc>
        <w:tc>
          <w:tcPr>
            <w:tcW w:w="1943" w:type="dxa"/>
            <w:tcBorders>
              <w:bottom w:val="single" w:sz="6" w:space="0" w:color="auto"/>
            </w:tcBorders>
            <w:vAlign w:val="center"/>
          </w:tcPr>
          <w:p w:rsidR="00350408" w:rsidRPr="00166400" w:rsidRDefault="00350408" w:rsidP="00DA2956">
            <w:pPr>
              <w:rPr>
                <w:rFonts w:cs="Arial"/>
              </w:rPr>
            </w:pPr>
          </w:p>
        </w:tc>
        <w:tc>
          <w:tcPr>
            <w:tcW w:w="2000" w:type="dxa"/>
            <w:tcBorders>
              <w:bottom w:val="single" w:sz="6" w:space="0" w:color="auto"/>
            </w:tcBorders>
            <w:vAlign w:val="center"/>
          </w:tcPr>
          <w:p w:rsidR="00350408" w:rsidRPr="00166400" w:rsidRDefault="00350408" w:rsidP="00DA2956">
            <w:pPr>
              <w:rPr>
                <w:rFonts w:cs="Arial"/>
              </w:rPr>
            </w:pPr>
          </w:p>
        </w:tc>
        <w:tc>
          <w:tcPr>
            <w:tcW w:w="3642" w:type="dxa"/>
            <w:tcBorders>
              <w:bottom w:val="single" w:sz="6" w:space="0" w:color="auto"/>
              <w:right w:val="single" w:sz="4" w:space="0" w:color="auto"/>
            </w:tcBorders>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c>
          <w:tcPr>
            <w:tcW w:w="2268" w:type="dxa"/>
            <w:tcBorders>
              <w:top w:val="single" w:sz="6" w:space="0" w:color="auto"/>
              <w:left w:val="single" w:sz="4" w:space="0" w:color="auto"/>
              <w:bottom w:val="single" w:sz="6" w:space="0" w:color="auto"/>
            </w:tcBorders>
            <w:vAlign w:val="center"/>
          </w:tcPr>
          <w:p w:rsidR="00350408" w:rsidRPr="00166400" w:rsidRDefault="00350408" w:rsidP="00DA2956">
            <w:pPr>
              <w:rPr>
                <w:rFonts w:cs="Arial"/>
                <w:b/>
              </w:rPr>
            </w:pPr>
            <w:r w:rsidRPr="00166400">
              <w:rPr>
                <w:rFonts w:cs="Arial"/>
                <w:b/>
              </w:rPr>
              <w:t>Special/Reserved Values</w:t>
            </w:r>
          </w:p>
        </w:tc>
        <w:tc>
          <w:tcPr>
            <w:tcW w:w="7585" w:type="dxa"/>
            <w:gridSpan w:val="3"/>
            <w:tcBorders>
              <w:top w:val="single" w:sz="6" w:space="0" w:color="auto"/>
              <w:bottom w:val="single" w:sz="6" w:space="0" w:color="auto"/>
              <w:right w:val="single" w:sz="4" w:space="0" w:color="auto"/>
            </w:tcBorders>
            <w:vAlign w:val="center"/>
          </w:tcPr>
          <w:p w:rsidR="00350408" w:rsidRPr="00166400" w:rsidRDefault="00350408" w:rsidP="00DA2956">
            <w:pPr>
              <w:rPr>
                <w:rFonts w:cs="Arial"/>
                <w:lang w:val="fr-FR"/>
              </w:rPr>
            </w:pPr>
            <w:r w:rsidRPr="00166400">
              <w:rPr>
                <w:rFonts w:cs="Arial"/>
                <w:lang w:val="fr-FR"/>
              </w:rPr>
              <w:t>4: DMI</w:t>
            </w:r>
          </w:p>
          <w:p w:rsidR="00350408" w:rsidRPr="00166400" w:rsidRDefault="00350408" w:rsidP="00DA2956">
            <w:pPr>
              <w:rPr>
                <w:rFonts w:cs="Arial"/>
                <w:lang w:val="fr-FR"/>
              </w:rPr>
            </w:pPr>
          </w:p>
        </w:tc>
      </w:tr>
    </w:tbl>
    <w:p w:rsidR="00350408" w:rsidRPr="00166400" w:rsidRDefault="00350408" w:rsidP="00DA2956">
      <w:pPr>
        <w:rPr>
          <w:lang w:val="fr-FR"/>
        </w:rPr>
      </w:pPr>
      <w:bookmarkStart w:id="1206" w:name="_Toc5694203"/>
    </w:p>
    <w:p w:rsidR="00350408" w:rsidRPr="00166400" w:rsidRDefault="00350408" w:rsidP="00DA2956">
      <w:pPr>
        <w:rPr>
          <w:lang w:val="fr-FR"/>
        </w:rPr>
      </w:pPr>
      <w:bookmarkStart w:id="1207" w:name="_Toc286739461"/>
      <w:r w:rsidRPr="00166400">
        <w:rPr>
          <w:lang w:val="fr-FR"/>
        </w:rPr>
        <w:t>DRU_T_TRAIN</w:t>
      </w:r>
      <w:bookmarkEnd w:id="1206"/>
      <w:bookmarkEnd w:id="12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7"/>
      </w:tblGrid>
      <w:tr w:rsidR="00350408" w:rsidRPr="00166400" w:rsidTr="00FC4506">
        <w:tblPrEx>
          <w:tblCellMar>
            <w:top w:w="0" w:type="dxa"/>
            <w:bottom w:w="0" w:type="dxa"/>
          </w:tblCellMar>
        </w:tblPrEx>
        <w:tc>
          <w:tcPr>
            <w:tcW w:w="2268" w:type="dxa"/>
            <w:tcBorders>
              <w:top w:val="single" w:sz="4" w:space="0" w:color="auto"/>
              <w:left w:val="single" w:sz="4" w:space="0" w:color="auto"/>
            </w:tcBorders>
            <w:vAlign w:val="center"/>
          </w:tcPr>
          <w:p w:rsidR="00350408" w:rsidRPr="00166400" w:rsidRDefault="00350408" w:rsidP="00DA2956">
            <w:pPr>
              <w:rPr>
                <w:rFonts w:cs="Arial"/>
                <w:b/>
              </w:rPr>
            </w:pPr>
            <w:r w:rsidRPr="00166400">
              <w:rPr>
                <w:rFonts w:cs="Arial"/>
                <w:b/>
              </w:rPr>
              <w:t>Name</w:t>
            </w:r>
          </w:p>
        </w:tc>
        <w:tc>
          <w:tcPr>
            <w:tcW w:w="7590" w:type="dxa"/>
            <w:gridSpan w:val="3"/>
            <w:tcBorders>
              <w:top w:val="single" w:sz="4" w:space="0" w:color="auto"/>
              <w:right w:val="single" w:sz="4" w:space="0" w:color="auto"/>
            </w:tcBorders>
            <w:vAlign w:val="center"/>
          </w:tcPr>
          <w:p w:rsidR="00350408" w:rsidRPr="00166400" w:rsidRDefault="00350408" w:rsidP="00DA2956">
            <w:pPr>
              <w:rPr>
                <w:rFonts w:cs="Arial"/>
              </w:rPr>
            </w:pPr>
            <w:r w:rsidRPr="00166400">
              <w:rPr>
                <w:rFonts w:cs="Arial"/>
              </w:rPr>
              <w:t>Profibus safety layers profibus local reference time</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Description</w:t>
            </w:r>
          </w:p>
        </w:tc>
        <w:tc>
          <w:tcPr>
            <w:tcW w:w="7590" w:type="dxa"/>
            <w:gridSpan w:val="3"/>
            <w:tcBorders>
              <w:right w:val="single" w:sz="4" w:space="0" w:color="auto"/>
            </w:tcBorders>
            <w:vAlign w:val="center"/>
          </w:tcPr>
          <w:p w:rsidR="00350408" w:rsidRPr="00166400" w:rsidRDefault="00350408" w:rsidP="00DA2956">
            <w:pPr>
              <w:rPr>
                <w:rFonts w:cs="Arial"/>
              </w:rPr>
            </w:pPr>
            <w:r w:rsidRPr="00166400">
              <w:rPr>
                <w:rFonts w:cs="Arial"/>
              </w:rPr>
              <w:t xml:space="preserve">Value of the Profibus safety layers local reference time </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Source of definition</w:t>
            </w:r>
          </w:p>
        </w:tc>
        <w:tc>
          <w:tcPr>
            <w:tcW w:w="7590" w:type="dxa"/>
            <w:gridSpan w:val="3"/>
            <w:tcBorders>
              <w:right w:val="single" w:sz="4" w:space="0" w:color="auto"/>
            </w:tcBorders>
            <w:vAlign w:val="center"/>
          </w:tcPr>
          <w:p w:rsidR="00350408" w:rsidRPr="00166400" w:rsidRDefault="00350408" w:rsidP="00DA2956">
            <w:pPr>
              <w:rPr>
                <w:rFonts w:cs="Arial"/>
              </w:rPr>
            </w:pPr>
            <w:r w:rsidRPr="00166400">
              <w:rPr>
                <w:rFonts w:cs="Arial"/>
              </w:rPr>
              <w:t>DRU definition</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b/>
              </w:rPr>
            </w:pPr>
            <w:r w:rsidRPr="00166400">
              <w:rPr>
                <w:rFonts w:cs="Arial"/>
                <w:b/>
              </w:rPr>
              <w:t>Length of variable</w:t>
            </w:r>
          </w:p>
        </w:tc>
        <w:tc>
          <w:tcPr>
            <w:tcW w:w="1943" w:type="dxa"/>
            <w:vAlign w:val="center"/>
          </w:tcPr>
          <w:p w:rsidR="00350408" w:rsidRPr="00166400" w:rsidRDefault="00350408" w:rsidP="00DA2956">
            <w:pPr>
              <w:rPr>
                <w:rFonts w:cs="Arial"/>
                <w:b/>
              </w:rPr>
            </w:pPr>
            <w:r w:rsidRPr="00166400">
              <w:rPr>
                <w:rFonts w:cs="Arial"/>
                <w:b/>
              </w:rPr>
              <w:t>Minimum Value</w:t>
            </w:r>
          </w:p>
        </w:tc>
        <w:tc>
          <w:tcPr>
            <w:tcW w:w="2000" w:type="dxa"/>
            <w:vAlign w:val="center"/>
          </w:tcPr>
          <w:p w:rsidR="00350408" w:rsidRPr="00166400" w:rsidRDefault="00350408" w:rsidP="00DA2956">
            <w:pPr>
              <w:rPr>
                <w:rFonts w:cs="Arial"/>
                <w:b/>
              </w:rPr>
            </w:pPr>
            <w:r w:rsidRPr="00166400">
              <w:rPr>
                <w:rFonts w:cs="Arial"/>
                <w:b/>
              </w:rPr>
              <w:t>Maximum Value</w:t>
            </w:r>
          </w:p>
        </w:tc>
        <w:tc>
          <w:tcPr>
            <w:tcW w:w="3647" w:type="dxa"/>
            <w:tcBorders>
              <w:right w:val="single" w:sz="4" w:space="0" w:color="auto"/>
            </w:tcBorders>
            <w:vAlign w:val="center"/>
          </w:tcPr>
          <w:p w:rsidR="00350408" w:rsidRPr="00166400" w:rsidRDefault="00350408" w:rsidP="00DA2956">
            <w:pPr>
              <w:rPr>
                <w:rFonts w:cs="Arial"/>
                <w:b/>
              </w:rPr>
            </w:pPr>
            <w:r w:rsidRPr="00166400">
              <w:rPr>
                <w:rFonts w:cs="Arial"/>
                <w:b/>
              </w:rPr>
              <w:t>Resolution/formula</w:t>
            </w:r>
          </w:p>
        </w:tc>
      </w:tr>
      <w:tr w:rsidR="00350408" w:rsidRPr="00166400" w:rsidTr="00FC4506">
        <w:tblPrEx>
          <w:tblCellMar>
            <w:top w:w="0" w:type="dxa"/>
            <w:bottom w:w="0" w:type="dxa"/>
          </w:tblCellMar>
        </w:tblPrEx>
        <w:tc>
          <w:tcPr>
            <w:tcW w:w="2268" w:type="dxa"/>
            <w:tcBorders>
              <w:left w:val="single" w:sz="4" w:space="0" w:color="auto"/>
            </w:tcBorders>
            <w:vAlign w:val="center"/>
          </w:tcPr>
          <w:p w:rsidR="00350408" w:rsidRPr="00166400" w:rsidRDefault="00350408" w:rsidP="00DA2956">
            <w:pPr>
              <w:rPr>
                <w:rFonts w:cs="Arial"/>
              </w:rPr>
            </w:pPr>
            <w:r w:rsidRPr="00166400">
              <w:rPr>
                <w:rFonts w:cs="Arial"/>
              </w:rPr>
              <w:t>32 bits</w:t>
            </w:r>
          </w:p>
        </w:tc>
        <w:tc>
          <w:tcPr>
            <w:tcW w:w="1943" w:type="dxa"/>
            <w:vAlign w:val="center"/>
          </w:tcPr>
          <w:p w:rsidR="00350408" w:rsidRPr="00166400" w:rsidRDefault="00350408" w:rsidP="00DA2956">
            <w:pPr>
              <w:rPr>
                <w:rFonts w:cs="Arial"/>
              </w:rPr>
            </w:pPr>
            <w:r w:rsidRPr="00166400">
              <w:rPr>
                <w:rFonts w:cs="Arial"/>
              </w:rPr>
              <w:t>0</w:t>
            </w:r>
          </w:p>
        </w:tc>
        <w:tc>
          <w:tcPr>
            <w:tcW w:w="2000" w:type="dxa"/>
            <w:vAlign w:val="center"/>
          </w:tcPr>
          <w:p w:rsidR="00350408" w:rsidRPr="00166400" w:rsidRDefault="00350408" w:rsidP="00DA2956">
            <w:pPr>
              <w:rPr>
                <w:rFonts w:cs="Arial"/>
              </w:rPr>
            </w:pPr>
            <w:r w:rsidRPr="00166400">
              <w:rPr>
                <w:rFonts w:cs="Arial"/>
              </w:rPr>
              <w:t>42949672.94 s</w:t>
            </w:r>
          </w:p>
        </w:tc>
        <w:tc>
          <w:tcPr>
            <w:tcW w:w="3647" w:type="dxa"/>
            <w:tcBorders>
              <w:right w:val="single" w:sz="4" w:space="0" w:color="auto"/>
            </w:tcBorders>
            <w:vAlign w:val="center"/>
          </w:tcPr>
          <w:p w:rsidR="00350408" w:rsidRPr="00166400" w:rsidRDefault="00350408" w:rsidP="00DA2956">
            <w:pPr>
              <w:rPr>
                <w:rFonts w:cs="Arial"/>
              </w:rPr>
            </w:pPr>
            <w:r w:rsidRPr="00166400">
              <w:rPr>
                <w:rFonts w:cs="Arial"/>
              </w:rPr>
              <w:t>0.01 s</w:t>
            </w:r>
          </w:p>
        </w:tc>
      </w:tr>
      <w:tr w:rsidR="00350408" w:rsidRPr="00166400" w:rsidTr="00FC4506">
        <w:tblPrEx>
          <w:tblCellMar>
            <w:top w:w="0" w:type="dxa"/>
            <w:bottom w:w="0" w:type="dxa"/>
          </w:tblCellMar>
        </w:tblPrEx>
        <w:tc>
          <w:tcPr>
            <w:tcW w:w="2268" w:type="dxa"/>
            <w:tcBorders>
              <w:left w:val="single" w:sz="4" w:space="0" w:color="auto"/>
              <w:bottom w:val="single" w:sz="4" w:space="0" w:color="auto"/>
            </w:tcBorders>
            <w:vAlign w:val="center"/>
          </w:tcPr>
          <w:p w:rsidR="00350408" w:rsidRPr="00166400" w:rsidRDefault="00350408" w:rsidP="00DA2956">
            <w:pPr>
              <w:rPr>
                <w:rFonts w:cs="Arial"/>
                <w:b/>
              </w:rPr>
            </w:pPr>
            <w:r w:rsidRPr="00166400">
              <w:rPr>
                <w:rFonts w:cs="Arial"/>
                <w:b/>
              </w:rPr>
              <w:t>Special/Reserved Values</w:t>
            </w:r>
          </w:p>
        </w:tc>
        <w:tc>
          <w:tcPr>
            <w:tcW w:w="7590" w:type="dxa"/>
            <w:gridSpan w:val="3"/>
            <w:tcBorders>
              <w:bottom w:val="single" w:sz="4" w:space="0" w:color="auto"/>
              <w:right w:val="single" w:sz="4" w:space="0" w:color="auto"/>
            </w:tcBorders>
            <w:vAlign w:val="center"/>
          </w:tcPr>
          <w:p w:rsidR="00350408" w:rsidRPr="00166400" w:rsidRDefault="00350408" w:rsidP="00DA2956">
            <w:pPr>
              <w:rPr>
                <w:rFonts w:cs="Arial"/>
              </w:rPr>
            </w:pPr>
          </w:p>
        </w:tc>
      </w:tr>
    </w:tbl>
    <w:p w:rsidR="00350408" w:rsidRPr="00166400" w:rsidRDefault="00350408" w:rsidP="00DA2956">
      <w:pPr>
        <w:rPr>
          <w:rFonts w:cs="Arial"/>
          <w:lang w:val="en-US"/>
        </w:rPr>
      </w:pPr>
    </w:p>
    <w:p w:rsidR="00350408" w:rsidRPr="00166400" w:rsidRDefault="00350408" w:rsidP="00DA2956">
      <w:pPr>
        <w:rPr>
          <w:lang w:val="pt-BR"/>
        </w:rPr>
      </w:pPr>
      <w:bookmarkStart w:id="1208" w:name="_Toc286739466"/>
      <w:r w:rsidRPr="00166400">
        <w:rPr>
          <w:lang w:val="pt-BR"/>
        </w:rPr>
        <w:t>L_MESSAGE</w:t>
      </w:r>
      <w:bookmarkEnd w:id="1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STM message length</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indicates, in bytes, the full length of a STM message, including header variables.</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r w:rsidRPr="00166400">
              <w:rPr>
                <w:rFonts w:cs="Arial"/>
              </w:rPr>
              <w:t>1</w:t>
            </w:r>
          </w:p>
        </w:tc>
        <w:tc>
          <w:tcPr>
            <w:tcW w:w="2386" w:type="dxa"/>
            <w:vAlign w:val="center"/>
          </w:tcPr>
          <w:p w:rsidR="00350408" w:rsidRPr="00166400" w:rsidRDefault="00350408" w:rsidP="00DA2956">
            <w:pPr>
              <w:rPr>
                <w:rFonts w:cs="Arial"/>
                <w:b/>
              </w:rPr>
            </w:pPr>
            <w:r w:rsidRPr="00166400">
              <w:rPr>
                <w:rFonts w:cs="Arial"/>
              </w:rPr>
              <w:t>255</w:t>
            </w:r>
          </w:p>
        </w:tc>
        <w:tc>
          <w:tcPr>
            <w:tcW w:w="2386" w:type="dxa"/>
            <w:vAlign w:val="center"/>
          </w:tcPr>
          <w:p w:rsidR="00350408" w:rsidRPr="00166400" w:rsidRDefault="00350408" w:rsidP="00DA2956">
            <w:pPr>
              <w:rPr>
                <w:rFonts w:cs="Arial"/>
              </w:rPr>
            </w:pPr>
            <w:r w:rsidRPr="00166400">
              <w:rPr>
                <w:rFonts w:cs="Arial"/>
              </w:rPr>
              <w:t>1 byte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pPr>
        <w:rPr>
          <w:lang w:val="en-US"/>
        </w:rPr>
      </w:pPr>
      <w:r w:rsidRPr="00166400">
        <w:rPr>
          <w:lang w:val="en-US"/>
        </w:rPr>
        <w:t>NID_ATP_TEST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ATP identity</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 xml:space="preserve">The identifier of an ATP connected to DMI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9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Value 256 is reserved for EVC identification.</w:t>
            </w:r>
          </w:p>
        </w:tc>
      </w:tr>
    </w:tbl>
    <w:p w:rsidR="00350408" w:rsidRPr="00166400" w:rsidRDefault="00350408" w:rsidP="00DA2956"/>
    <w:p w:rsidR="00350408" w:rsidRPr="00166400" w:rsidRDefault="00350408" w:rsidP="00DA2956">
      <w:r w:rsidRPr="00166400">
        <w:t>PRIMARY_DISPLAY_OTHER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Function allocation of the primary screen</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sent by EVC to perform the functional repartition of the graphical objects. ALSTOM DMI will treat this data by displaying all the ERTMS data available, including Planning Area.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DMI shall not display any ERTMS data</w:t>
            </w:r>
          </w:p>
          <w:p w:rsidR="00350408" w:rsidRPr="00166400" w:rsidRDefault="00350408" w:rsidP="00DA2956">
            <w:pPr>
              <w:rPr>
                <w:rFonts w:cs="Arial"/>
              </w:rPr>
            </w:pPr>
            <w:r w:rsidRPr="00166400">
              <w:rPr>
                <w:rFonts w:cs="Arial"/>
              </w:rPr>
              <w:t>1 : DMI shall display ERTMS data</w:t>
            </w:r>
          </w:p>
        </w:tc>
      </w:tr>
    </w:tbl>
    <w:p w:rsidR="00350408" w:rsidRPr="00166400" w:rsidRDefault="00350408" w:rsidP="00DA2956">
      <w:pPr>
        <w:rPr>
          <w:rFonts w:cs="Arial"/>
        </w:rPr>
      </w:pPr>
    </w:p>
    <w:p w:rsidR="00350408" w:rsidRPr="00166400" w:rsidRDefault="00350408" w:rsidP="00DA2956">
      <w:r w:rsidRPr="00166400">
        <w:t>PRIMARY_DISPLAY_PA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Function allocation of the primary screen</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sent by EVC to indicate that the DMI shall display the Planning Area on its primary display.</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This variable will not be used by ALSTOM DMI in a first step.</w:t>
            </w:r>
          </w:p>
        </w:tc>
      </w:tr>
    </w:tbl>
    <w:p w:rsidR="00350408" w:rsidRPr="00166400" w:rsidRDefault="00350408" w:rsidP="00DA2956"/>
    <w:p w:rsidR="00350408" w:rsidRPr="00166400" w:rsidRDefault="00350408" w:rsidP="00DA2956">
      <w:r w:rsidRPr="00166400">
        <w:t>PRIMARY_DISPLAY_SPARE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Function allocation of the primary screen</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currently not used.</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1</w:t>
            </w:r>
          </w:p>
        </w:tc>
        <w:tc>
          <w:tcPr>
            <w:tcW w:w="2386" w:type="dxa"/>
            <w:vAlign w:val="center"/>
          </w:tcPr>
          <w:p w:rsidR="00350408" w:rsidRPr="00166400" w:rsidRDefault="00350408" w:rsidP="00DA2956">
            <w:pPr>
              <w:rPr>
                <w:rFonts w:cs="Arial"/>
              </w:rPr>
            </w:pPr>
            <w:r w:rsidRPr="00166400">
              <w:rPr>
                <w:rFonts w:cs="Arial"/>
              </w:rPr>
              <w:t>Bit</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 w:rsidR="00350408" w:rsidRPr="00166400" w:rsidRDefault="00350408" w:rsidP="00DA2956">
      <w:r w:rsidRPr="00166400">
        <w:t>PRIMARY_DISPLAY_SPEDO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Function allocation of the primary screen</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sent by EVC to perform the functional repartition of the graphical objects. ALSTOM DMI will treat this data by displaying only the speedo.</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DMI shall not display the alone speedo</w:t>
            </w:r>
          </w:p>
          <w:p w:rsidR="00350408" w:rsidRPr="00166400" w:rsidRDefault="00350408" w:rsidP="00DA2956">
            <w:pPr>
              <w:rPr>
                <w:rFonts w:cs="Arial"/>
              </w:rPr>
            </w:pPr>
            <w:r w:rsidRPr="00166400">
              <w:rPr>
                <w:rFonts w:cs="Arial"/>
              </w:rPr>
              <w:t>1 : DMI shall display the alone speedo</w:t>
            </w:r>
          </w:p>
        </w:tc>
      </w:tr>
    </w:tbl>
    <w:p w:rsidR="00350408" w:rsidRPr="00166400" w:rsidRDefault="00350408" w:rsidP="00DA2956"/>
    <w:p w:rsidR="00350408" w:rsidRPr="00166400" w:rsidRDefault="00350408" w:rsidP="00DA2956">
      <w:r w:rsidRPr="00166400">
        <w:t>SECONDARY_DISPLAY_OTHER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Function allocation of the seconday screen</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sent by EVC to perform the functional repartition of the graphical objects on the secondary screen. ALSTOM DMI will treat this data by displaying all the ERTMS data available, including Planning Area.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DMI shall not display any ERTMS data</w:t>
            </w:r>
          </w:p>
          <w:p w:rsidR="00350408" w:rsidRPr="00166400" w:rsidRDefault="00350408" w:rsidP="00DA2956">
            <w:pPr>
              <w:rPr>
                <w:rFonts w:cs="Arial"/>
              </w:rPr>
            </w:pPr>
            <w:r w:rsidRPr="00166400">
              <w:rPr>
                <w:rFonts w:cs="Arial"/>
              </w:rPr>
              <w:t>1 : DMI shall display ERTMS data</w:t>
            </w:r>
          </w:p>
        </w:tc>
      </w:tr>
    </w:tbl>
    <w:p w:rsidR="00350408" w:rsidRPr="00166400" w:rsidRDefault="00350408" w:rsidP="00DA2956">
      <w:pPr>
        <w:rPr>
          <w:rFonts w:cs="Arial"/>
        </w:rPr>
      </w:pPr>
    </w:p>
    <w:p w:rsidR="00350408" w:rsidRPr="00166400" w:rsidRDefault="00350408" w:rsidP="00DA2956">
      <w:r w:rsidRPr="00166400">
        <w:t>SECONDARY_DISPLAY_PA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Function allocation of the primary screen</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sent by EVC to indicate that the DMI shall display the Planning Area on its secondary display.</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This variable will not be used by ALSTOM DMI in a first step.</w:t>
            </w:r>
          </w:p>
        </w:tc>
      </w:tr>
    </w:tbl>
    <w:p w:rsidR="00350408" w:rsidRPr="00166400" w:rsidRDefault="00350408" w:rsidP="00DA2956">
      <w:pPr>
        <w:rPr>
          <w:rFonts w:cs="Arial"/>
        </w:rPr>
      </w:pPr>
    </w:p>
    <w:p w:rsidR="00350408" w:rsidRPr="00166400" w:rsidRDefault="00350408" w:rsidP="00DA2956">
      <w:r w:rsidRPr="00166400">
        <w:t>SECONDARY_DISPLAY_SPARE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Function allocation of the primary screen</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currently not used.</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rFonts w:cs="Arial"/>
        </w:rPr>
      </w:pPr>
    </w:p>
    <w:p w:rsidR="00350408" w:rsidRPr="00166400" w:rsidRDefault="00350408" w:rsidP="00DA2956">
      <w:r w:rsidRPr="00166400">
        <w:t>SECONDARY_DISPLAY_SPEDO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Function allocation of the primary screen</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sent by EVC to perform the functional repartition of the graphical objects. ALSTOM DMI will treat this data by displaying only the speedo.</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DMI shall not display the alone speedo</w:t>
            </w:r>
          </w:p>
          <w:p w:rsidR="00350408" w:rsidRPr="00166400" w:rsidRDefault="00350408" w:rsidP="00DA2956">
            <w:pPr>
              <w:rPr>
                <w:rFonts w:cs="Arial"/>
              </w:rPr>
            </w:pPr>
            <w:r w:rsidRPr="00166400">
              <w:rPr>
                <w:rFonts w:cs="Arial"/>
              </w:rPr>
              <w:t>1 : DMI shall display the alone speedo</w:t>
            </w:r>
          </w:p>
        </w:tc>
      </w:tr>
    </w:tbl>
    <w:p w:rsidR="00350408" w:rsidRPr="00166400" w:rsidRDefault="00350408" w:rsidP="00DA2956">
      <w:pPr>
        <w:rPr>
          <w:rFonts w:cs="Arial"/>
        </w:rPr>
      </w:pPr>
    </w:p>
    <w:p w:rsidR="00350408" w:rsidRPr="00166400" w:rsidRDefault="00350408" w:rsidP="00DA2956">
      <w:r w:rsidRPr="00166400">
        <w:t>SCREEN_NUMBER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Screen number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Identifier of the current screen displayed. This identifier is used to determine the screen configuration and define what objects must be verified.</w:t>
            </w:r>
          </w:p>
          <w:p w:rsidR="00350408" w:rsidRPr="00166400" w:rsidRDefault="00350408" w:rsidP="00DA2956">
            <w:pPr>
              <w:rPr>
                <w:rFonts w:cs="Arial"/>
              </w:rPr>
            </w:pPr>
            <w:r w:rsidRPr="00166400">
              <w:rPr>
                <w:rFonts w:cs="Arial"/>
              </w:rPr>
              <w:t xml:space="preserve">In the way EVC </w:t>
            </w:r>
            <w:r w:rsidRPr="00166400">
              <w:rPr>
                <w:rFonts w:cs="Arial"/>
              </w:rPr>
              <w:sym w:font="Wingdings" w:char="F0E0"/>
            </w:r>
            <w:r w:rsidRPr="00166400">
              <w:rPr>
                <w:rFonts w:cs="Arial"/>
              </w:rPr>
              <w:t xml:space="preserve"> DMI : indicates the screen requested</w:t>
            </w:r>
          </w:p>
          <w:p w:rsidR="00350408" w:rsidRPr="00166400" w:rsidRDefault="00350408" w:rsidP="00DA2956">
            <w:pPr>
              <w:rPr>
                <w:rFonts w:cs="Arial"/>
              </w:rPr>
            </w:pPr>
            <w:r w:rsidRPr="00166400">
              <w:rPr>
                <w:rFonts w:cs="Arial"/>
              </w:rPr>
              <w:t xml:space="preserve">In the way DMI </w:t>
            </w:r>
            <w:r w:rsidRPr="00166400">
              <w:rPr>
                <w:rFonts w:cs="Arial"/>
              </w:rPr>
              <w:sym w:font="Wingdings" w:char="F0E0"/>
            </w:r>
            <w:r w:rsidRPr="00166400">
              <w:rPr>
                <w:rFonts w:cs="Arial"/>
              </w:rPr>
              <w:t xml:space="preserve"> EVC : indicates what screen has been checked</w:t>
            </w:r>
          </w:p>
          <w:p w:rsidR="00350408" w:rsidRPr="00166400" w:rsidRDefault="00350408" w:rsidP="00DA2956">
            <w:pPr>
              <w:rPr>
                <w:rFonts w:cs="Arial"/>
                <w:lang w:val="en-US"/>
              </w:rPr>
            </w:pPr>
            <w:r w:rsidRPr="00166400">
              <w:rPr>
                <w:rFonts w:cs="Arial"/>
              </w:rPr>
              <w:t>The values of SCREEN_NUMBER shall be configurable.</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For PP : screen number shall always be 1</w:t>
            </w:r>
          </w:p>
        </w:tc>
      </w:tr>
    </w:tbl>
    <w:p w:rsidR="00350408" w:rsidRPr="00166400" w:rsidRDefault="00350408" w:rsidP="00DA2956"/>
    <w:p w:rsidR="00350408" w:rsidRPr="00166400" w:rsidRDefault="00350408" w:rsidP="00DA2956">
      <w:r w:rsidRPr="00166400">
        <w:t>SCREEN_STATE_MAIN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Primary screen state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sent by DMI to indicate the status of the primary screen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Primary screen state is OK</w:t>
            </w:r>
          </w:p>
          <w:p w:rsidR="00350408" w:rsidRPr="00166400" w:rsidRDefault="00350408" w:rsidP="00DA2956">
            <w:pPr>
              <w:rPr>
                <w:rFonts w:cs="Arial"/>
              </w:rPr>
            </w:pPr>
            <w:r w:rsidRPr="00166400">
              <w:rPr>
                <w:rFonts w:cs="Arial"/>
              </w:rPr>
              <w:t>1 : Primary screen state is KO</w:t>
            </w:r>
          </w:p>
          <w:p w:rsidR="00350408" w:rsidRPr="00166400" w:rsidRDefault="00350408" w:rsidP="00DA2956">
            <w:pPr>
              <w:rPr>
                <w:rFonts w:cs="Arial"/>
              </w:rPr>
            </w:pPr>
            <w:r w:rsidRPr="00166400">
              <w:rPr>
                <w:rFonts w:cs="Arial"/>
              </w:rPr>
              <w:t>2 : Primary screen state is UNKNOWN</w:t>
            </w:r>
          </w:p>
          <w:p w:rsidR="00350408" w:rsidRPr="00166400" w:rsidRDefault="00350408" w:rsidP="00DA2956">
            <w:pPr>
              <w:rPr>
                <w:rFonts w:cs="Arial"/>
              </w:rPr>
            </w:pPr>
            <w:r w:rsidRPr="00166400">
              <w:rPr>
                <w:rFonts w:cs="Arial"/>
              </w:rPr>
              <w:t>3 : Primary screen state is NOT INSTALLED</w:t>
            </w:r>
          </w:p>
        </w:tc>
      </w:tr>
    </w:tbl>
    <w:p w:rsidR="00350408" w:rsidRPr="00166400" w:rsidRDefault="00350408" w:rsidP="00DA2956">
      <w:pPr>
        <w:rPr>
          <w:rFonts w:cs="Arial"/>
        </w:rPr>
      </w:pPr>
    </w:p>
    <w:p w:rsidR="00350408" w:rsidRPr="00166400" w:rsidRDefault="00350408" w:rsidP="00DA2956">
      <w:r w:rsidRPr="00166400">
        <w:t>SCREEN_STATE_SECONDARY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en-US"/>
              </w:rPr>
            </w:pPr>
            <w:r w:rsidRPr="00166400">
              <w:rPr>
                <w:rFonts w:cs="Arial"/>
                <w:lang w:val="en-US"/>
              </w:rPr>
              <w:t>Secondary screen state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sent by DMI to indicate the status of the secondary screen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Secondary screen state is OK</w:t>
            </w:r>
          </w:p>
          <w:p w:rsidR="00350408" w:rsidRPr="00166400" w:rsidRDefault="00350408" w:rsidP="00DA2956">
            <w:pPr>
              <w:rPr>
                <w:rFonts w:cs="Arial"/>
              </w:rPr>
            </w:pPr>
            <w:r w:rsidRPr="00166400">
              <w:rPr>
                <w:rFonts w:cs="Arial"/>
              </w:rPr>
              <w:t>1 : Secondary screen state is KO</w:t>
            </w:r>
          </w:p>
          <w:p w:rsidR="00350408" w:rsidRPr="00166400" w:rsidRDefault="00350408" w:rsidP="00DA2956">
            <w:pPr>
              <w:rPr>
                <w:rFonts w:cs="Arial"/>
              </w:rPr>
            </w:pPr>
            <w:r w:rsidRPr="00166400">
              <w:rPr>
                <w:rFonts w:cs="Arial"/>
              </w:rPr>
              <w:t>2 : Secondary screen state is UNKNOWN</w:t>
            </w:r>
          </w:p>
          <w:p w:rsidR="00350408" w:rsidRPr="00166400" w:rsidRDefault="00350408" w:rsidP="00DA2956">
            <w:pPr>
              <w:rPr>
                <w:rFonts w:cs="Arial"/>
              </w:rPr>
            </w:pPr>
            <w:r w:rsidRPr="00166400">
              <w:rPr>
                <w:rFonts w:cs="Arial"/>
              </w:rPr>
              <w:t>3 : Secondary screen state is NOT INSTALLED</w:t>
            </w:r>
          </w:p>
        </w:tc>
      </w:tr>
    </w:tbl>
    <w:p w:rsidR="00350408" w:rsidRPr="00166400" w:rsidRDefault="00350408" w:rsidP="00DA2956"/>
    <w:p w:rsidR="00350408" w:rsidRPr="00166400" w:rsidRDefault="00350408" w:rsidP="00DA2956">
      <w:bookmarkStart w:id="1209" w:name="_Toc286739469"/>
      <w:r w:rsidRPr="00166400">
        <w:t>STM_L_DATA_CAPTION</w:t>
      </w:r>
      <w:bookmarkEnd w:id="12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Length of text caption bytestring</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STM_L_DATA_CAPTION defines the length of text caption string in bytes (STM_L_DATA_CAPTION*STM_X_DATA_CAPTION).</w:t>
            </w:r>
          </w:p>
          <w:p w:rsidR="00350408" w:rsidRPr="00166400" w:rsidRDefault="00350408" w:rsidP="00DA2956">
            <w:pPr>
              <w:rPr>
                <w:rFonts w:cs="Arial"/>
              </w:rPr>
            </w:pPr>
            <w:r w:rsidRPr="00166400">
              <w:rPr>
                <w:rFonts w:cs="Arial"/>
              </w:rPr>
              <w:t xml:space="preserve">Corresponds to the number of bytes transmitted for caption characters coded in UTF-8.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6 bits</w:t>
            </w:r>
          </w:p>
        </w:tc>
        <w:tc>
          <w:tcPr>
            <w:tcW w:w="2386" w:type="dxa"/>
            <w:vAlign w:val="center"/>
          </w:tcPr>
          <w:p w:rsidR="00350408" w:rsidRPr="00166400" w:rsidRDefault="00350408" w:rsidP="00DA2956">
            <w:pPr>
              <w:rPr>
                <w:rFonts w:cs="Arial"/>
                <w:b/>
              </w:rPr>
            </w:pPr>
            <w:r w:rsidRPr="00166400">
              <w:rPr>
                <w:rFonts w:cs="Arial"/>
              </w:rPr>
              <w:t>1</w:t>
            </w:r>
          </w:p>
        </w:tc>
        <w:tc>
          <w:tcPr>
            <w:tcW w:w="2386" w:type="dxa"/>
            <w:vAlign w:val="center"/>
          </w:tcPr>
          <w:p w:rsidR="00350408" w:rsidRPr="00166400" w:rsidRDefault="00350408" w:rsidP="00DA2956">
            <w:pPr>
              <w:rPr>
                <w:rFonts w:cs="Arial"/>
                <w:b/>
              </w:rPr>
            </w:pPr>
            <w:r w:rsidRPr="00166400">
              <w:rPr>
                <w:rFonts w:cs="Arial"/>
              </w:rPr>
              <w:t>40</w:t>
            </w:r>
          </w:p>
        </w:tc>
        <w:tc>
          <w:tcPr>
            <w:tcW w:w="2386" w:type="dxa"/>
            <w:vAlign w:val="center"/>
          </w:tcPr>
          <w:p w:rsidR="00350408" w:rsidRPr="00166400" w:rsidRDefault="00350408" w:rsidP="00DA2956">
            <w:pPr>
              <w:rPr>
                <w:rFonts w:cs="Arial"/>
              </w:rPr>
            </w:pPr>
            <w:r w:rsidRPr="00166400">
              <w:rPr>
                <w:rFonts w:cs="Arial"/>
              </w:rPr>
              <w:t>1 byte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bookmarkStart w:id="1210" w:name="_Toc9132780"/>
            <w:r w:rsidRPr="00166400">
              <w:rPr>
                <w:rFonts w:cs="Arial"/>
              </w:rPr>
              <w:t>0 : No string, only icon should be used</w:t>
            </w:r>
          </w:p>
          <w:p w:rsidR="00350408" w:rsidRPr="00166400" w:rsidRDefault="00350408" w:rsidP="00DA2956">
            <w:pPr>
              <w:rPr>
                <w:rFonts w:cs="Arial"/>
              </w:rPr>
            </w:pPr>
            <w:r w:rsidRPr="00166400">
              <w:rPr>
                <w:rFonts w:cs="Arial"/>
              </w:rPr>
              <w:t xml:space="preserve">     No STM_X_DATA_CAPTION following STM_L_DATA_CAPTION</w:t>
            </w:r>
            <w:bookmarkEnd w:id="1210"/>
          </w:p>
          <w:p w:rsidR="00350408" w:rsidRPr="00166400" w:rsidRDefault="00350408" w:rsidP="00DA2956">
            <w:r w:rsidRPr="00166400">
              <w:rPr>
                <w:rFonts w:cs="Arial"/>
              </w:rPr>
              <w:t>41 to 63 not used since the maximum number of characters (coded in UTF-8 with 1 or 2 bytes) for data caption is limited to 20.</w:t>
            </w:r>
          </w:p>
        </w:tc>
      </w:tr>
    </w:tbl>
    <w:p w:rsidR="00350408" w:rsidRPr="00166400" w:rsidRDefault="00350408" w:rsidP="00DA2956">
      <w:bookmarkStart w:id="1211" w:name="_Toc286739470"/>
    </w:p>
    <w:p w:rsidR="00350408" w:rsidRPr="00166400" w:rsidRDefault="00350408" w:rsidP="00DA2956">
      <w:r w:rsidRPr="00166400">
        <w:t>STM_L_VALUE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Length of text data bytestring for value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STM_L_VALUE defines the length of a text data string in bytes for value (STM_L_VALUE * STM_X_VALUE) encoded in UTF-8 with 1 or 2 bytes.</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5 bits</w:t>
            </w:r>
          </w:p>
        </w:tc>
        <w:tc>
          <w:tcPr>
            <w:tcW w:w="2386" w:type="dxa"/>
            <w:vAlign w:val="center"/>
          </w:tcPr>
          <w:p w:rsidR="00350408" w:rsidRPr="00166400" w:rsidRDefault="00350408" w:rsidP="00DA2956">
            <w:pPr>
              <w:rPr>
                <w:rFonts w:cs="Arial"/>
                <w:b/>
              </w:rPr>
            </w:pPr>
            <w:r w:rsidRPr="00166400">
              <w:rPr>
                <w:rFonts w:cs="Arial"/>
              </w:rPr>
              <w:t>0</w:t>
            </w:r>
          </w:p>
        </w:tc>
        <w:tc>
          <w:tcPr>
            <w:tcW w:w="2386" w:type="dxa"/>
            <w:vAlign w:val="center"/>
          </w:tcPr>
          <w:p w:rsidR="00350408" w:rsidRPr="00166400" w:rsidRDefault="00350408" w:rsidP="00DA2956">
            <w:pPr>
              <w:rPr>
                <w:rFonts w:cs="Arial"/>
                <w:b/>
              </w:rPr>
            </w:pPr>
            <w:r w:rsidRPr="00166400">
              <w:rPr>
                <w:rFonts w:cs="Arial"/>
              </w:rPr>
              <w:t>20</w:t>
            </w:r>
          </w:p>
        </w:tc>
        <w:tc>
          <w:tcPr>
            <w:tcW w:w="2386" w:type="dxa"/>
            <w:vAlign w:val="center"/>
          </w:tcPr>
          <w:p w:rsidR="00350408" w:rsidRPr="00166400" w:rsidRDefault="00350408" w:rsidP="00DA2956">
            <w:pPr>
              <w:rPr>
                <w:rFonts w:cs="Arial"/>
              </w:rPr>
            </w:pPr>
            <w:r w:rsidRPr="00166400">
              <w:rPr>
                <w:rFonts w:cs="Arial"/>
              </w:rPr>
              <w:t>1 byte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0 : No String</w:t>
            </w:r>
          </w:p>
          <w:p w:rsidR="00350408" w:rsidRPr="00166400" w:rsidRDefault="00350408" w:rsidP="00DA2956">
            <w:pPr>
              <w:rPr>
                <w:rFonts w:cs="Arial"/>
              </w:rPr>
            </w:pPr>
            <w:r w:rsidRPr="00166400">
              <w:rPr>
                <w:rFonts w:cs="Arial"/>
              </w:rPr>
              <w:t xml:space="preserve">     No STM_X_VALUE in following STM_L_VALUE</w:t>
            </w:r>
          </w:p>
          <w:p w:rsidR="00350408" w:rsidRPr="00166400" w:rsidRDefault="00350408" w:rsidP="00DA2956">
            <w:pPr>
              <w:rPr>
                <w:rFonts w:cs="Arial"/>
              </w:rPr>
            </w:pPr>
            <w:r w:rsidRPr="00166400">
              <w:rPr>
                <w:rFonts w:cs="Arial"/>
              </w:rPr>
              <w:t>21 to 31 not used since the maximum number of characters (coded in UTF-8 with 1 or 2 bytes) for value is limited to 10.</w:t>
            </w:r>
          </w:p>
        </w:tc>
      </w:tr>
    </w:tbl>
    <w:p w:rsidR="00350408" w:rsidRPr="00166400" w:rsidRDefault="00350408" w:rsidP="00DA2956"/>
    <w:p w:rsidR="00350408" w:rsidRPr="00166400" w:rsidRDefault="00350408" w:rsidP="00DA2956">
      <w:pPr>
        <w:rPr>
          <w:lang w:val="fr-FR"/>
        </w:rPr>
      </w:pPr>
      <w:bookmarkStart w:id="1212" w:name="_Toc286739471"/>
      <w:bookmarkEnd w:id="1211"/>
      <w:r w:rsidRPr="00166400">
        <w:rPr>
          <w:lang w:val="fr-FR"/>
        </w:rPr>
        <w:t>STM_M_XATTRIBUTE</w:t>
      </w:r>
      <w:bookmarkEnd w:id="1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 xml:space="preserve">Attributes for text string used by STM </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Attributes are either selected explicitly using foreground and background colour etc, or using predefined attributes selected by the MMI. The predefined attributes should be consistent with attributes used in ETCS levels of operation</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10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sz w:val="18"/>
              </w:rPr>
            </w:pPr>
            <w:r w:rsidRPr="00166400">
              <w:rPr>
                <w:rFonts w:cs="Arial"/>
                <w:sz w:val="18"/>
              </w:rPr>
              <w:t>0xxxxxxxxx : Not displayed (Note: this allows to “remove” associated object from display)</w:t>
            </w:r>
          </w:p>
          <w:p w:rsidR="00350408" w:rsidRPr="00166400" w:rsidRDefault="00350408" w:rsidP="00DA2956">
            <w:pPr>
              <w:rPr>
                <w:rFonts w:cs="Arial"/>
                <w:sz w:val="18"/>
              </w:rPr>
            </w:pPr>
            <w:r w:rsidRPr="00166400">
              <w:rPr>
                <w:rFonts w:cs="Arial"/>
                <w:sz w:val="18"/>
              </w:rPr>
              <w:t>x0xxxxxxxx : Indicator Normal flashing</w:t>
            </w:r>
          </w:p>
          <w:p w:rsidR="00350408" w:rsidRPr="00166400" w:rsidRDefault="00350408" w:rsidP="00DA2956">
            <w:pPr>
              <w:rPr>
                <w:rFonts w:cs="Arial"/>
                <w:sz w:val="18"/>
              </w:rPr>
            </w:pPr>
            <w:r w:rsidRPr="00166400">
              <w:rPr>
                <w:rFonts w:cs="Arial"/>
                <w:sz w:val="18"/>
              </w:rPr>
              <w:t>x1xxxxxxxx : Indicator Counterphase flashing</w:t>
            </w:r>
          </w:p>
          <w:p w:rsidR="00350408" w:rsidRPr="00166400" w:rsidRDefault="00350408" w:rsidP="00DA2956">
            <w:pPr>
              <w:rPr>
                <w:rFonts w:cs="Arial"/>
                <w:sz w:val="18"/>
              </w:rPr>
            </w:pPr>
            <w:r w:rsidRPr="00166400">
              <w:rPr>
                <w:rFonts w:cs="Arial"/>
                <w:sz w:val="18"/>
              </w:rPr>
              <w:t>Xx00xxxxxx : Indicator No flashing</w:t>
            </w:r>
          </w:p>
          <w:p w:rsidR="00350408" w:rsidRPr="00166400" w:rsidRDefault="00350408" w:rsidP="00DA2956">
            <w:pPr>
              <w:rPr>
                <w:rFonts w:cs="Arial"/>
                <w:sz w:val="18"/>
              </w:rPr>
            </w:pPr>
            <w:r w:rsidRPr="00166400">
              <w:rPr>
                <w:rFonts w:cs="Arial"/>
                <w:sz w:val="18"/>
              </w:rPr>
              <w:t>Xx01xxxxxx : Indicator Slow flashing</w:t>
            </w:r>
          </w:p>
          <w:p w:rsidR="00350408" w:rsidRPr="00166400" w:rsidRDefault="00350408" w:rsidP="00DA2956">
            <w:pPr>
              <w:rPr>
                <w:rFonts w:cs="Arial"/>
                <w:sz w:val="18"/>
              </w:rPr>
            </w:pPr>
            <w:r w:rsidRPr="00166400">
              <w:rPr>
                <w:rFonts w:cs="Arial"/>
                <w:sz w:val="18"/>
              </w:rPr>
              <w:t>Xx10xxxxxx : Indicator Fast flashing</w:t>
            </w:r>
          </w:p>
          <w:p w:rsidR="00350408" w:rsidRPr="00166400" w:rsidRDefault="00350408" w:rsidP="00DA2956">
            <w:pPr>
              <w:rPr>
                <w:rFonts w:cs="Arial"/>
                <w:sz w:val="18"/>
              </w:rPr>
            </w:pPr>
            <w:r w:rsidRPr="00166400">
              <w:rPr>
                <w:rFonts w:cs="Arial"/>
                <w:sz w:val="18"/>
              </w:rPr>
              <w:t>Xx11xxxxxx : Reserved</w:t>
            </w:r>
          </w:p>
          <w:p w:rsidR="00350408" w:rsidRPr="00166400" w:rsidRDefault="00350408" w:rsidP="00DA2956">
            <w:pPr>
              <w:rPr>
                <w:rFonts w:cs="Arial"/>
                <w:sz w:val="18"/>
              </w:rPr>
            </w:pPr>
            <w:r w:rsidRPr="00166400">
              <w:rPr>
                <w:rFonts w:cs="Arial"/>
                <w:sz w:val="18"/>
              </w:rPr>
              <w:t>xxxx000xxx : Dark blue background (applicable while no icon is referenced)</w:t>
            </w:r>
          </w:p>
          <w:p w:rsidR="00350408" w:rsidRPr="00166400" w:rsidRDefault="00350408" w:rsidP="00DA2956">
            <w:pPr>
              <w:rPr>
                <w:rFonts w:cs="Arial"/>
                <w:sz w:val="18"/>
              </w:rPr>
            </w:pPr>
            <w:r w:rsidRPr="00166400">
              <w:rPr>
                <w:rFonts w:cs="Arial"/>
                <w:sz w:val="18"/>
              </w:rPr>
              <w:t>xxxx001xxx : White indicator background (applicable while no icon is referenced)</w:t>
            </w:r>
          </w:p>
          <w:p w:rsidR="00350408" w:rsidRPr="00166400" w:rsidRDefault="00350408" w:rsidP="00DA2956">
            <w:pPr>
              <w:rPr>
                <w:rFonts w:cs="Arial"/>
                <w:sz w:val="18"/>
              </w:rPr>
            </w:pPr>
            <w:r w:rsidRPr="00166400">
              <w:rPr>
                <w:rFonts w:cs="Arial"/>
                <w:sz w:val="18"/>
              </w:rPr>
              <w:t>xxxx010xxx : Red indicator background (applicable while no icon is referenced)</w:t>
            </w:r>
          </w:p>
          <w:p w:rsidR="00350408" w:rsidRPr="00166400" w:rsidRDefault="00350408" w:rsidP="00DA2956">
            <w:pPr>
              <w:rPr>
                <w:rFonts w:cs="Arial"/>
                <w:sz w:val="18"/>
              </w:rPr>
            </w:pPr>
            <w:r w:rsidRPr="00166400">
              <w:rPr>
                <w:rFonts w:cs="Arial"/>
                <w:sz w:val="18"/>
              </w:rPr>
              <w:t>xxxx011xxx : Blue indicator background (applicable while no icon is referenced)</w:t>
            </w:r>
          </w:p>
          <w:p w:rsidR="00350408" w:rsidRPr="00166400" w:rsidRDefault="00350408" w:rsidP="00DA2956">
            <w:pPr>
              <w:rPr>
                <w:rFonts w:cs="Arial"/>
                <w:sz w:val="18"/>
              </w:rPr>
            </w:pPr>
            <w:r w:rsidRPr="00166400">
              <w:rPr>
                <w:rFonts w:cs="Arial"/>
                <w:sz w:val="18"/>
              </w:rPr>
              <w:t>xxxx100xxx : Green indicator background (applicable while no icon is referenced)</w:t>
            </w:r>
          </w:p>
          <w:p w:rsidR="00350408" w:rsidRPr="00166400" w:rsidRDefault="00350408" w:rsidP="00DA2956">
            <w:pPr>
              <w:rPr>
                <w:rFonts w:cs="Arial"/>
                <w:sz w:val="18"/>
              </w:rPr>
            </w:pPr>
            <w:r w:rsidRPr="00166400">
              <w:rPr>
                <w:rFonts w:cs="Arial"/>
                <w:sz w:val="18"/>
              </w:rPr>
              <w:t>xxxx101xxx : Yellow indicator background (applicable while no icon is referenced)</w:t>
            </w:r>
          </w:p>
          <w:p w:rsidR="00350408" w:rsidRPr="00166400" w:rsidRDefault="00350408" w:rsidP="00DA2956">
            <w:pPr>
              <w:rPr>
                <w:rFonts w:cs="Arial"/>
                <w:sz w:val="18"/>
              </w:rPr>
            </w:pPr>
            <w:r w:rsidRPr="00166400">
              <w:rPr>
                <w:rFonts w:cs="Arial"/>
                <w:sz w:val="18"/>
              </w:rPr>
              <w:t>xxxx110xxx : Light red indicator background (applicable while no icon is referenced)</w:t>
            </w:r>
          </w:p>
          <w:p w:rsidR="00350408" w:rsidRPr="00166400" w:rsidRDefault="00350408" w:rsidP="00DA2956">
            <w:pPr>
              <w:rPr>
                <w:rFonts w:cs="Arial"/>
                <w:sz w:val="18"/>
              </w:rPr>
            </w:pPr>
            <w:r w:rsidRPr="00166400">
              <w:rPr>
                <w:rFonts w:cs="Arial"/>
                <w:sz w:val="18"/>
              </w:rPr>
              <w:t>xxxx111xxx : Light green indicator background (applicable while no icon is referenced)</w:t>
            </w:r>
          </w:p>
          <w:p w:rsidR="00350408" w:rsidRPr="00166400" w:rsidRDefault="00350408" w:rsidP="00DA2956">
            <w:pPr>
              <w:rPr>
                <w:rFonts w:cs="Arial"/>
                <w:sz w:val="18"/>
              </w:rPr>
            </w:pPr>
            <w:r w:rsidRPr="00166400">
              <w:rPr>
                <w:rFonts w:cs="Arial"/>
                <w:sz w:val="18"/>
              </w:rPr>
              <w:t>xxxxxxx000 : Black text label (applicable while no icon is referenced)</w:t>
            </w:r>
          </w:p>
          <w:p w:rsidR="00350408" w:rsidRPr="00166400" w:rsidRDefault="00350408" w:rsidP="00DA2956">
            <w:pPr>
              <w:rPr>
                <w:rFonts w:cs="Arial"/>
                <w:sz w:val="18"/>
              </w:rPr>
            </w:pPr>
            <w:r w:rsidRPr="00166400">
              <w:rPr>
                <w:rFonts w:cs="Arial"/>
                <w:sz w:val="18"/>
              </w:rPr>
              <w:t>xxxxxxx001 : White text label (applicable while no icon is referenced)</w:t>
            </w:r>
          </w:p>
          <w:p w:rsidR="00350408" w:rsidRPr="00166400" w:rsidRDefault="00350408" w:rsidP="00DA2956">
            <w:pPr>
              <w:rPr>
                <w:rFonts w:cs="Arial"/>
                <w:sz w:val="18"/>
              </w:rPr>
            </w:pPr>
            <w:r w:rsidRPr="00166400">
              <w:rPr>
                <w:rFonts w:cs="Arial"/>
                <w:sz w:val="18"/>
              </w:rPr>
              <w:t>xxxxxxx010 : Red text label (applicable while no icon is referenced)</w:t>
            </w:r>
          </w:p>
          <w:p w:rsidR="00350408" w:rsidRPr="00166400" w:rsidRDefault="00350408" w:rsidP="00DA2956">
            <w:pPr>
              <w:rPr>
                <w:rFonts w:cs="Arial"/>
                <w:sz w:val="18"/>
              </w:rPr>
            </w:pPr>
            <w:r w:rsidRPr="00166400">
              <w:rPr>
                <w:rFonts w:cs="Arial"/>
                <w:sz w:val="18"/>
              </w:rPr>
              <w:t>xxxxxxx011 : Blue text label (applicable while no icon is referenced)</w:t>
            </w:r>
          </w:p>
          <w:p w:rsidR="00350408" w:rsidRPr="00166400" w:rsidRDefault="00350408" w:rsidP="00DA2956">
            <w:pPr>
              <w:rPr>
                <w:rFonts w:cs="Arial"/>
                <w:sz w:val="18"/>
              </w:rPr>
            </w:pPr>
            <w:r w:rsidRPr="00166400">
              <w:rPr>
                <w:rFonts w:cs="Arial"/>
                <w:sz w:val="18"/>
              </w:rPr>
              <w:t>xxxxxxx100 : Green text label (applicable while no icon is referenced)</w:t>
            </w:r>
          </w:p>
          <w:p w:rsidR="00350408" w:rsidRPr="00166400" w:rsidRDefault="00350408" w:rsidP="00DA2956">
            <w:pPr>
              <w:rPr>
                <w:rFonts w:cs="Arial"/>
                <w:sz w:val="18"/>
              </w:rPr>
            </w:pPr>
            <w:r w:rsidRPr="00166400">
              <w:rPr>
                <w:rFonts w:cs="Arial"/>
                <w:sz w:val="18"/>
              </w:rPr>
              <w:t>xxxxxxx101 : Yellow text label (applicable while no icon is referenced)</w:t>
            </w:r>
          </w:p>
          <w:p w:rsidR="00350408" w:rsidRPr="00166400" w:rsidRDefault="00350408" w:rsidP="00DA2956">
            <w:pPr>
              <w:rPr>
                <w:rFonts w:cs="Arial"/>
                <w:sz w:val="18"/>
              </w:rPr>
            </w:pPr>
            <w:r w:rsidRPr="00166400">
              <w:rPr>
                <w:rFonts w:cs="Arial"/>
                <w:sz w:val="18"/>
              </w:rPr>
              <w:t>xxxxxxx110 : Light red text label</w:t>
            </w:r>
            <w:r w:rsidRPr="00166400">
              <w:rPr>
                <w:sz w:val="18"/>
              </w:rPr>
              <w:t xml:space="preserve"> </w:t>
            </w:r>
            <w:r w:rsidRPr="00166400">
              <w:rPr>
                <w:rFonts w:cs="Arial"/>
                <w:sz w:val="18"/>
              </w:rPr>
              <w:t xml:space="preserve"> (applicable while no icon is referenced)</w:t>
            </w:r>
          </w:p>
          <w:p w:rsidR="00350408" w:rsidRPr="00166400" w:rsidRDefault="00350408" w:rsidP="00DA2956">
            <w:pPr>
              <w:rPr>
                <w:rFonts w:cs="Arial"/>
              </w:rPr>
            </w:pPr>
            <w:r w:rsidRPr="00166400">
              <w:rPr>
                <w:rFonts w:cs="Arial"/>
                <w:sz w:val="18"/>
              </w:rPr>
              <w:t>xxxxxxx111 : Light green text label</w:t>
            </w:r>
            <w:r w:rsidRPr="00166400">
              <w:rPr>
                <w:sz w:val="18"/>
              </w:rPr>
              <w:t xml:space="preserve"> </w:t>
            </w:r>
            <w:r w:rsidRPr="00166400">
              <w:rPr>
                <w:rFonts w:cs="Arial"/>
                <w:sz w:val="18"/>
              </w:rPr>
              <w:t xml:space="preserve"> (applicable while no icon is referenced)</w:t>
            </w:r>
          </w:p>
        </w:tc>
      </w:tr>
    </w:tbl>
    <w:p w:rsidR="00350408" w:rsidRPr="00166400" w:rsidRDefault="00350408" w:rsidP="00DA2956"/>
    <w:p w:rsidR="00350408" w:rsidRPr="00166400" w:rsidRDefault="00350408" w:rsidP="00DA2956">
      <w:pPr>
        <w:rPr>
          <w:lang w:val="en-US"/>
        </w:rPr>
      </w:pPr>
      <w:r w:rsidRPr="00166400">
        <w:rPr>
          <w:lang w:val="en-US"/>
        </w:rPr>
        <w:t>STM_NID_DATA</w:t>
      </w:r>
    </w:p>
    <w:p w:rsidR="00350408" w:rsidRPr="00166400" w:rsidRDefault="00350408" w:rsidP="00DA2956">
      <w:pPr>
        <w:rPr>
          <w:lang w:val="en-US"/>
        </w:rPr>
      </w:pPr>
      <w:r w:rsidRPr="00166400">
        <w:rPr>
          <w:lang w:val="en-US"/>
        </w:rPr>
        <w:t>See NID_DATA description in UNISIG Subset 58.</w:t>
      </w:r>
    </w:p>
    <w:p w:rsidR="00350408" w:rsidRPr="00166400" w:rsidRDefault="00350408" w:rsidP="00DA2956">
      <w:pPr>
        <w:rPr>
          <w:lang w:val="en-US"/>
        </w:rPr>
      </w:pPr>
      <w:r w:rsidRPr="00166400">
        <w:rPr>
          <w:lang w:val="en-US"/>
        </w:rPr>
        <w:t>STM_NID_STM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STM Identity</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variable is the identifier of the Specific Transmission Module requesting specific data entry or data view through ETCS EVC</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lang w:val="pt-BR"/>
              </w:rPr>
            </w:pPr>
            <w:r w:rsidRPr="00166400">
              <w:rPr>
                <w:rFonts w:cs="Arial"/>
                <w:lang w:val="pt-BR"/>
              </w:rPr>
              <w:t>255 reserved for multicast</w:t>
            </w:r>
          </w:p>
        </w:tc>
      </w:tr>
    </w:tbl>
    <w:p w:rsidR="00350408" w:rsidRPr="00166400" w:rsidRDefault="00350408" w:rsidP="00DA2956"/>
    <w:p w:rsidR="00350408" w:rsidRPr="00166400" w:rsidRDefault="00350408" w:rsidP="00DA2956">
      <w:pPr>
        <w:rPr>
          <w:lang w:val="en-US"/>
        </w:rPr>
      </w:pPr>
      <w:r w:rsidRPr="00166400">
        <w:rPr>
          <w:lang w:val="en-US"/>
        </w:rPr>
        <w:t>STM_Q_CONFIRM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lang w:val="fr-BE"/>
              </w:rPr>
            </w:pPr>
            <w:r w:rsidRPr="00166400">
              <w:rPr>
                <w:rFonts w:cs="Arial"/>
                <w:lang w:val="fr-BE"/>
              </w:rPr>
              <w:t>Confirmation screen qualifier</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The variable is used to identify if the additional data entry confirmation screen is confirmed or not.</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1 bit</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r w:rsidRPr="00166400">
              <w:rPr>
                <w:rFonts w:cs="Arial"/>
              </w:rPr>
              <w:t xml:space="preserve">Value = 0 : screen no confirmed </w:t>
            </w:r>
          </w:p>
          <w:p w:rsidR="00350408" w:rsidRPr="00166400" w:rsidRDefault="00350408" w:rsidP="00DA2956">
            <w:pPr>
              <w:rPr>
                <w:rFonts w:cs="Arial"/>
              </w:rPr>
            </w:pPr>
            <w:r w:rsidRPr="00166400">
              <w:rPr>
                <w:rFonts w:cs="Arial"/>
              </w:rPr>
              <w:t>Value = 1 : screen confirmed</w:t>
            </w:r>
          </w:p>
        </w:tc>
      </w:tr>
    </w:tbl>
    <w:p w:rsidR="00350408" w:rsidRPr="00166400" w:rsidRDefault="00350408" w:rsidP="00DA2956">
      <w:pPr>
        <w:rPr>
          <w:lang w:val="en-US"/>
        </w:rPr>
      </w:pPr>
    </w:p>
    <w:p w:rsidR="00350408" w:rsidRPr="00166400" w:rsidRDefault="00350408" w:rsidP="00DA2956">
      <w:pPr>
        <w:rPr>
          <w:lang w:val="en-US"/>
        </w:rPr>
      </w:pPr>
      <w:r w:rsidRPr="00166400">
        <w:rPr>
          <w:lang w:val="en-US"/>
        </w:rPr>
        <w:t>STM_X_DATA_CAPTION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Caption Text Byte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First or second (if any) byte of bytestring used for text caption of DMI objects (label of button, indicator and data)</w:t>
            </w:r>
          </w:p>
          <w:p w:rsidR="00350408" w:rsidRPr="00166400" w:rsidRDefault="00350408" w:rsidP="00DA2956">
            <w:pPr>
              <w:rPr>
                <w:rFonts w:cs="Arial"/>
              </w:rPr>
            </w:pPr>
            <w:r w:rsidRPr="00166400">
              <w:rPr>
                <w:rFonts w:cs="Arial"/>
              </w:rPr>
              <w:t>Encoded in UTF-8 with 1 or 2 bytes.</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r w:rsidRPr="00166400">
              <w:rPr>
                <w:rFonts w:cs="Arial"/>
              </w:rPr>
              <w:t>UTF-8 with 1 or 2 bytes</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lang w:val="en-US"/>
        </w:rPr>
      </w:pPr>
    </w:p>
    <w:p w:rsidR="00350408" w:rsidRPr="00166400" w:rsidRDefault="00350408" w:rsidP="00DA2956">
      <w:pPr>
        <w:rPr>
          <w:lang w:val="en-US"/>
        </w:rPr>
      </w:pPr>
      <w:r w:rsidRPr="00166400">
        <w:rPr>
          <w:lang w:val="en-US"/>
        </w:rPr>
        <w:t>STM_X_VALUE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Data Value Text Byte</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First or second (if any) byte of bytestring used for data value.</w:t>
            </w:r>
          </w:p>
          <w:p w:rsidR="00350408" w:rsidRPr="00166400" w:rsidRDefault="00350408" w:rsidP="00DA2956">
            <w:pPr>
              <w:rPr>
                <w:rFonts w:cs="Arial"/>
              </w:rPr>
            </w:pPr>
            <w:r w:rsidRPr="00166400">
              <w:rPr>
                <w:rFonts w:cs="Arial"/>
              </w:rPr>
              <w:t>Encoded in UTF-8 with 1 or 2 bytes.</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8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rPr>
            </w:pPr>
            <w:r w:rsidRPr="00166400">
              <w:rPr>
                <w:rFonts w:cs="Arial"/>
              </w:rPr>
              <w:t>UTF-8 with 1 or 2 bytes</w:t>
            </w:r>
          </w:p>
        </w:tc>
      </w:tr>
      <w:tr w:rsidR="00350408" w:rsidRPr="00166400" w:rsidTr="00FC4506">
        <w:tblPrEx>
          <w:tblCellMar>
            <w:top w:w="0" w:type="dxa"/>
            <w:bottom w:w="0" w:type="dxa"/>
          </w:tblCellMar>
        </w:tblPrEx>
        <w:trPr>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lang w:val="en-US"/>
        </w:rPr>
      </w:pPr>
    </w:p>
    <w:p w:rsidR="00350408" w:rsidRPr="00166400" w:rsidRDefault="00350408" w:rsidP="00DA2956">
      <w:pPr>
        <w:rPr>
          <w:lang w:val="en-US"/>
        </w:rPr>
      </w:pPr>
      <w:bookmarkStart w:id="1213" w:name="_Toc286739508"/>
      <w:r w:rsidRPr="00166400">
        <w:rPr>
          <w:lang w:val="en-US"/>
        </w:rPr>
        <w:t>SW_INTERFACE_EVC_DMI_VERSION</w:t>
      </w:r>
      <w:bookmarkEnd w:id="1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Version of the software interface between EVC &amp; DMI</w:t>
            </w:r>
          </w:p>
        </w:tc>
      </w:tr>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version is sent by the DMI and checked by the EVC. It is part of the DMI data preparation</w:t>
            </w:r>
          </w:p>
        </w:tc>
      </w:tr>
      <w:tr w:rsidR="00350408" w:rsidRPr="00166400" w:rsidTr="00FC4506">
        <w:tblPrEx>
          <w:tblCellMar>
            <w:top w:w="0" w:type="dxa"/>
            <w:bottom w:w="0" w:type="dxa"/>
          </w:tblCellMar>
        </w:tblPrEx>
        <w:trPr>
          <w:gridAfter w:val="1"/>
          <w:wAfter w:w="24" w:type="dxa"/>
        </w:trPr>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24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410" w:type="dxa"/>
            <w:gridSpan w:val="2"/>
            <w:vAlign w:val="center"/>
          </w:tcPr>
          <w:p w:rsidR="00350408" w:rsidRPr="00166400" w:rsidRDefault="00350408" w:rsidP="00DA2956">
            <w:pPr>
              <w:rPr>
                <w:rFonts w:cs="Arial"/>
              </w:rPr>
            </w:pPr>
            <w:r w:rsidRPr="00166400">
              <w:rPr>
                <w:rFonts w:cs="Arial"/>
              </w:rPr>
              <w:t>String of 3 characters</w:t>
            </w:r>
          </w:p>
        </w:tc>
      </w:tr>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Pr>
        <w:rPr>
          <w:lang w:val="en-US"/>
        </w:rPr>
      </w:pPr>
      <w:bookmarkStart w:id="1214" w:name="_Toc286739509"/>
    </w:p>
    <w:p w:rsidR="00350408" w:rsidRPr="00166400" w:rsidRDefault="00350408" w:rsidP="00DA2956">
      <w:pPr>
        <w:rPr>
          <w:lang w:val="en-US"/>
        </w:rPr>
      </w:pPr>
      <w:r w:rsidRPr="00166400">
        <w:rPr>
          <w:lang w:val="en-US"/>
        </w:rPr>
        <w:t>SW_INTERFACE_TRU_DMI_VERSION</w:t>
      </w:r>
      <w:bookmarkEnd w:id="1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b/>
              </w:rPr>
            </w:pPr>
            <w:r w:rsidRPr="00166400">
              <w:rPr>
                <w:rFonts w:cs="Arial"/>
                <w:b/>
              </w:rPr>
              <w:t>Name </w:t>
            </w:r>
          </w:p>
        </w:tc>
        <w:tc>
          <w:tcPr>
            <w:tcW w:w="7158" w:type="dxa"/>
            <w:gridSpan w:val="3"/>
            <w:vAlign w:val="center"/>
          </w:tcPr>
          <w:p w:rsidR="00350408" w:rsidRPr="00166400" w:rsidRDefault="00350408" w:rsidP="00DA2956">
            <w:pPr>
              <w:rPr>
                <w:rFonts w:cs="Arial"/>
              </w:rPr>
            </w:pPr>
            <w:r w:rsidRPr="00166400">
              <w:rPr>
                <w:rFonts w:cs="Arial"/>
              </w:rPr>
              <w:t>Version of the software interface between TRU &amp; DMI</w:t>
            </w:r>
          </w:p>
        </w:tc>
      </w:tr>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b/>
              </w:rPr>
            </w:pPr>
            <w:r w:rsidRPr="00166400">
              <w:rPr>
                <w:rFonts w:cs="Arial"/>
                <w:b/>
              </w:rPr>
              <w:t>Description </w:t>
            </w:r>
          </w:p>
        </w:tc>
        <w:tc>
          <w:tcPr>
            <w:tcW w:w="7158" w:type="dxa"/>
            <w:gridSpan w:val="3"/>
            <w:vAlign w:val="center"/>
          </w:tcPr>
          <w:p w:rsidR="00350408" w:rsidRPr="00166400" w:rsidRDefault="00350408" w:rsidP="00DA2956">
            <w:pPr>
              <w:rPr>
                <w:rFonts w:cs="Arial"/>
              </w:rPr>
            </w:pPr>
            <w:r w:rsidRPr="00166400">
              <w:rPr>
                <w:rFonts w:cs="Arial"/>
              </w:rPr>
              <w:t>This version is sent by the TRU and checked by the EVC. It is part of the DMI data preparation</w:t>
            </w:r>
          </w:p>
        </w:tc>
      </w:tr>
      <w:tr w:rsidR="00350408" w:rsidRPr="00166400" w:rsidTr="00FC4506">
        <w:tblPrEx>
          <w:tblCellMar>
            <w:top w:w="0" w:type="dxa"/>
            <w:bottom w:w="0" w:type="dxa"/>
          </w:tblCellMar>
        </w:tblPrEx>
        <w:trPr>
          <w:gridAfter w:val="1"/>
          <w:wAfter w:w="24" w:type="dxa"/>
        </w:trPr>
        <w:tc>
          <w:tcPr>
            <w:tcW w:w="2386" w:type="dxa"/>
            <w:vAlign w:val="center"/>
          </w:tcPr>
          <w:p w:rsidR="00350408" w:rsidRPr="00166400" w:rsidRDefault="00350408" w:rsidP="00DA2956">
            <w:pPr>
              <w:rPr>
                <w:rFonts w:cs="Arial"/>
                <w:b/>
              </w:rPr>
            </w:pPr>
            <w:r w:rsidRPr="00166400">
              <w:rPr>
                <w:rFonts w:cs="Arial"/>
                <w:b/>
              </w:rPr>
              <w:t>Length of variable </w:t>
            </w:r>
          </w:p>
        </w:tc>
        <w:tc>
          <w:tcPr>
            <w:tcW w:w="2386" w:type="dxa"/>
            <w:vAlign w:val="center"/>
          </w:tcPr>
          <w:p w:rsidR="00350408" w:rsidRPr="00166400" w:rsidRDefault="00350408" w:rsidP="00DA2956">
            <w:pPr>
              <w:rPr>
                <w:rFonts w:cs="Arial"/>
                <w:b/>
              </w:rPr>
            </w:pPr>
            <w:r w:rsidRPr="00166400">
              <w:rPr>
                <w:rFonts w:cs="Arial"/>
                <w:b/>
              </w:rPr>
              <w:t>Minimum Value</w:t>
            </w:r>
          </w:p>
        </w:tc>
        <w:tc>
          <w:tcPr>
            <w:tcW w:w="2386" w:type="dxa"/>
            <w:vAlign w:val="center"/>
          </w:tcPr>
          <w:p w:rsidR="00350408" w:rsidRPr="00166400" w:rsidRDefault="00350408" w:rsidP="00DA2956">
            <w:pPr>
              <w:rPr>
                <w:rFonts w:cs="Arial"/>
                <w:b/>
              </w:rPr>
            </w:pPr>
            <w:r w:rsidRPr="00166400">
              <w:rPr>
                <w:rFonts w:cs="Arial"/>
                <w:b/>
              </w:rPr>
              <w:t>Maximum Value</w:t>
            </w:r>
          </w:p>
        </w:tc>
        <w:tc>
          <w:tcPr>
            <w:tcW w:w="2386" w:type="dxa"/>
            <w:vAlign w:val="center"/>
          </w:tcPr>
          <w:p w:rsidR="00350408" w:rsidRPr="00166400" w:rsidRDefault="00350408" w:rsidP="00DA2956">
            <w:pPr>
              <w:rPr>
                <w:rFonts w:cs="Arial"/>
              </w:rPr>
            </w:pPr>
            <w:r w:rsidRPr="00166400">
              <w:rPr>
                <w:rFonts w:cs="Arial"/>
                <w:b/>
              </w:rPr>
              <w:t>Resolution/formula</w:t>
            </w:r>
          </w:p>
        </w:tc>
      </w:tr>
      <w:tr w:rsidR="00350408" w:rsidRPr="00166400" w:rsidTr="00FC4506">
        <w:tblPrEx>
          <w:tblCellMar>
            <w:top w:w="0" w:type="dxa"/>
            <w:bottom w:w="0" w:type="dxa"/>
          </w:tblCellMar>
        </w:tblPrEx>
        <w:tc>
          <w:tcPr>
            <w:tcW w:w="2386" w:type="dxa"/>
            <w:vAlign w:val="center"/>
          </w:tcPr>
          <w:p w:rsidR="00350408" w:rsidRPr="00166400" w:rsidRDefault="00350408" w:rsidP="00DA2956">
            <w:pPr>
              <w:rPr>
                <w:rFonts w:cs="Arial"/>
                <w:b/>
              </w:rPr>
            </w:pPr>
            <w:r w:rsidRPr="00166400">
              <w:rPr>
                <w:rFonts w:cs="Arial"/>
              </w:rPr>
              <w:t>24 bits</w:t>
            </w:r>
          </w:p>
        </w:tc>
        <w:tc>
          <w:tcPr>
            <w:tcW w:w="2386" w:type="dxa"/>
            <w:vAlign w:val="center"/>
          </w:tcPr>
          <w:p w:rsidR="00350408" w:rsidRPr="00166400" w:rsidRDefault="00350408" w:rsidP="00DA2956">
            <w:pPr>
              <w:rPr>
                <w:rFonts w:cs="Arial"/>
                <w:b/>
              </w:rPr>
            </w:pPr>
          </w:p>
        </w:tc>
        <w:tc>
          <w:tcPr>
            <w:tcW w:w="2386" w:type="dxa"/>
            <w:vAlign w:val="center"/>
          </w:tcPr>
          <w:p w:rsidR="00350408" w:rsidRPr="00166400" w:rsidRDefault="00350408" w:rsidP="00DA2956">
            <w:pPr>
              <w:rPr>
                <w:rFonts w:cs="Arial"/>
                <w:b/>
              </w:rPr>
            </w:pPr>
          </w:p>
        </w:tc>
        <w:tc>
          <w:tcPr>
            <w:tcW w:w="2410" w:type="dxa"/>
            <w:gridSpan w:val="2"/>
            <w:vAlign w:val="center"/>
          </w:tcPr>
          <w:p w:rsidR="00350408" w:rsidRPr="00166400" w:rsidRDefault="00350408" w:rsidP="00DA2956">
            <w:pPr>
              <w:rPr>
                <w:rFonts w:cs="Arial"/>
              </w:rPr>
            </w:pPr>
            <w:r w:rsidRPr="00166400">
              <w:rPr>
                <w:rFonts w:cs="Arial"/>
              </w:rPr>
              <w:t>String of 3 characters</w:t>
            </w:r>
          </w:p>
        </w:tc>
      </w:tr>
      <w:tr w:rsidR="00350408" w:rsidRPr="00166400" w:rsidTr="00FC4506">
        <w:tblPrEx>
          <w:tblCellMar>
            <w:top w:w="0" w:type="dxa"/>
            <w:bottom w:w="0" w:type="dxa"/>
          </w:tblCellMar>
        </w:tblPrEx>
        <w:trPr>
          <w:gridAfter w:val="1"/>
          <w:wAfter w:w="24" w:type="dxa"/>
          <w:cantSplit/>
        </w:trPr>
        <w:tc>
          <w:tcPr>
            <w:tcW w:w="2386" w:type="dxa"/>
            <w:vAlign w:val="center"/>
          </w:tcPr>
          <w:p w:rsidR="00350408" w:rsidRPr="00166400" w:rsidRDefault="00350408" w:rsidP="00DA2956">
            <w:pPr>
              <w:rPr>
                <w:rFonts w:cs="Arial"/>
              </w:rPr>
            </w:pPr>
            <w:r w:rsidRPr="00166400">
              <w:rPr>
                <w:rFonts w:cs="Arial"/>
                <w:b/>
              </w:rPr>
              <w:t>Special/Reserved Values</w:t>
            </w:r>
          </w:p>
        </w:tc>
        <w:tc>
          <w:tcPr>
            <w:tcW w:w="7158" w:type="dxa"/>
            <w:gridSpan w:val="3"/>
            <w:vAlign w:val="center"/>
          </w:tcPr>
          <w:p w:rsidR="00350408" w:rsidRPr="00166400" w:rsidRDefault="00350408" w:rsidP="00DA2956">
            <w:pPr>
              <w:rPr>
                <w:rFonts w:cs="Arial"/>
              </w:rPr>
            </w:pPr>
          </w:p>
        </w:tc>
      </w:tr>
    </w:tbl>
    <w:p w:rsidR="00350408" w:rsidRPr="00166400" w:rsidRDefault="00350408" w:rsidP="00DA2956"/>
    <w:p w:rsidR="00876944" w:rsidRPr="00DF6B9C" w:rsidRDefault="008D52F9" w:rsidP="00FC4506">
      <w:pPr>
        <w:pStyle w:val="Titre1"/>
      </w:pPr>
      <w:r>
        <w:br w:type="page"/>
      </w:r>
      <w:bookmarkStart w:id="1215" w:name="_Toc392147244"/>
      <w:r w:rsidR="000A0CB4">
        <w:t xml:space="preserve">OpenETCS application - </w:t>
      </w:r>
      <w:r>
        <w:t>JRU interface</w:t>
      </w:r>
      <w:bookmarkEnd w:id="1215"/>
    </w:p>
    <w:p w:rsidR="00876944" w:rsidRDefault="00876944" w:rsidP="00FC4506">
      <w:pPr>
        <w:pStyle w:val="Titre2"/>
      </w:pPr>
      <w:bookmarkStart w:id="1216" w:name="_Toc369595404"/>
      <w:bookmarkStart w:id="1217" w:name="_Toc392147245"/>
      <w:r>
        <w:t>JRU messages definition</w:t>
      </w:r>
      <w:bookmarkEnd w:id="1216"/>
      <w:bookmarkEnd w:id="1217"/>
    </w:p>
    <w:p w:rsidR="00876944" w:rsidRDefault="00876944" w:rsidP="00C938B1">
      <w:r>
        <w:t xml:space="preserve">The list defines the type of messages with the corresponding Message Identifier </w:t>
      </w:r>
      <w:r>
        <w:br/>
        <w:t>( “TRU_NID_MESSAGE”) and the Message Name.</w:t>
      </w:r>
    </w:p>
    <w:p w:rsidR="00876944" w:rsidRDefault="00876944" w:rsidP="00C938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3"/>
        <w:gridCol w:w="2977"/>
        <w:gridCol w:w="2633"/>
      </w:tblGrid>
      <w:tr w:rsidR="00876944" w:rsidTr="00FC4506">
        <w:trPr>
          <w:jc w:val="center"/>
        </w:trPr>
        <w:tc>
          <w:tcPr>
            <w:tcW w:w="2233" w:type="dxa"/>
            <w:tcBorders>
              <w:top w:val="nil"/>
              <w:left w:val="nil"/>
              <w:bottom w:val="single" w:sz="4" w:space="0" w:color="auto"/>
              <w:right w:val="nil"/>
            </w:tcBorders>
          </w:tcPr>
          <w:p w:rsidR="00876944" w:rsidRPr="00DF6B9C" w:rsidRDefault="00876944" w:rsidP="00C938B1">
            <w:pPr>
              <w:rPr>
                <w:b/>
                <w:lang w:val="de-DE"/>
              </w:rPr>
            </w:pPr>
            <w:r w:rsidRPr="00DF6B9C">
              <w:rPr>
                <w:b/>
                <w:lang w:val="de-DE"/>
              </w:rPr>
              <w:t>TRU_NID_MESSAGE</w:t>
            </w:r>
          </w:p>
        </w:tc>
        <w:tc>
          <w:tcPr>
            <w:tcW w:w="2977" w:type="dxa"/>
            <w:tcBorders>
              <w:top w:val="nil"/>
              <w:left w:val="nil"/>
              <w:bottom w:val="single" w:sz="4" w:space="0" w:color="auto"/>
              <w:right w:val="nil"/>
            </w:tcBorders>
          </w:tcPr>
          <w:p w:rsidR="00876944" w:rsidRDefault="00876944" w:rsidP="00C938B1">
            <w:pPr>
              <w:rPr>
                <w:b/>
              </w:rPr>
            </w:pPr>
            <w:r>
              <w:rPr>
                <w:b/>
              </w:rPr>
              <w:t>MESSAGE NAME</w:t>
            </w:r>
          </w:p>
        </w:tc>
        <w:tc>
          <w:tcPr>
            <w:tcW w:w="2633" w:type="dxa"/>
            <w:tcBorders>
              <w:top w:val="nil"/>
              <w:left w:val="nil"/>
              <w:bottom w:val="single" w:sz="4" w:space="0" w:color="auto"/>
              <w:right w:val="nil"/>
            </w:tcBorders>
          </w:tcPr>
          <w:p w:rsidR="00876944" w:rsidRDefault="00876944" w:rsidP="00C938B1">
            <w:pPr>
              <w:rPr>
                <w:b/>
              </w:rPr>
            </w:pPr>
            <w:r>
              <w:rPr>
                <w:b/>
              </w:rPr>
              <w:t>TYPE OF MESSAGE</w:t>
            </w:r>
          </w:p>
        </w:tc>
      </w:tr>
      <w:tr w:rsidR="00876944" w:rsidTr="00FC4506">
        <w:trPr>
          <w:jc w:val="center"/>
        </w:trPr>
        <w:tc>
          <w:tcPr>
            <w:tcW w:w="2233" w:type="dxa"/>
            <w:tcBorders>
              <w:top w:val="nil"/>
            </w:tcBorders>
          </w:tcPr>
          <w:p w:rsidR="00876944" w:rsidRDefault="00876944" w:rsidP="00C938B1">
            <w:pPr>
              <w:rPr>
                <w:lang w:val="it-IT" w:eastAsia="en-US"/>
              </w:rPr>
            </w:pPr>
            <w:r>
              <w:rPr>
                <w:lang w:val="it-IT" w:eastAsia="en-US"/>
              </w:rPr>
              <w:t>0</w:t>
            </w:r>
          </w:p>
        </w:tc>
        <w:tc>
          <w:tcPr>
            <w:tcW w:w="2977" w:type="dxa"/>
            <w:tcBorders>
              <w:top w:val="nil"/>
            </w:tcBorders>
          </w:tcPr>
          <w:p w:rsidR="00876944" w:rsidRDefault="00876944" w:rsidP="00C938B1">
            <w:pPr>
              <w:rPr>
                <w:lang w:val="it-IT" w:eastAsia="en-US"/>
              </w:rPr>
            </w:pPr>
            <w:r>
              <w:rPr>
                <w:lang w:val="it-IT" w:eastAsia="en-US"/>
              </w:rPr>
              <w:t>DATA MESSAGE</w:t>
            </w:r>
          </w:p>
        </w:tc>
        <w:tc>
          <w:tcPr>
            <w:tcW w:w="2633" w:type="dxa"/>
            <w:tcBorders>
              <w:top w:val="nil"/>
            </w:tcBorders>
          </w:tcPr>
          <w:p w:rsidR="00876944" w:rsidRDefault="00876944" w:rsidP="00C938B1">
            <w:pPr>
              <w:rPr>
                <w:lang w:val="it-IT"/>
              </w:rPr>
            </w:pPr>
            <w:r>
              <w:rPr>
                <w:lang w:val="it-IT"/>
              </w:rPr>
              <w:t>DATA MESSAGE</w:t>
            </w:r>
          </w:p>
        </w:tc>
      </w:tr>
      <w:tr w:rsidR="00876944" w:rsidTr="00FC4506">
        <w:trPr>
          <w:jc w:val="center"/>
        </w:trPr>
        <w:tc>
          <w:tcPr>
            <w:tcW w:w="2233" w:type="dxa"/>
          </w:tcPr>
          <w:p w:rsidR="00876944" w:rsidRDefault="00876944" w:rsidP="00C938B1">
            <w:pPr>
              <w:rPr>
                <w:lang w:val="it-IT"/>
              </w:rPr>
            </w:pPr>
            <w:r>
              <w:rPr>
                <w:lang w:val="it-IT"/>
              </w:rPr>
              <w:t>1</w:t>
            </w:r>
          </w:p>
        </w:tc>
        <w:tc>
          <w:tcPr>
            <w:tcW w:w="2977" w:type="dxa"/>
          </w:tcPr>
          <w:p w:rsidR="00876944" w:rsidRDefault="00876944" w:rsidP="00C938B1">
            <w:pPr>
              <w:rPr>
                <w:lang w:val="it-IT" w:eastAsia="en-US"/>
              </w:rPr>
            </w:pPr>
            <w:r>
              <w:rPr>
                <w:lang w:val="it-IT" w:eastAsia="en-US"/>
              </w:rPr>
              <w:t>TRU STAT</w:t>
            </w:r>
            <w:bookmarkStart w:id="1218" w:name="_Hlt520619648"/>
            <w:bookmarkEnd w:id="1218"/>
            <w:r>
              <w:rPr>
                <w:lang w:val="it-IT" w:eastAsia="en-US"/>
              </w:rPr>
              <w:t>E</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2</w:t>
            </w:r>
          </w:p>
        </w:tc>
        <w:tc>
          <w:tcPr>
            <w:tcW w:w="2977" w:type="dxa"/>
          </w:tcPr>
          <w:p w:rsidR="00876944" w:rsidRDefault="00876944" w:rsidP="00C938B1">
            <w:pPr>
              <w:rPr>
                <w:lang w:eastAsia="en-US"/>
              </w:rPr>
            </w:pPr>
            <w:r>
              <w:rPr>
                <w:lang w:eastAsia="en-US"/>
              </w:rPr>
              <w:t>TRU STATE REQUEST</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3</w:t>
            </w:r>
          </w:p>
        </w:tc>
        <w:tc>
          <w:tcPr>
            <w:tcW w:w="2977" w:type="dxa"/>
          </w:tcPr>
          <w:p w:rsidR="00876944" w:rsidRDefault="00876944" w:rsidP="00C938B1">
            <w:pPr>
              <w:rPr>
                <w:lang w:eastAsia="en-US"/>
              </w:rPr>
            </w:pPr>
            <w:r>
              <w:rPr>
                <w:lang w:eastAsia="en-US"/>
              </w:rPr>
              <w:t>JRU FAILURE</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4</w:t>
            </w:r>
          </w:p>
        </w:tc>
        <w:tc>
          <w:tcPr>
            <w:tcW w:w="2977" w:type="dxa"/>
          </w:tcPr>
          <w:p w:rsidR="00876944" w:rsidRDefault="00876944" w:rsidP="00C938B1">
            <w:pPr>
              <w:rPr>
                <w:lang w:eastAsia="en-US"/>
              </w:rPr>
            </w:pPr>
            <w:r>
              <w:rPr>
                <w:lang w:eastAsia="en-US"/>
              </w:rPr>
              <w:t>JRU UTC TIME REQUEST</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5</w:t>
            </w:r>
          </w:p>
        </w:tc>
        <w:tc>
          <w:tcPr>
            <w:tcW w:w="2977" w:type="dxa"/>
          </w:tcPr>
          <w:p w:rsidR="00876944" w:rsidRDefault="00876944" w:rsidP="00C938B1">
            <w:pPr>
              <w:rPr>
                <w:lang w:eastAsia="en-US"/>
              </w:rPr>
            </w:pPr>
            <w:r>
              <w:rPr>
                <w:lang w:eastAsia="en-US"/>
              </w:rPr>
              <w:t>JRU UTC TIME</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6</w:t>
            </w:r>
          </w:p>
        </w:tc>
        <w:tc>
          <w:tcPr>
            <w:tcW w:w="2977" w:type="dxa"/>
          </w:tcPr>
          <w:p w:rsidR="00876944" w:rsidRDefault="00876944" w:rsidP="00C938B1">
            <w:pPr>
              <w:rPr>
                <w:lang w:eastAsia="en-US"/>
              </w:rPr>
            </w:pPr>
            <w:r>
              <w:rPr>
                <w:lang w:eastAsia="en-US"/>
              </w:rPr>
              <w:t>JRU LOCAL TIME REQUEST</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7</w:t>
            </w:r>
          </w:p>
        </w:tc>
        <w:tc>
          <w:tcPr>
            <w:tcW w:w="2977" w:type="dxa"/>
          </w:tcPr>
          <w:p w:rsidR="00876944" w:rsidRDefault="00876944" w:rsidP="00C938B1">
            <w:pPr>
              <w:rPr>
                <w:lang w:eastAsia="en-US"/>
              </w:rPr>
            </w:pPr>
            <w:r>
              <w:rPr>
                <w:lang w:eastAsia="en-US"/>
              </w:rPr>
              <w:t>JRU LOCAL TIME</w:t>
            </w:r>
          </w:p>
        </w:tc>
        <w:tc>
          <w:tcPr>
            <w:tcW w:w="2633" w:type="dxa"/>
          </w:tcPr>
          <w:p w:rsidR="00876944" w:rsidRDefault="00876944" w:rsidP="00C938B1">
            <w:r>
              <w:t>CONTROL MESSAGE</w:t>
            </w:r>
          </w:p>
        </w:tc>
      </w:tr>
    </w:tbl>
    <w:p w:rsidR="00876944" w:rsidRDefault="00876944" w:rsidP="00C938B1"/>
    <w:p w:rsidR="00876944" w:rsidRDefault="00876944" w:rsidP="00C938B1">
      <w:r>
        <w:t xml:space="preserve">Only the juridical data messages shall be recorded in the juridical protected memory. The control messages are exchanged with the </w:t>
      </w:r>
      <w:r w:rsidR="00AB0089">
        <w:t xml:space="preserve">OpenETCS application (EVC CORE board) </w:t>
      </w:r>
      <w:r>
        <w:t>but not recorded by the JRU.</w:t>
      </w:r>
    </w:p>
    <w:p w:rsidR="00876944" w:rsidRDefault="00876944" w:rsidP="00876944">
      <w:pPr>
        <w:pStyle w:val="Texte"/>
      </w:pPr>
    </w:p>
    <w:p w:rsidR="00876944" w:rsidRDefault="00AB0089" w:rsidP="00FC4506">
      <w:pPr>
        <w:pStyle w:val="Titre2"/>
      </w:pPr>
      <w:bookmarkStart w:id="1219" w:name="_Ref351995596"/>
      <w:bookmarkStart w:id="1220" w:name="_Toc369595405"/>
      <w:bookmarkStart w:id="1221" w:name="_Toc392147246"/>
      <w:r>
        <w:t xml:space="preserve">OpenETCS application </w:t>
      </w:r>
      <w:r w:rsidR="00876944">
        <w:t xml:space="preserve">– JRU </w:t>
      </w:r>
      <w:r w:rsidR="00876944" w:rsidRPr="00FC4506">
        <w:t>control</w:t>
      </w:r>
      <w:r w:rsidR="00876944">
        <w:t xml:space="preserve"> messages</w:t>
      </w:r>
      <w:bookmarkEnd w:id="1219"/>
      <w:bookmarkEnd w:id="1220"/>
      <w:bookmarkEnd w:id="1221"/>
    </w:p>
    <w:p w:rsidR="00876944" w:rsidRDefault="00876944" w:rsidP="00C938B1">
      <w:r>
        <w:t xml:space="preserve">Message 1: TRU STATE (JRU </w:t>
      </w:r>
      <w:r>
        <w:sym w:font="Wingdings" w:char="F0E0"/>
      </w:r>
      <w:r>
        <w:t xml:space="preserve"> EVC)</w:t>
      </w:r>
    </w:p>
    <w:p w:rsidR="00876944" w:rsidRPr="00DF6B9C" w:rsidRDefault="00876944" w:rsidP="00C938B1"/>
    <w:tbl>
      <w:tblPr>
        <w:tblW w:w="0" w:type="auto"/>
        <w:tblInd w:w="720" w:type="dxa"/>
        <w:tblLayout w:type="fixed"/>
        <w:tblLook w:val="0000" w:firstRow="0" w:lastRow="0" w:firstColumn="0" w:lastColumn="0" w:noHBand="0" w:noVBand="0"/>
      </w:tblPr>
      <w:tblGrid>
        <w:gridCol w:w="1090"/>
        <w:gridCol w:w="2268"/>
        <w:gridCol w:w="850"/>
        <w:gridCol w:w="4111"/>
      </w:tblGrid>
      <w:tr w:rsidR="00876944" w:rsidRPr="00DF6B9C" w:rsidTr="00FC4506">
        <w:tc>
          <w:tcPr>
            <w:tcW w:w="1090" w:type="dxa"/>
          </w:tcPr>
          <w:p w:rsidR="00876944" w:rsidRPr="00DF6B9C" w:rsidRDefault="00876944" w:rsidP="00C938B1">
            <w:pPr>
              <w:rPr>
                <w:b/>
                <w:sz w:val="18"/>
              </w:rPr>
            </w:pPr>
            <w:r w:rsidRPr="00DF6B9C">
              <w:rPr>
                <w:b/>
                <w:sz w:val="18"/>
              </w:rPr>
              <w:t>Field  N°</w:t>
            </w:r>
          </w:p>
        </w:tc>
        <w:tc>
          <w:tcPr>
            <w:tcW w:w="2268" w:type="dxa"/>
          </w:tcPr>
          <w:p w:rsidR="00876944" w:rsidRPr="00DF6B9C" w:rsidRDefault="00876944" w:rsidP="00C938B1">
            <w:pPr>
              <w:rPr>
                <w:b/>
                <w:sz w:val="18"/>
              </w:rPr>
            </w:pPr>
            <w:r w:rsidRPr="00DF6B9C">
              <w:rPr>
                <w:b/>
                <w:sz w:val="18"/>
              </w:rPr>
              <w:t>VARIABLE</w:t>
            </w:r>
          </w:p>
        </w:tc>
        <w:tc>
          <w:tcPr>
            <w:tcW w:w="850" w:type="dxa"/>
          </w:tcPr>
          <w:p w:rsidR="00876944" w:rsidRPr="00DF6B9C" w:rsidRDefault="00876944" w:rsidP="00C938B1">
            <w:pPr>
              <w:rPr>
                <w:b/>
                <w:sz w:val="18"/>
              </w:rPr>
            </w:pPr>
            <w:r w:rsidRPr="00DF6B9C">
              <w:rPr>
                <w:b/>
                <w:sz w:val="18"/>
              </w:rPr>
              <w:t>Bits</w:t>
            </w:r>
          </w:p>
        </w:tc>
        <w:tc>
          <w:tcPr>
            <w:tcW w:w="4111" w:type="dxa"/>
          </w:tcPr>
          <w:p w:rsidR="00876944" w:rsidRPr="00DF6B9C" w:rsidRDefault="00876944" w:rsidP="00C938B1">
            <w:pPr>
              <w:rPr>
                <w:b/>
                <w:sz w:val="18"/>
              </w:rPr>
            </w:pPr>
            <w:r w:rsidRPr="00DF6B9C">
              <w:rPr>
                <w:b/>
                <w:sz w:val="18"/>
              </w:rPr>
              <w:t>Remarks</w:t>
            </w:r>
          </w:p>
        </w:tc>
      </w:tr>
      <w:tr w:rsidR="00876944" w:rsidRPr="00DF6B9C" w:rsidTr="00FC4506">
        <w:tc>
          <w:tcPr>
            <w:tcW w:w="1090" w:type="dxa"/>
          </w:tcPr>
          <w:p w:rsidR="00876944" w:rsidRPr="00DF6B9C" w:rsidRDefault="00876944" w:rsidP="00C938B1">
            <w:pPr>
              <w:rPr>
                <w:sz w:val="18"/>
                <w:lang w:val="de-DE"/>
              </w:rPr>
            </w:pPr>
            <w:r w:rsidRPr="00DF6B9C">
              <w:rPr>
                <w:sz w:val="18"/>
                <w:lang w:val="de-DE"/>
              </w:rPr>
              <w:t>1</w:t>
            </w:r>
          </w:p>
        </w:tc>
        <w:tc>
          <w:tcPr>
            <w:tcW w:w="2268" w:type="dxa"/>
            <w:tcBorders>
              <w:top w:val="single" w:sz="4" w:space="0" w:color="auto"/>
              <w:left w:val="single" w:sz="4" w:space="0" w:color="auto"/>
              <w:bottom w:val="single" w:sz="4" w:space="0" w:color="auto"/>
              <w:right w:val="single" w:sz="4" w:space="0" w:color="auto"/>
            </w:tcBorders>
          </w:tcPr>
          <w:p w:rsidR="00876944" w:rsidRPr="00DF6B9C" w:rsidRDefault="00876944" w:rsidP="00C938B1">
            <w:pPr>
              <w:rPr>
                <w:sz w:val="18"/>
                <w:lang w:val="de-DE"/>
              </w:rPr>
            </w:pPr>
            <w:r w:rsidRPr="00DF6B9C">
              <w:rPr>
                <w:sz w:val="18"/>
                <w:lang w:val="de-DE"/>
              </w:rPr>
              <w:t>TRU_NID_MESSAGE</w:t>
            </w:r>
          </w:p>
        </w:tc>
        <w:tc>
          <w:tcPr>
            <w:tcW w:w="850" w:type="dxa"/>
            <w:tcBorders>
              <w:left w:val="nil"/>
            </w:tcBorders>
          </w:tcPr>
          <w:p w:rsidR="00876944" w:rsidRPr="00DF6B9C" w:rsidRDefault="00876944" w:rsidP="00C938B1">
            <w:pPr>
              <w:rPr>
                <w:sz w:val="18"/>
              </w:rPr>
            </w:pPr>
            <w:r w:rsidRPr="00DF6B9C">
              <w:rPr>
                <w:sz w:val="18"/>
              </w:rPr>
              <w:t>8</w:t>
            </w:r>
          </w:p>
        </w:tc>
        <w:tc>
          <w:tcPr>
            <w:tcW w:w="4111" w:type="dxa"/>
            <w:tcBorders>
              <w:left w:val="nil"/>
            </w:tcBorders>
          </w:tcPr>
          <w:p w:rsidR="00876944" w:rsidRPr="00DF6B9C" w:rsidRDefault="00876944" w:rsidP="00C938B1">
            <w:pPr>
              <w:rPr>
                <w:sz w:val="18"/>
              </w:rPr>
            </w:pPr>
            <w:r w:rsidRPr="00DF6B9C">
              <w:rPr>
                <w:sz w:val="18"/>
              </w:rPr>
              <w:t xml:space="preserve">Type of message </w:t>
            </w:r>
          </w:p>
        </w:tc>
      </w:tr>
      <w:tr w:rsidR="00876944" w:rsidRPr="00DF6B9C" w:rsidTr="00FC4506">
        <w:tc>
          <w:tcPr>
            <w:tcW w:w="1090" w:type="dxa"/>
          </w:tcPr>
          <w:p w:rsidR="00876944" w:rsidRPr="00DF6B9C" w:rsidRDefault="00876944" w:rsidP="00C938B1">
            <w:pPr>
              <w:rPr>
                <w:sz w:val="18"/>
                <w:lang w:val="pl-PL"/>
              </w:rPr>
            </w:pPr>
            <w:r w:rsidRPr="00DF6B9C">
              <w:rPr>
                <w:sz w:val="18"/>
                <w:lang w:val="pl-PL"/>
              </w:rPr>
              <w:t>2</w:t>
            </w:r>
          </w:p>
        </w:tc>
        <w:tc>
          <w:tcPr>
            <w:tcW w:w="2268" w:type="dxa"/>
            <w:tcBorders>
              <w:top w:val="single" w:sz="4" w:space="0" w:color="auto"/>
              <w:left w:val="single" w:sz="4" w:space="0" w:color="auto"/>
              <w:bottom w:val="single" w:sz="4" w:space="0" w:color="auto"/>
              <w:right w:val="single" w:sz="4" w:space="0" w:color="auto"/>
            </w:tcBorders>
          </w:tcPr>
          <w:p w:rsidR="00876944" w:rsidRPr="00DF6B9C" w:rsidRDefault="00876944" w:rsidP="00C938B1">
            <w:pPr>
              <w:rPr>
                <w:sz w:val="18"/>
                <w:lang w:val="pl-PL"/>
              </w:rPr>
            </w:pPr>
            <w:r w:rsidRPr="00DF6B9C">
              <w:rPr>
                <w:sz w:val="18"/>
                <w:lang w:val="pl-PL"/>
              </w:rPr>
              <w:t>TRU_M_STATUS</w:t>
            </w:r>
          </w:p>
        </w:tc>
        <w:tc>
          <w:tcPr>
            <w:tcW w:w="850" w:type="dxa"/>
            <w:tcBorders>
              <w:left w:val="nil"/>
            </w:tcBorders>
          </w:tcPr>
          <w:p w:rsidR="00876944" w:rsidRPr="00DF6B9C" w:rsidRDefault="00876944" w:rsidP="00C938B1">
            <w:pPr>
              <w:rPr>
                <w:sz w:val="18"/>
              </w:rPr>
            </w:pPr>
            <w:r w:rsidRPr="00DF6B9C">
              <w:rPr>
                <w:sz w:val="18"/>
              </w:rPr>
              <w:t>8</w:t>
            </w:r>
          </w:p>
        </w:tc>
        <w:tc>
          <w:tcPr>
            <w:tcW w:w="4111" w:type="dxa"/>
            <w:tcBorders>
              <w:left w:val="nil"/>
            </w:tcBorders>
          </w:tcPr>
          <w:p w:rsidR="00876944" w:rsidRPr="00DF6B9C" w:rsidRDefault="00876944" w:rsidP="00C938B1">
            <w:pPr>
              <w:rPr>
                <w:sz w:val="18"/>
              </w:rPr>
            </w:pPr>
            <w:r w:rsidRPr="00DF6B9C">
              <w:rPr>
                <w:sz w:val="18"/>
              </w:rPr>
              <w:t>State of TRU</w:t>
            </w:r>
          </w:p>
        </w:tc>
      </w:tr>
    </w:tbl>
    <w:p w:rsidR="00876944" w:rsidRDefault="00876944" w:rsidP="00C938B1"/>
    <w:p w:rsidR="00876944" w:rsidRDefault="00876944" w:rsidP="00C938B1">
      <w:r>
        <w:t xml:space="preserve">Message 2: TRU State Request (EVC </w:t>
      </w:r>
      <w:r>
        <w:sym w:font="Wingdings" w:char="F0E0"/>
      </w:r>
      <w:r>
        <w:t xml:space="preserve"> JRU)</w:t>
      </w:r>
    </w:p>
    <w:p w:rsidR="00876944" w:rsidRDefault="00876944" w:rsidP="00C938B1"/>
    <w:tbl>
      <w:tblPr>
        <w:tblW w:w="0" w:type="auto"/>
        <w:tblInd w:w="720" w:type="dxa"/>
        <w:tblLayout w:type="fixed"/>
        <w:tblLook w:val="0000" w:firstRow="0" w:lastRow="0" w:firstColumn="0" w:lastColumn="0" w:noHBand="0" w:noVBand="0"/>
      </w:tblPr>
      <w:tblGrid>
        <w:gridCol w:w="1090"/>
        <w:gridCol w:w="2268"/>
        <w:gridCol w:w="709"/>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709"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Borders>
              <w:right w:val="single" w:sz="6" w:space="0" w:color="auto"/>
            </w:tcBorders>
          </w:tcPr>
          <w:p w:rsidR="00876944" w:rsidRPr="00A46C05" w:rsidRDefault="00876944" w:rsidP="00C938B1">
            <w:pPr>
              <w:rPr>
                <w:sz w:val="18"/>
                <w:lang w:val="de-DE"/>
              </w:rPr>
            </w:pPr>
            <w:r w:rsidRPr="00A46C05">
              <w:rPr>
                <w:sz w:val="18"/>
                <w:lang w:val="de-DE"/>
              </w:rPr>
              <w:t>1</w:t>
            </w:r>
          </w:p>
        </w:tc>
        <w:tc>
          <w:tcPr>
            <w:tcW w:w="2268" w:type="dxa"/>
            <w:tcBorders>
              <w:top w:val="single" w:sz="4" w:space="0" w:color="auto"/>
              <w:bottom w:val="single" w:sz="6" w:space="0" w:color="auto"/>
              <w:right w:val="single" w:sz="6" w:space="0" w:color="auto"/>
            </w:tcBorders>
          </w:tcPr>
          <w:p w:rsidR="00876944" w:rsidRPr="00A46C05" w:rsidRDefault="00876944" w:rsidP="00C938B1">
            <w:pPr>
              <w:rPr>
                <w:sz w:val="18"/>
                <w:lang w:val="de-DE"/>
              </w:rPr>
            </w:pPr>
            <w:r w:rsidRPr="00A46C05">
              <w:rPr>
                <w:sz w:val="18"/>
                <w:lang w:val="de-DE"/>
              </w:rPr>
              <w:t>TRU_NID_MESSAGE</w:t>
            </w:r>
          </w:p>
        </w:tc>
        <w:tc>
          <w:tcPr>
            <w:tcW w:w="709" w:type="dxa"/>
          </w:tcPr>
          <w:p w:rsidR="00876944" w:rsidRPr="00A46C05" w:rsidRDefault="00876944" w:rsidP="00C938B1">
            <w:pPr>
              <w:rPr>
                <w:sz w:val="18"/>
              </w:rPr>
            </w:pPr>
            <w:r w:rsidRPr="00A46C05">
              <w:rPr>
                <w:sz w:val="18"/>
              </w:rPr>
              <w:t>8</w:t>
            </w:r>
          </w:p>
        </w:tc>
        <w:tc>
          <w:tcPr>
            <w:tcW w:w="4111" w:type="dxa"/>
          </w:tcPr>
          <w:p w:rsidR="00876944" w:rsidRPr="00A46C05" w:rsidRDefault="00876944" w:rsidP="00C938B1">
            <w:pPr>
              <w:rPr>
                <w:sz w:val="18"/>
              </w:rPr>
            </w:pPr>
            <w:r w:rsidRPr="00A46C05">
              <w:rPr>
                <w:sz w:val="18"/>
              </w:rPr>
              <w:t xml:space="preserve">Type of message </w:t>
            </w:r>
          </w:p>
        </w:tc>
      </w:tr>
    </w:tbl>
    <w:p w:rsidR="00876944" w:rsidRDefault="00876944" w:rsidP="00C938B1">
      <w:pPr>
        <w:rPr>
          <w:lang w:val="fr-FR"/>
        </w:rPr>
      </w:pPr>
    </w:p>
    <w:p w:rsidR="00876944" w:rsidRPr="00A46C05" w:rsidRDefault="00876944" w:rsidP="00C938B1">
      <w:pPr>
        <w:rPr>
          <w:lang w:val="fr-FR"/>
        </w:rPr>
      </w:pPr>
      <w:r w:rsidRPr="00A46C05">
        <w:rPr>
          <w:lang w:val="fr-FR"/>
        </w:rPr>
        <w:t xml:space="preserve">Message 3: JRU Failure (JRU </w:t>
      </w:r>
      <w:r>
        <w:sym w:font="Wingdings" w:char="F0E0"/>
      </w:r>
      <w:r w:rsidRPr="00A46C05">
        <w:rPr>
          <w:lang w:val="fr-FR"/>
        </w:rPr>
        <w:t xml:space="preserve"> EVC)</w:t>
      </w:r>
    </w:p>
    <w:p w:rsidR="00876944" w:rsidRPr="00A46C05" w:rsidRDefault="00876944" w:rsidP="00C938B1">
      <w:pPr>
        <w:rPr>
          <w:lang w:val="fr-FR"/>
        </w:rPr>
      </w:pPr>
    </w:p>
    <w:tbl>
      <w:tblPr>
        <w:tblW w:w="0" w:type="auto"/>
        <w:tblInd w:w="720" w:type="dxa"/>
        <w:tblLayout w:type="fixed"/>
        <w:tblLook w:val="0000" w:firstRow="0" w:lastRow="0" w:firstColumn="0" w:lastColumn="0" w:noHBand="0" w:noVBand="0"/>
      </w:tblPr>
      <w:tblGrid>
        <w:gridCol w:w="1090"/>
        <w:gridCol w:w="2268"/>
        <w:gridCol w:w="709"/>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709"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Borders>
              <w:right w:val="single" w:sz="6" w:space="0" w:color="auto"/>
            </w:tcBorders>
          </w:tcPr>
          <w:p w:rsidR="00876944" w:rsidRPr="00A46C05" w:rsidRDefault="00876944" w:rsidP="00C938B1">
            <w:pPr>
              <w:rPr>
                <w:sz w:val="18"/>
              </w:rPr>
            </w:pPr>
            <w:r w:rsidRPr="00A46C05">
              <w:rPr>
                <w:sz w:val="18"/>
              </w:rPr>
              <w:t>1</w:t>
            </w:r>
          </w:p>
        </w:tc>
        <w:tc>
          <w:tcPr>
            <w:tcW w:w="2268" w:type="dxa"/>
            <w:tcBorders>
              <w:top w:val="single" w:sz="4" w:space="0" w:color="auto"/>
              <w:bottom w:val="single" w:sz="6" w:space="0" w:color="auto"/>
              <w:right w:val="single" w:sz="6" w:space="0" w:color="auto"/>
            </w:tcBorders>
          </w:tcPr>
          <w:p w:rsidR="00876944" w:rsidRPr="00A46C05" w:rsidRDefault="00876944" w:rsidP="00C938B1">
            <w:pPr>
              <w:rPr>
                <w:sz w:val="18"/>
              </w:rPr>
            </w:pPr>
            <w:r w:rsidRPr="00A46C05">
              <w:rPr>
                <w:sz w:val="18"/>
              </w:rPr>
              <w:t>TRU_NID_MESSAGE</w:t>
            </w:r>
          </w:p>
        </w:tc>
        <w:tc>
          <w:tcPr>
            <w:tcW w:w="709" w:type="dxa"/>
          </w:tcPr>
          <w:p w:rsidR="00876944" w:rsidRPr="00A46C05" w:rsidRDefault="00876944" w:rsidP="00C938B1">
            <w:pPr>
              <w:rPr>
                <w:sz w:val="18"/>
              </w:rPr>
            </w:pPr>
            <w:r w:rsidRPr="00A46C05">
              <w:rPr>
                <w:sz w:val="18"/>
              </w:rPr>
              <w:t>8</w:t>
            </w:r>
          </w:p>
        </w:tc>
        <w:tc>
          <w:tcPr>
            <w:tcW w:w="4111" w:type="dxa"/>
          </w:tcPr>
          <w:p w:rsidR="00876944" w:rsidRPr="00A46C05" w:rsidRDefault="00876944" w:rsidP="00C938B1">
            <w:pPr>
              <w:rPr>
                <w:sz w:val="18"/>
              </w:rPr>
            </w:pPr>
            <w:r w:rsidRPr="00A46C05">
              <w:rPr>
                <w:sz w:val="18"/>
              </w:rPr>
              <w:t xml:space="preserve">Type of message </w:t>
            </w:r>
          </w:p>
        </w:tc>
      </w:tr>
    </w:tbl>
    <w:p w:rsidR="00876944" w:rsidRDefault="00876944" w:rsidP="00C938B1">
      <w:pPr>
        <w:rPr>
          <w:lang w:val="fr-FR"/>
        </w:rPr>
      </w:pPr>
    </w:p>
    <w:p w:rsidR="00876944" w:rsidRDefault="00876944" w:rsidP="00C938B1">
      <w:pPr>
        <w:rPr>
          <w:lang w:val="fr-FR"/>
        </w:rPr>
      </w:pPr>
      <w:r>
        <w:rPr>
          <w:lang w:val="fr-FR"/>
        </w:rPr>
        <w:t xml:space="preserve">Message 4 : UTC Request (EVC </w:t>
      </w:r>
      <w:r w:rsidRPr="00A46C05">
        <w:rPr>
          <w:lang w:val="fr-FR"/>
        </w:rPr>
        <w:sym w:font="Wingdings" w:char="F0E0"/>
      </w:r>
      <w:r>
        <w:rPr>
          <w:lang w:val="fr-FR"/>
        </w:rPr>
        <w:t xml:space="preserve"> JRU)</w:t>
      </w:r>
    </w:p>
    <w:p w:rsidR="00876944" w:rsidRPr="00A46C05" w:rsidRDefault="00876944" w:rsidP="00C938B1">
      <w:pPr>
        <w:rPr>
          <w:lang w:val="fr-FR"/>
        </w:rPr>
      </w:pPr>
    </w:p>
    <w:tbl>
      <w:tblPr>
        <w:tblW w:w="0" w:type="auto"/>
        <w:tblInd w:w="720" w:type="dxa"/>
        <w:tblLayout w:type="fixed"/>
        <w:tblLook w:val="0000" w:firstRow="0" w:lastRow="0" w:firstColumn="0" w:lastColumn="0" w:noHBand="0" w:noVBand="0"/>
      </w:tblPr>
      <w:tblGrid>
        <w:gridCol w:w="1090"/>
        <w:gridCol w:w="2268"/>
        <w:gridCol w:w="850"/>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850"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Pr>
          <w:p w:rsidR="00876944" w:rsidRPr="00A46C05" w:rsidRDefault="00876944" w:rsidP="00C938B1">
            <w:pPr>
              <w:rPr>
                <w:sz w:val="18"/>
              </w:rPr>
            </w:pPr>
            <w:r w:rsidRPr="00A46C05">
              <w:rPr>
                <w:sz w:val="18"/>
              </w:rPr>
              <w:t>1</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TRU_NID_MESSAGE</w:t>
            </w:r>
          </w:p>
        </w:tc>
        <w:tc>
          <w:tcPr>
            <w:tcW w:w="850" w:type="dxa"/>
            <w:tcBorders>
              <w:left w:val="nil"/>
            </w:tcBorders>
          </w:tcPr>
          <w:p w:rsidR="00876944" w:rsidRPr="00A46C05" w:rsidRDefault="00876944" w:rsidP="00C938B1">
            <w:pPr>
              <w:rPr>
                <w:sz w:val="18"/>
              </w:rPr>
            </w:pPr>
            <w:r w:rsidRPr="00A46C05">
              <w:rPr>
                <w:sz w:val="18"/>
              </w:rPr>
              <w:t>8</w:t>
            </w:r>
          </w:p>
        </w:tc>
        <w:tc>
          <w:tcPr>
            <w:tcW w:w="4111" w:type="dxa"/>
            <w:tcBorders>
              <w:left w:val="nil"/>
            </w:tcBorders>
          </w:tcPr>
          <w:p w:rsidR="00876944" w:rsidRPr="00A46C05" w:rsidRDefault="00876944" w:rsidP="00C938B1">
            <w:pPr>
              <w:rPr>
                <w:sz w:val="18"/>
              </w:rPr>
            </w:pPr>
            <w:r w:rsidRPr="00A46C05">
              <w:rPr>
                <w:sz w:val="18"/>
              </w:rPr>
              <w:t>Type of message</w:t>
            </w:r>
          </w:p>
        </w:tc>
      </w:tr>
      <w:tr w:rsidR="00876944" w:rsidRPr="00A46C05" w:rsidTr="00FC4506">
        <w:tc>
          <w:tcPr>
            <w:tcW w:w="1090" w:type="dxa"/>
          </w:tcPr>
          <w:p w:rsidR="00876944" w:rsidRPr="00A46C05" w:rsidRDefault="00876944" w:rsidP="00C938B1">
            <w:pPr>
              <w:rPr>
                <w:sz w:val="18"/>
                <w:lang w:val="fr-FR"/>
              </w:rPr>
            </w:pPr>
            <w:r w:rsidRPr="00A46C05">
              <w:rPr>
                <w:sz w:val="18"/>
                <w:lang w:val="fr-FR"/>
              </w:rPr>
              <w:t>2</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lang w:val="fr-FR"/>
              </w:rPr>
            </w:pPr>
            <w:r w:rsidRPr="00A46C05">
              <w:rPr>
                <w:sz w:val="18"/>
                <w:lang w:val="fr-FR"/>
              </w:rPr>
              <w:t>JRU_T_TRAIN</w:t>
            </w:r>
          </w:p>
        </w:tc>
        <w:tc>
          <w:tcPr>
            <w:tcW w:w="850" w:type="dxa"/>
            <w:tcBorders>
              <w:left w:val="nil"/>
            </w:tcBorders>
          </w:tcPr>
          <w:p w:rsidR="00876944" w:rsidRPr="00A46C05" w:rsidRDefault="00876944" w:rsidP="00C938B1">
            <w:pPr>
              <w:rPr>
                <w:sz w:val="18"/>
              </w:rPr>
            </w:pPr>
            <w:r w:rsidRPr="00A46C05">
              <w:rPr>
                <w:sz w:val="18"/>
              </w:rPr>
              <w:t>32</w:t>
            </w:r>
          </w:p>
        </w:tc>
        <w:tc>
          <w:tcPr>
            <w:tcW w:w="4111" w:type="dxa"/>
            <w:tcBorders>
              <w:left w:val="nil"/>
            </w:tcBorders>
          </w:tcPr>
          <w:p w:rsidR="00876944" w:rsidRPr="00A46C05" w:rsidRDefault="00876944" w:rsidP="00C938B1">
            <w:pPr>
              <w:rPr>
                <w:sz w:val="18"/>
              </w:rPr>
            </w:pPr>
            <w:r w:rsidRPr="00A46C05">
              <w:rPr>
                <w:sz w:val="18"/>
              </w:rPr>
              <w:t>EVC Clock</w:t>
            </w:r>
          </w:p>
        </w:tc>
      </w:tr>
    </w:tbl>
    <w:p w:rsidR="00876944" w:rsidRDefault="00876944" w:rsidP="00C938B1">
      <w:pPr>
        <w:rPr>
          <w:lang w:val="fr-FR"/>
        </w:rPr>
      </w:pPr>
    </w:p>
    <w:p w:rsidR="00876944" w:rsidRDefault="00876944" w:rsidP="00C938B1">
      <w:pPr>
        <w:rPr>
          <w:lang w:val="fr-FR"/>
        </w:rPr>
      </w:pPr>
      <w:r>
        <w:rPr>
          <w:lang w:val="fr-FR"/>
        </w:rPr>
        <w:t xml:space="preserve">Message 5 : JRU_UTC Time (JRU </w:t>
      </w:r>
      <w:r w:rsidRPr="00A46C05">
        <w:rPr>
          <w:lang w:val="fr-FR"/>
        </w:rPr>
        <w:sym w:font="Wingdings" w:char="F0E0"/>
      </w:r>
      <w:r>
        <w:rPr>
          <w:lang w:val="fr-FR"/>
        </w:rPr>
        <w:t xml:space="preserve"> EVC)</w:t>
      </w:r>
    </w:p>
    <w:p w:rsidR="00876944" w:rsidRPr="00A46C05" w:rsidRDefault="00876944" w:rsidP="00C938B1">
      <w:pPr>
        <w:rPr>
          <w:lang w:val="fr-FR"/>
        </w:rPr>
      </w:pPr>
    </w:p>
    <w:tbl>
      <w:tblPr>
        <w:tblW w:w="0" w:type="auto"/>
        <w:tblInd w:w="720" w:type="dxa"/>
        <w:tblLayout w:type="fixed"/>
        <w:tblLook w:val="0000" w:firstRow="0" w:lastRow="0" w:firstColumn="0" w:lastColumn="0" w:noHBand="0" w:noVBand="0"/>
      </w:tblPr>
      <w:tblGrid>
        <w:gridCol w:w="1090"/>
        <w:gridCol w:w="2268"/>
        <w:gridCol w:w="850"/>
        <w:gridCol w:w="3969"/>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850" w:type="dxa"/>
          </w:tcPr>
          <w:p w:rsidR="00876944" w:rsidRPr="00A46C05" w:rsidRDefault="00876944" w:rsidP="00C938B1">
            <w:pPr>
              <w:rPr>
                <w:b/>
                <w:sz w:val="18"/>
              </w:rPr>
            </w:pPr>
            <w:r w:rsidRPr="00A46C05">
              <w:rPr>
                <w:b/>
                <w:sz w:val="18"/>
              </w:rPr>
              <w:t>Bits</w:t>
            </w:r>
          </w:p>
        </w:tc>
        <w:tc>
          <w:tcPr>
            <w:tcW w:w="3969" w:type="dxa"/>
          </w:tcPr>
          <w:p w:rsidR="00876944" w:rsidRPr="00A46C05" w:rsidRDefault="00876944" w:rsidP="00C938B1">
            <w:pPr>
              <w:rPr>
                <w:b/>
                <w:sz w:val="18"/>
              </w:rPr>
            </w:pPr>
            <w:r w:rsidRPr="00A46C05">
              <w:rPr>
                <w:b/>
                <w:sz w:val="18"/>
              </w:rPr>
              <w:t>Remarks</w:t>
            </w:r>
          </w:p>
        </w:tc>
      </w:tr>
      <w:tr w:rsidR="00876944" w:rsidRPr="00A46C05" w:rsidTr="00FC4506">
        <w:tc>
          <w:tcPr>
            <w:tcW w:w="1090" w:type="dxa"/>
            <w:tcBorders>
              <w:right w:val="single" w:sz="6" w:space="0" w:color="auto"/>
            </w:tcBorders>
          </w:tcPr>
          <w:p w:rsidR="00876944" w:rsidRPr="00A46C05" w:rsidRDefault="00876944" w:rsidP="00C938B1">
            <w:pPr>
              <w:rPr>
                <w:sz w:val="18"/>
              </w:rPr>
            </w:pPr>
            <w:r w:rsidRPr="00A46C05">
              <w:rPr>
                <w:sz w:val="18"/>
              </w:rPr>
              <w:t>1</w:t>
            </w:r>
          </w:p>
        </w:tc>
        <w:tc>
          <w:tcPr>
            <w:tcW w:w="2268" w:type="dxa"/>
            <w:tcBorders>
              <w:top w:val="single" w:sz="4" w:space="0" w:color="auto"/>
              <w:bottom w:val="single" w:sz="6" w:space="0" w:color="auto"/>
              <w:right w:val="single" w:sz="6" w:space="0" w:color="auto"/>
            </w:tcBorders>
          </w:tcPr>
          <w:p w:rsidR="00876944" w:rsidRPr="00A46C05" w:rsidRDefault="00876944" w:rsidP="00C938B1">
            <w:pPr>
              <w:rPr>
                <w:sz w:val="18"/>
              </w:rPr>
            </w:pPr>
            <w:r w:rsidRPr="00A46C05">
              <w:rPr>
                <w:sz w:val="18"/>
              </w:rPr>
              <w:t>TRU_NID_MESSAGE</w:t>
            </w:r>
          </w:p>
        </w:tc>
        <w:tc>
          <w:tcPr>
            <w:tcW w:w="850" w:type="dxa"/>
          </w:tcPr>
          <w:p w:rsidR="00876944" w:rsidRPr="00A46C05" w:rsidRDefault="00876944" w:rsidP="00C938B1">
            <w:pPr>
              <w:rPr>
                <w:sz w:val="18"/>
              </w:rPr>
            </w:pPr>
            <w:r w:rsidRPr="00A46C05">
              <w:rPr>
                <w:sz w:val="18"/>
              </w:rPr>
              <w:t>8</w:t>
            </w:r>
          </w:p>
        </w:tc>
        <w:tc>
          <w:tcPr>
            <w:tcW w:w="3969" w:type="dxa"/>
          </w:tcPr>
          <w:p w:rsidR="00876944" w:rsidRPr="00A46C05" w:rsidRDefault="00876944" w:rsidP="00C938B1">
            <w:pPr>
              <w:rPr>
                <w:sz w:val="18"/>
              </w:rPr>
            </w:pPr>
            <w:r w:rsidRPr="00A46C05">
              <w:rPr>
                <w:sz w:val="18"/>
              </w:rPr>
              <w:t xml:space="preserve">Type of message </w:t>
            </w:r>
          </w:p>
        </w:tc>
      </w:tr>
      <w:tr w:rsidR="00876944" w:rsidRPr="00A46C05" w:rsidTr="00FC4506">
        <w:tc>
          <w:tcPr>
            <w:tcW w:w="1090" w:type="dxa"/>
            <w:tcBorders>
              <w:right w:val="single" w:sz="6" w:space="0" w:color="auto"/>
            </w:tcBorders>
          </w:tcPr>
          <w:p w:rsidR="00876944" w:rsidRPr="00A46C05" w:rsidRDefault="00876944" w:rsidP="00C938B1">
            <w:pPr>
              <w:rPr>
                <w:sz w:val="18"/>
                <w:lang w:val="fr-FR"/>
              </w:rPr>
            </w:pPr>
            <w:r w:rsidRPr="00A46C05">
              <w:rPr>
                <w:sz w:val="18"/>
                <w:lang w:val="fr-FR"/>
              </w:rPr>
              <w:t>2</w:t>
            </w:r>
          </w:p>
        </w:tc>
        <w:tc>
          <w:tcPr>
            <w:tcW w:w="2268" w:type="dxa"/>
            <w:tcBorders>
              <w:bottom w:val="single" w:sz="6" w:space="0" w:color="auto"/>
              <w:right w:val="single" w:sz="6" w:space="0" w:color="auto"/>
            </w:tcBorders>
          </w:tcPr>
          <w:p w:rsidR="00876944" w:rsidRPr="00A46C05" w:rsidRDefault="00876944" w:rsidP="00C938B1">
            <w:pPr>
              <w:rPr>
                <w:sz w:val="18"/>
                <w:lang w:val="fr-FR"/>
              </w:rPr>
            </w:pPr>
            <w:r w:rsidRPr="00A46C05">
              <w:rPr>
                <w:sz w:val="18"/>
                <w:lang w:val="fr-FR"/>
              </w:rPr>
              <w:t>JRU_T_UTC</w:t>
            </w:r>
          </w:p>
        </w:tc>
        <w:tc>
          <w:tcPr>
            <w:tcW w:w="850" w:type="dxa"/>
          </w:tcPr>
          <w:p w:rsidR="00876944" w:rsidRPr="00A46C05" w:rsidRDefault="00876944" w:rsidP="00C938B1">
            <w:pPr>
              <w:rPr>
                <w:sz w:val="18"/>
                <w:lang w:val="fr-FR"/>
              </w:rPr>
            </w:pPr>
            <w:r w:rsidRPr="00A46C05">
              <w:rPr>
                <w:sz w:val="18"/>
                <w:lang w:val="fr-FR"/>
              </w:rPr>
              <w:t>38</w:t>
            </w:r>
          </w:p>
        </w:tc>
        <w:tc>
          <w:tcPr>
            <w:tcW w:w="3969" w:type="dxa"/>
          </w:tcPr>
          <w:p w:rsidR="00876944" w:rsidRPr="00A46C05" w:rsidRDefault="00876944" w:rsidP="00C938B1">
            <w:pPr>
              <w:rPr>
                <w:sz w:val="18"/>
                <w:lang w:val="fr-FR"/>
              </w:rPr>
            </w:pPr>
            <w:r w:rsidRPr="00A46C05">
              <w:rPr>
                <w:sz w:val="18"/>
                <w:lang w:val="fr-FR"/>
              </w:rPr>
              <w:t>Universal time</w:t>
            </w:r>
          </w:p>
        </w:tc>
      </w:tr>
      <w:tr w:rsidR="00876944" w:rsidRPr="00A46C05" w:rsidTr="00FC4506">
        <w:tc>
          <w:tcPr>
            <w:tcW w:w="1090" w:type="dxa"/>
            <w:tcBorders>
              <w:right w:val="single" w:sz="6" w:space="0" w:color="auto"/>
            </w:tcBorders>
          </w:tcPr>
          <w:p w:rsidR="00876944" w:rsidRPr="00A46C05" w:rsidRDefault="00876944" w:rsidP="00C938B1">
            <w:pPr>
              <w:rPr>
                <w:sz w:val="18"/>
                <w:lang w:val="fr-FR"/>
              </w:rPr>
            </w:pPr>
            <w:r w:rsidRPr="00A46C05">
              <w:rPr>
                <w:sz w:val="18"/>
                <w:lang w:val="fr-FR"/>
              </w:rPr>
              <w:t>3</w:t>
            </w:r>
          </w:p>
        </w:tc>
        <w:tc>
          <w:tcPr>
            <w:tcW w:w="2268" w:type="dxa"/>
            <w:tcBorders>
              <w:right w:val="single" w:sz="6" w:space="0" w:color="auto"/>
            </w:tcBorders>
          </w:tcPr>
          <w:p w:rsidR="00876944" w:rsidRPr="00A46C05" w:rsidRDefault="00876944" w:rsidP="00C938B1">
            <w:pPr>
              <w:rPr>
                <w:sz w:val="18"/>
                <w:lang w:val="fr-FR"/>
              </w:rPr>
            </w:pPr>
            <w:r w:rsidRPr="00A46C05">
              <w:rPr>
                <w:sz w:val="18"/>
                <w:lang w:val="fr-FR"/>
              </w:rPr>
              <w:t>JRU_T_TRAIN</w:t>
            </w:r>
          </w:p>
        </w:tc>
        <w:tc>
          <w:tcPr>
            <w:tcW w:w="850" w:type="dxa"/>
          </w:tcPr>
          <w:p w:rsidR="00876944" w:rsidRPr="00A46C05" w:rsidRDefault="00876944" w:rsidP="00C938B1">
            <w:pPr>
              <w:rPr>
                <w:sz w:val="18"/>
              </w:rPr>
            </w:pPr>
            <w:r w:rsidRPr="00A46C05">
              <w:rPr>
                <w:sz w:val="18"/>
              </w:rPr>
              <w:t>32</w:t>
            </w:r>
          </w:p>
        </w:tc>
        <w:tc>
          <w:tcPr>
            <w:tcW w:w="3969" w:type="dxa"/>
          </w:tcPr>
          <w:p w:rsidR="00876944" w:rsidRPr="00A46C05" w:rsidRDefault="00876944" w:rsidP="00C938B1">
            <w:pPr>
              <w:rPr>
                <w:sz w:val="18"/>
              </w:rPr>
            </w:pPr>
            <w:r w:rsidRPr="00A46C05">
              <w:rPr>
                <w:sz w:val="18"/>
              </w:rPr>
              <w:t>EVC Clock</w:t>
            </w:r>
          </w:p>
        </w:tc>
      </w:tr>
      <w:tr w:rsidR="00876944" w:rsidRPr="00A46C05" w:rsidTr="00FC4506">
        <w:tc>
          <w:tcPr>
            <w:tcW w:w="1090" w:type="dxa"/>
          </w:tcPr>
          <w:p w:rsidR="00876944" w:rsidRPr="00A46C05" w:rsidRDefault="00876944" w:rsidP="00C938B1">
            <w:pPr>
              <w:rPr>
                <w:sz w:val="18"/>
              </w:rPr>
            </w:pPr>
            <w:r w:rsidRPr="00A46C05">
              <w:rPr>
                <w:sz w:val="18"/>
              </w:rPr>
              <w:t>4</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Padding bit</w:t>
            </w:r>
          </w:p>
        </w:tc>
        <w:tc>
          <w:tcPr>
            <w:tcW w:w="850" w:type="dxa"/>
            <w:tcBorders>
              <w:left w:val="nil"/>
            </w:tcBorders>
          </w:tcPr>
          <w:p w:rsidR="00876944" w:rsidRPr="00A46C05" w:rsidRDefault="00876944" w:rsidP="00C938B1">
            <w:pPr>
              <w:rPr>
                <w:sz w:val="18"/>
              </w:rPr>
            </w:pPr>
            <w:r w:rsidRPr="00A46C05">
              <w:rPr>
                <w:sz w:val="18"/>
              </w:rPr>
              <w:t>2</w:t>
            </w:r>
          </w:p>
        </w:tc>
        <w:tc>
          <w:tcPr>
            <w:tcW w:w="3969" w:type="dxa"/>
          </w:tcPr>
          <w:p w:rsidR="00876944" w:rsidRPr="00A46C05" w:rsidRDefault="00876944" w:rsidP="00C938B1">
            <w:pPr>
              <w:rPr>
                <w:sz w:val="18"/>
              </w:rPr>
            </w:pPr>
            <w:r w:rsidRPr="00A46C05">
              <w:rPr>
                <w:sz w:val="18"/>
              </w:rPr>
              <w:t>Fix value = 2 bits</w:t>
            </w:r>
          </w:p>
        </w:tc>
      </w:tr>
    </w:tbl>
    <w:p w:rsidR="00876944" w:rsidRPr="00A46C05" w:rsidRDefault="00876944" w:rsidP="00C938B1">
      <w:pPr>
        <w:rPr>
          <w:lang w:val="fr-FR"/>
        </w:rPr>
      </w:pPr>
    </w:p>
    <w:p w:rsidR="00876944" w:rsidRDefault="00876944" w:rsidP="00C938B1">
      <w:r w:rsidRPr="00A46C05">
        <w:t xml:space="preserve">Message 6 : JRU Local Time request (EVC </w:t>
      </w:r>
      <w:r w:rsidRPr="00A46C05">
        <w:rPr>
          <w:lang w:val="fr-FR"/>
        </w:rPr>
        <w:sym w:font="Wingdings" w:char="F0E0"/>
      </w:r>
      <w:r w:rsidRPr="00A46C05">
        <w:t>JRU)</w:t>
      </w:r>
    </w:p>
    <w:p w:rsidR="00876944" w:rsidRPr="00A46C05" w:rsidRDefault="00876944" w:rsidP="00C938B1"/>
    <w:tbl>
      <w:tblPr>
        <w:tblW w:w="0" w:type="auto"/>
        <w:tblInd w:w="720" w:type="dxa"/>
        <w:tblLayout w:type="fixed"/>
        <w:tblLook w:val="0000" w:firstRow="0" w:lastRow="0" w:firstColumn="0" w:lastColumn="0" w:noHBand="0" w:noVBand="0"/>
      </w:tblPr>
      <w:tblGrid>
        <w:gridCol w:w="1090"/>
        <w:gridCol w:w="2268"/>
        <w:gridCol w:w="709"/>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709"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Pr>
          <w:p w:rsidR="00876944" w:rsidRPr="00A46C05" w:rsidRDefault="00876944" w:rsidP="00C938B1">
            <w:pPr>
              <w:rPr>
                <w:sz w:val="18"/>
              </w:rPr>
            </w:pPr>
            <w:r w:rsidRPr="00A46C05">
              <w:rPr>
                <w:sz w:val="18"/>
              </w:rPr>
              <w:t>1</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TRU_NID_MESSAGE</w:t>
            </w:r>
          </w:p>
        </w:tc>
        <w:tc>
          <w:tcPr>
            <w:tcW w:w="709" w:type="dxa"/>
            <w:tcBorders>
              <w:left w:val="nil"/>
            </w:tcBorders>
          </w:tcPr>
          <w:p w:rsidR="00876944" w:rsidRPr="00A46C05" w:rsidRDefault="00876944" w:rsidP="00C938B1">
            <w:pPr>
              <w:rPr>
                <w:sz w:val="18"/>
              </w:rPr>
            </w:pPr>
            <w:r w:rsidRPr="00A46C05">
              <w:rPr>
                <w:sz w:val="18"/>
              </w:rPr>
              <w:t>8</w:t>
            </w:r>
          </w:p>
        </w:tc>
        <w:tc>
          <w:tcPr>
            <w:tcW w:w="4111" w:type="dxa"/>
            <w:tcBorders>
              <w:left w:val="nil"/>
            </w:tcBorders>
          </w:tcPr>
          <w:p w:rsidR="00876944" w:rsidRPr="00A46C05" w:rsidRDefault="00876944" w:rsidP="00C938B1">
            <w:pPr>
              <w:rPr>
                <w:sz w:val="18"/>
              </w:rPr>
            </w:pPr>
            <w:r w:rsidRPr="00A46C05">
              <w:rPr>
                <w:sz w:val="18"/>
              </w:rPr>
              <w:t>Type of message</w:t>
            </w:r>
          </w:p>
        </w:tc>
      </w:tr>
      <w:tr w:rsidR="00876944" w:rsidRPr="00A46C05" w:rsidTr="00FC4506">
        <w:tc>
          <w:tcPr>
            <w:tcW w:w="1090" w:type="dxa"/>
          </w:tcPr>
          <w:p w:rsidR="00876944" w:rsidRPr="00A46C05" w:rsidRDefault="00876944" w:rsidP="00C938B1">
            <w:pPr>
              <w:rPr>
                <w:sz w:val="18"/>
                <w:lang w:val="pl-PL"/>
              </w:rPr>
            </w:pPr>
            <w:r w:rsidRPr="00A46C05">
              <w:rPr>
                <w:sz w:val="18"/>
                <w:lang w:val="pl-PL"/>
              </w:rPr>
              <w:t>2</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lang w:val="pl-PL"/>
              </w:rPr>
            </w:pPr>
            <w:r w:rsidRPr="00A46C05">
              <w:rPr>
                <w:sz w:val="18"/>
                <w:lang w:val="pl-PL"/>
              </w:rPr>
              <w:t>JRU_NID_C</w:t>
            </w:r>
          </w:p>
        </w:tc>
        <w:tc>
          <w:tcPr>
            <w:tcW w:w="709" w:type="dxa"/>
            <w:tcBorders>
              <w:left w:val="nil"/>
            </w:tcBorders>
          </w:tcPr>
          <w:p w:rsidR="00876944" w:rsidRPr="00A46C05" w:rsidRDefault="00876944" w:rsidP="00C938B1">
            <w:pPr>
              <w:rPr>
                <w:sz w:val="18"/>
              </w:rPr>
            </w:pPr>
            <w:r w:rsidRPr="00A46C05">
              <w:rPr>
                <w:sz w:val="18"/>
              </w:rPr>
              <w:t>10</w:t>
            </w:r>
          </w:p>
        </w:tc>
        <w:tc>
          <w:tcPr>
            <w:tcW w:w="4111" w:type="dxa"/>
            <w:tcBorders>
              <w:left w:val="nil"/>
            </w:tcBorders>
          </w:tcPr>
          <w:p w:rsidR="00876944" w:rsidRPr="00A46C05" w:rsidRDefault="00876944" w:rsidP="00C938B1">
            <w:pPr>
              <w:rPr>
                <w:sz w:val="18"/>
              </w:rPr>
            </w:pPr>
            <w:r w:rsidRPr="00A46C05">
              <w:rPr>
                <w:sz w:val="18"/>
              </w:rPr>
              <w:t>Identifier of country</w:t>
            </w:r>
          </w:p>
        </w:tc>
      </w:tr>
      <w:tr w:rsidR="00876944" w:rsidRPr="00A46C05" w:rsidTr="00FC4506">
        <w:tc>
          <w:tcPr>
            <w:tcW w:w="1090" w:type="dxa"/>
          </w:tcPr>
          <w:p w:rsidR="00876944" w:rsidRPr="00A46C05" w:rsidRDefault="00876944" w:rsidP="00C938B1">
            <w:pPr>
              <w:rPr>
                <w:sz w:val="18"/>
                <w:lang w:val="fr-FR"/>
              </w:rPr>
            </w:pPr>
            <w:r w:rsidRPr="00A46C05">
              <w:rPr>
                <w:sz w:val="18"/>
                <w:lang w:val="fr-FR"/>
              </w:rPr>
              <w:t>3</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lang w:val="fr-FR"/>
              </w:rPr>
            </w:pPr>
            <w:r w:rsidRPr="00A46C05">
              <w:rPr>
                <w:sz w:val="18"/>
                <w:lang w:val="fr-FR"/>
              </w:rPr>
              <w:t>JRU_T_TRAIN</w:t>
            </w:r>
          </w:p>
        </w:tc>
        <w:tc>
          <w:tcPr>
            <w:tcW w:w="709" w:type="dxa"/>
            <w:tcBorders>
              <w:left w:val="nil"/>
            </w:tcBorders>
          </w:tcPr>
          <w:p w:rsidR="00876944" w:rsidRPr="00A46C05" w:rsidRDefault="00876944" w:rsidP="00C938B1">
            <w:pPr>
              <w:rPr>
                <w:sz w:val="18"/>
              </w:rPr>
            </w:pPr>
            <w:r w:rsidRPr="00A46C05">
              <w:rPr>
                <w:sz w:val="18"/>
              </w:rPr>
              <w:t>32</w:t>
            </w:r>
          </w:p>
        </w:tc>
        <w:tc>
          <w:tcPr>
            <w:tcW w:w="4111" w:type="dxa"/>
            <w:tcBorders>
              <w:left w:val="nil"/>
            </w:tcBorders>
          </w:tcPr>
          <w:p w:rsidR="00876944" w:rsidRPr="00A46C05" w:rsidRDefault="00876944" w:rsidP="00C938B1">
            <w:pPr>
              <w:rPr>
                <w:sz w:val="18"/>
              </w:rPr>
            </w:pPr>
            <w:r w:rsidRPr="00A46C05">
              <w:rPr>
                <w:sz w:val="18"/>
              </w:rPr>
              <w:t>EVC Clock</w:t>
            </w:r>
          </w:p>
        </w:tc>
      </w:tr>
      <w:tr w:rsidR="00876944" w:rsidRPr="00A46C05" w:rsidTr="00FC4506">
        <w:tc>
          <w:tcPr>
            <w:tcW w:w="1090" w:type="dxa"/>
          </w:tcPr>
          <w:p w:rsidR="00876944" w:rsidRPr="00A46C05" w:rsidRDefault="00876944" w:rsidP="00C938B1">
            <w:pPr>
              <w:rPr>
                <w:sz w:val="18"/>
              </w:rPr>
            </w:pPr>
            <w:r w:rsidRPr="00A46C05">
              <w:rPr>
                <w:sz w:val="18"/>
              </w:rPr>
              <w:t>4</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Padding bit</w:t>
            </w:r>
          </w:p>
        </w:tc>
        <w:tc>
          <w:tcPr>
            <w:tcW w:w="709" w:type="dxa"/>
            <w:tcBorders>
              <w:left w:val="nil"/>
            </w:tcBorders>
          </w:tcPr>
          <w:p w:rsidR="00876944" w:rsidRPr="00A46C05" w:rsidRDefault="00876944" w:rsidP="00C938B1">
            <w:pPr>
              <w:rPr>
                <w:sz w:val="18"/>
              </w:rPr>
            </w:pPr>
            <w:r w:rsidRPr="00A46C05">
              <w:rPr>
                <w:sz w:val="18"/>
              </w:rPr>
              <w:t>6</w:t>
            </w:r>
          </w:p>
        </w:tc>
        <w:tc>
          <w:tcPr>
            <w:tcW w:w="4111" w:type="dxa"/>
            <w:tcBorders>
              <w:left w:val="nil"/>
            </w:tcBorders>
          </w:tcPr>
          <w:p w:rsidR="00876944" w:rsidRPr="00A46C05" w:rsidRDefault="00876944" w:rsidP="00C938B1">
            <w:pPr>
              <w:rPr>
                <w:sz w:val="18"/>
              </w:rPr>
            </w:pPr>
            <w:r w:rsidRPr="00A46C05">
              <w:rPr>
                <w:sz w:val="18"/>
              </w:rPr>
              <w:t>Fix value = 6 bits</w:t>
            </w:r>
          </w:p>
        </w:tc>
      </w:tr>
    </w:tbl>
    <w:p w:rsidR="00876944" w:rsidRDefault="00876944" w:rsidP="00C938B1"/>
    <w:p w:rsidR="00876944" w:rsidRDefault="00876944" w:rsidP="00C938B1">
      <w:r>
        <w:t xml:space="preserve">Message 7: JRU Local Time (JRU </w:t>
      </w:r>
      <w:r>
        <w:sym w:font="Wingdings" w:char="F0E0"/>
      </w:r>
      <w:r>
        <w:t xml:space="preserve"> EVC)</w:t>
      </w:r>
    </w:p>
    <w:p w:rsidR="00876944" w:rsidRPr="00B54055" w:rsidRDefault="00876944" w:rsidP="00C938B1"/>
    <w:tbl>
      <w:tblPr>
        <w:tblW w:w="0" w:type="auto"/>
        <w:tblInd w:w="720" w:type="dxa"/>
        <w:tblLayout w:type="fixed"/>
        <w:tblLook w:val="0000" w:firstRow="0" w:lastRow="0" w:firstColumn="0" w:lastColumn="0" w:noHBand="0" w:noVBand="0"/>
      </w:tblPr>
      <w:tblGrid>
        <w:gridCol w:w="1090"/>
        <w:gridCol w:w="2268"/>
        <w:gridCol w:w="850"/>
        <w:gridCol w:w="3969"/>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850" w:type="dxa"/>
          </w:tcPr>
          <w:p w:rsidR="00876944" w:rsidRPr="00A46C05" w:rsidRDefault="00876944" w:rsidP="00C938B1">
            <w:pPr>
              <w:rPr>
                <w:b/>
                <w:sz w:val="18"/>
              </w:rPr>
            </w:pPr>
            <w:r w:rsidRPr="00A46C05">
              <w:rPr>
                <w:b/>
                <w:sz w:val="18"/>
              </w:rPr>
              <w:t>Bits</w:t>
            </w:r>
          </w:p>
        </w:tc>
        <w:tc>
          <w:tcPr>
            <w:tcW w:w="3969" w:type="dxa"/>
          </w:tcPr>
          <w:p w:rsidR="00876944" w:rsidRPr="00A46C05" w:rsidRDefault="00876944" w:rsidP="00C938B1">
            <w:pPr>
              <w:rPr>
                <w:b/>
                <w:sz w:val="18"/>
              </w:rPr>
            </w:pPr>
            <w:r w:rsidRPr="00A46C05">
              <w:rPr>
                <w:b/>
                <w:sz w:val="18"/>
              </w:rPr>
              <w:t>Remarks</w:t>
            </w:r>
          </w:p>
        </w:tc>
      </w:tr>
      <w:tr w:rsidR="00876944" w:rsidRPr="00A46C05" w:rsidTr="00FC4506">
        <w:tc>
          <w:tcPr>
            <w:tcW w:w="1090" w:type="dxa"/>
          </w:tcPr>
          <w:p w:rsidR="00876944" w:rsidRPr="00A46C05" w:rsidRDefault="00876944" w:rsidP="00C938B1">
            <w:pPr>
              <w:rPr>
                <w:sz w:val="18"/>
              </w:rPr>
            </w:pPr>
            <w:r w:rsidRPr="00A46C05">
              <w:rPr>
                <w:sz w:val="18"/>
              </w:rPr>
              <w:t>1</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TRU_NID_MESSAGE</w:t>
            </w:r>
          </w:p>
        </w:tc>
        <w:tc>
          <w:tcPr>
            <w:tcW w:w="850" w:type="dxa"/>
            <w:tcBorders>
              <w:left w:val="nil"/>
            </w:tcBorders>
          </w:tcPr>
          <w:p w:rsidR="00876944" w:rsidRPr="00A46C05" w:rsidRDefault="00876944" w:rsidP="00C938B1">
            <w:pPr>
              <w:rPr>
                <w:sz w:val="18"/>
              </w:rPr>
            </w:pPr>
            <w:r w:rsidRPr="00A46C05">
              <w:rPr>
                <w:sz w:val="18"/>
              </w:rPr>
              <w:t>8</w:t>
            </w:r>
          </w:p>
        </w:tc>
        <w:tc>
          <w:tcPr>
            <w:tcW w:w="3969" w:type="dxa"/>
          </w:tcPr>
          <w:p w:rsidR="00876944" w:rsidRPr="00A46C05" w:rsidRDefault="00876944" w:rsidP="00C938B1">
            <w:pPr>
              <w:rPr>
                <w:sz w:val="18"/>
              </w:rPr>
            </w:pPr>
            <w:r w:rsidRPr="00A46C05">
              <w:rPr>
                <w:sz w:val="18"/>
              </w:rPr>
              <w:t>Type of message</w:t>
            </w:r>
          </w:p>
        </w:tc>
      </w:tr>
      <w:tr w:rsidR="00876944" w:rsidRPr="00A46C05" w:rsidTr="00FC4506">
        <w:tc>
          <w:tcPr>
            <w:tcW w:w="1090" w:type="dxa"/>
            <w:tcBorders>
              <w:right w:val="single" w:sz="6" w:space="0" w:color="auto"/>
            </w:tcBorders>
          </w:tcPr>
          <w:p w:rsidR="00876944" w:rsidRPr="00A46C05" w:rsidRDefault="00876944" w:rsidP="00C938B1">
            <w:pPr>
              <w:rPr>
                <w:sz w:val="18"/>
              </w:rPr>
            </w:pPr>
            <w:r w:rsidRPr="00A46C05">
              <w:rPr>
                <w:sz w:val="18"/>
              </w:rPr>
              <w:t>2</w:t>
            </w:r>
          </w:p>
        </w:tc>
        <w:tc>
          <w:tcPr>
            <w:tcW w:w="2268" w:type="dxa"/>
            <w:tcBorders>
              <w:bottom w:val="single" w:sz="6" w:space="0" w:color="auto"/>
              <w:right w:val="single" w:sz="6" w:space="0" w:color="auto"/>
            </w:tcBorders>
          </w:tcPr>
          <w:p w:rsidR="00876944" w:rsidRPr="00A46C05" w:rsidRDefault="00876944" w:rsidP="00C938B1">
            <w:pPr>
              <w:rPr>
                <w:sz w:val="18"/>
              </w:rPr>
            </w:pPr>
            <w:r w:rsidRPr="00A46C05">
              <w:rPr>
                <w:sz w:val="18"/>
              </w:rPr>
              <w:t>JRU_T_LOCAL_TIME</w:t>
            </w:r>
          </w:p>
        </w:tc>
        <w:tc>
          <w:tcPr>
            <w:tcW w:w="850" w:type="dxa"/>
          </w:tcPr>
          <w:p w:rsidR="00876944" w:rsidRPr="00A46C05" w:rsidRDefault="00876944" w:rsidP="00C938B1">
            <w:pPr>
              <w:rPr>
                <w:sz w:val="18"/>
                <w:lang w:val="fr-FR"/>
              </w:rPr>
            </w:pPr>
            <w:r w:rsidRPr="00A46C05">
              <w:rPr>
                <w:sz w:val="18"/>
                <w:lang w:val="fr-FR"/>
              </w:rPr>
              <w:t>32</w:t>
            </w:r>
          </w:p>
        </w:tc>
        <w:tc>
          <w:tcPr>
            <w:tcW w:w="3969" w:type="dxa"/>
          </w:tcPr>
          <w:p w:rsidR="00876944" w:rsidRPr="00A46C05" w:rsidRDefault="00876944" w:rsidP="00C938B1">
            <w:pPr>
              <w:rPr>
                <w:sz w:val="18"/>
                <w:lang w:val="fr-FR"/>
              </w:rPr>
            </w:pPr>
            <w:r w:rsidRPr="00A46C05">
              <w:rPr>
                <w:sz w:val="18"/>
                <w:lang w:val="fr-FR"/>
              </w:rPr>
              <w:t>Local time</w:t>
            </w:r>
          </w:p>
        </w:tc>
      </w:tr>
      <w:tr w:rsidR="00876944" w:rsidRPr="00A46C05" w:rsidTr="00FC4506">
        <w:tc>
          <w:tcPr>
            <w:tcW w:w="1090" w:type="dxa"/>
            <w:tcBorders>
              <w:right w:val="single" w:sz="6" w:space="0" w:color="auto"/>
            </w:tcBorders>
          </w:tcPr>
          <w:p w:rsidR="00876944" w:rsidRPr="00A46C05" w:rsidRDefault="00876944" w:rsidP="00C938B1">
            <w:pPr>
              <w:rPr>
                <w:sz w:val="18"/>
                <w:lang w:val="fr-FR"/>
              </w:rPr>
            </w:pPr>
            <w:r w:rsidRPr="00A46C05">
              <w:rPr>
                <w:sz w:val="18"/>
                <w:lang w:val="fr-FR"/>
              </w:rPr>
              <w:t>3</w:t>
            </w:r>
          </w:p>
        </w:tc>
        <w:tc>
          <w:tcPr>
            <w:tcW w:w="2268" w:type="dxa"/>
            <w:tcBorders>
              <w:bottom w:val="single" w:sz="6" w:space="0" w:color="auto"/>
              <w:right w:val="single" w:sz="6" w:space="0" w:color="auto"/>
            </w:tcBorders>
          </w:tcPr>
          <w:p w:rsidR="00876944" w:rsidRPr="00A46C05" w:rsidRDefault="00876944" w:rsidP="00C938B1">
            <w:pPr>
              <w:rPr>
                <w:sz w:val="18"/>
                <w:lang w:val="fr-FR"/>
              </w:rPr>
            </w:pPr>
            <w:r w:rsidRPr="00A46C05">
              <w:rPr>
                <w:sz w:val="18"/>
                <w:lang w:val="fr-FR"/>
              </w:rPr>
              <w:t>JRU_T_TRAIN</w:t>
            </w:r>
          </w:p>
        </w:tc>
        <w:tc>
          <w:tcPr>
            <w:tcW w:w="850" w:type="dxa"/>
          </w:tcPr>
          <w:p w:rsidR="00876944" w:rsidRPr="00A46C05" w:rsidRDefault="00876944" w:rsidP="00C938B1">
            <w:pPr>
              <w:rPr>
                <w:sz w:val="18"/>
              </w:rPr>
            </w:pPr>
            <w:r w:rsidRPr="00A46C05">
              <w:rPr>
                <w:sz w:val="18"/>
              </w:rPr>
              <w:t>32</w:t>
            </w:r>
          </w:p>
        </w:tc>
        <w:tc>
          <w:tcPr>
            <w:tcW w:w="3969" w:type="dxa"/>
          </w:tcPr>
          <w:p w:rsidR="00876944" w:rsidRPr="00A46C05" w:rsidRDefault="00876944" w:rsidP="00C938B1">
            <w:pPr>
              <w:rPr>
                <w:sz w:val="18"/>
              </w:rPr>
            </w:pPr>
            <w:r w:rsidRPr="00A46C05">
              <w:rPr>
                <w:sz w:val="18"/>
              </w:rPr>
              <w:t>EVC Clock</w:t>
            </w:r>
          </w:p>
        </w:tc>
      </w:tr>
    </w:tbl>
    <w:p w:rsidR="00876944" w:rsidRPr="00B54055" w:rsidRDefault="00876944" w:rsidP="00876944">
      <w:pPr>
        <w:pStyle w:val="Texte"/>
      </w:pPr>
    </w:p>
    <w:p w:rsidR="00876944" w:rsidRDefault="00450C38" w:rsidP="00FC4506">
      <w:pPr>
        <w:pStyle w:val="Titre2"/>
      </w:pPr>
      <w:bookmarkStart w:id="1222" w:name="_Ref351995719"/>
      <w:bookmarkStart w:id="1223" w:name="_Toc369595406"/>
      <w:bookmarkStart w:id="1224" w:name="_Toc392147247"/>
      <w:r>
        <w:t>OpenETCS</w:t>
      </w:r>
      <w:r w:rsidR="00CF63C4">
        <w:t xml:space="preserve"> application</w:t>
      </w:r>
      <w:r>
        <w:t>-</w:t>
      </w:r>
      <w:r w:rsidR="00876944">
        <w:t xml:space="preserve">JRU Data </w:t>
      </w:r>
      <w:r w:rsidR="00876944" w:rsidRPr="00FC4506">
        <w:t>messages</w:t>
      </w:r>
      <w:bookmarkEnd w:id="1222"/>
      <w:bookmarkEnd w:id="1223"/>
      <w:bookmarkEnd w:id="1224"/>
    </w:p>
    <w:p w:rsidR="00876944" w:rsidRDefault="00876944" w:rsidP="00C938B1">
      <w:r>
        <w:t>The data message generated by the EVC is composed of a common header with potentially a set of predefined packets.</w:t>
      </w:r>
    </w:p>
    <w:p w:rsidR="00876944" w:rsidRDefault="00876944" w:rsidP="00C938B1">
      <w:r>
        <w:t xml:space="preserve">The following section gives the list of packets with the corresponding packet Identifier “JRU_NID_PACKET.” and the packet name. </w:t>
      </w:r>
    </w:p>
    <w:p w:rsidR="00876944" w:rsidRDefault="00876944" w:rsidP="00C938B1">
      <w:r>
        <w:t>This list is based on the list of messages def</w:t>
      </w:r>
      <w:r w:rsidR="00E55AAA">
        <w:t>ined in FIS Juridical recording.</w:t>
      </w:r>
    </w:p>
    <w:p w:rsidR="00876944" w:rsidRDefault="00876944" w:rsidP="00D170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0"/>
        <w:gridCol w:w="5103"/>
        <w:gridCol w:w="791"/>
        <w:gridCol w:w="2327"/>
      </w:tblGrid>
      <w:tr w:rsidR="00876944" w:rsidRPr="00246604" w:rsidTr="00FC4506">
        <w:trPr>
          <w:jc w:val="center"/>
        </w:trPr>
        <w:tc>
          <w:tcPr>
            <w:tcW w:w="710" w:type="dxa"/>
          </w:tcPr>
          <w:p w:rsidR="00876944" w:rsidRPr="00246604" w:rsidRDefault="00876944" w:rsidP="00C938B1"/>
        </w:tc>
        <w:tc>
          <w:tcPr>
            <w:tcW w:w="5103" w:type="dxa"/>
          </w:tcPr>
          <w:p w:rsidR="00876944" w:rsidRPr="00246604" w:rsidRDefault="00876944" w:rsidP="00C938B1">
            <w:pPr>
              <w:rPr>
                <w:b/>
              </w:rPr>
            </w:pPr>
            <w:r w:rsidRPr="00246604">
              <w:rPr>
                <w:b/>
              </w:rPr>
              <w:t>Type of packet</w:t>
            </w:r>
          </w:p>
        </w:tc>
        <w:tc>
          <w:tcPr>
            <w:tcW w:w="791" w:type="dxa"/>
          </w:tcPr>
          <w:p w:rsidR="00876944" w:rsidRPr="00246604" w:rsidRDefault="00876944" w:rsidP="00C938B1">
            <w:pPr>
              <w:rPr>
                <w:b/>
              </w:rPr>
            </w:pPr>
            <w:r w:rsidRPr="00246604">
              <w:rPr>
                <w:b/>
              </w:rPr>
              <w:t>Origin</w:t>
            </w:r>
          </w:p>
        </w:tc>
        <w:tc>
          <w:tcPr>
            <w:tcW w:w="2327" w:type="dxa"/>
          </w:tcPr>
          <w:p w:rsidR="00876944" w:rsidRPr="00246604" w:rsidRDefault="00876944" w:rsidP="00C938B1">
            <w:pPr>
              <w:rPr>
                <w:b/>
              </w:rPr>
            </w:pPr>
            <w:r w:rsidRPr="00246604">
              <w:rPr>
                <w:b/>
              </w:rPr>
              <w:t>Remarks</w:t>
            </w:r>
          </w:p>
        </w:tc>
      </w:tr>
      <w:tr w:rsidR="00876944" w:rsidRPr="00246604" w:rsidTr="00FC4506">
        <w:trPr>
          <w:jc w:val="center"/>
        </w:trPr>
        <w:tc>
          <w:tcPr>
            <w:tcW w:w="710" w:type="dxa"/>
          </w:tcPr>
          <w:p w:rsidR="00876944" w:rsidRPr="00246604" w:rsidRDefault="00876944" w:rsidP="00C938B1">
            <w:r w:rsidRPr="00246604">
              <w:t>1</w:t>
            </w:r>
          </w:p>
        </w:tc>
        <w:tc>
          <w:tcPr>
            <w:tcW w:w="5103" w:type="dxa"/>
          </w:tcPr>
          <w:p w:rsidR="00876944" w:rsidRPr="00246604" w:rsidRDefault="00876944" w:rsidP="00C938B1">
            <w:r w:rsidRPr="00246604">
              <w:t>GENERAL MESSAGE</w:t>
            </w:r>
          </w:p>
        </w:tc>
        <w:tc>
          <w:tcPr>
            <w:tcW w:w="791" w:type="dxa"/>
          </w:tcPr>
          <w:p w:rsidR="00876944" w:rsidRPr="00246604" w:rsidRDefault="00876944" w:rsidP="00C938B1">
            <w:r w:rsidRPr="00246604">
              <w:t>EVC</w:t>
            </w:r>
          </w:p>
        </w:tc>
        <w:tc>
          <w:tcPr>
            <w:tcW w:w="2327" w:type="dxa"/>
          </w:tcPr>
          <w:p w:rsidR="00876944" w:rsidRPr="00246604" w:rsidRDefault="00876944" w:rsidP="00C938B1">
            <w:pPr>
              <w:rPr>
                <w:i/>
              </w:rPr>
            </w:pPr>
          </w:p>
        </w:tc>
      </w:tr>
      <w:tr w:rsidR="00876944" w:rsidRPr="00246604" w:rsidTr="00FC4506">
        <w:trPr>
          <w:jc w:val="center"/>
        </w:trPr>
        <w:tc>
          <w:tcPr>
            <w:tcW w:w="710" w:type="dxa"/>
          </w:tcPr>
          <w:p w:rsidR="00876944" w:rsidRPr="00246604" w:rsidRDefault="00876944" w:rsidP="00C938B1">
            <w:r w:rsidRPr="00246604">
              <w:t>2</w:t>
            </w:r>
          </w:p>
        </w:tc>
        <w:tc>
          <w:tcPr>
            <w:tcW w:w="5103" w:type="dxa"/>
          </w:tcPr>
          <w:p w:rsidR="00876944" w:rsidRPr="00246604" w:rsidRDefault="00876944" w:rsidP="00C938B1">
            <w:r w:rsidRPr="00246604">
              <w:t>TRAIN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w:t>
            </w:r>
          </w:p>
        </w:tc>
        <w:tc>
          <w:tcPr>
            <w:tcW w:w="5103" w:type="dxa"/>
          </w:tcPr>
          <w:p w:rsidR="00876944" w:rsidRPr="00246604" w:rsidRDefault="00876944" w:rsidP="00C938B1">
            <w:r w:rsidRPr="00246604">
              <w:t>EMERGENCY  BRAKE COMMAND STATE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w:t>
            </w:r>
          </w:p>
        </w:tc>
        <w:tc>
          <w:tcPr>
            <w:tcW w:w="5103" w:type="dxa"/>
          </w:tcPr>
          <w:p w:rsidR="00876944" w:rsidRPr="00246604" w:rsidRDefault="00876944" w:rsidP="00C938B1">
            <w:r w:rsidRPr="00246604">
              <w:t>SERVICE BRAKE COMMAND STATE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5</w:t>
            </w:r>
          </w:p>
        </w:tc>
        <w:tc>
          <w:tcPr>
            <w:tcW w:w="5103" w:type="dxa"/>
          </w:tcPr>
          <w:p w:rsidR="00876944" w:rsidRPr="00246604" w:rsidRDefault="00876944" w:rsidP="00C938B1">
            <w:r w:rsidRPr="00246604">
              <w:t>MESSAGE TO RADIO INFILL UNIT</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6</w:t>
            </w:r>
          </w:p>
        </w:tc>
        <w:tc>
          <w:tcPr>
            <w:tcW w:w="5103" w:type="dxa"/>
          </w:tcPr>
          <w:p w:rsidR="00876944" w:rsidRPr="00246604" w:rsidRDefault="00876944" w:rsidP="00C938B1">
            <w:r w:rsidRPr="00246604">
              <w:t>MESSAGE FROM BALISE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7</w:t>
            </w:r>
          </w:p>
        </w:tc>
        <w:tc>
          <w:tcPr>
            <w:tcW w:w="5103" w:type="dxa"/>
          </w:tcPr>
          <w:p w:rsidR="00876944" w:rsidRPr="00246604" w:rsidRDefault="00876944" w:rsidP="00C938B1">
            <w:r w:rsidRPr="00246604">
              <w:t>MESSAGE FROM EUROLOOP</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8</w:t>
            </w:r>
          </w:p>
        </w:tc>
        <w:tc>
          <w:tcPr>
            <w:tcW w:w="5103" w:type="dxa"/>
          </w:tcPr>
          <w:p w:rsidR="00876944" w:rsidRPr="00246604" w:rsidRDefault="00876944" w:rsidP="00C938B1">
            <w:r w:rsidRPr="00246604">
              <w:t>MESSAGE FROM RADIO INFILL UNIT</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9</w:t>
            </w:r>
          </w:p>
        </w:tc>
        <w:tc>
          <w:tcPr>
            <w:tcW w:w="5103" w:type="dxa"/>
          </w:tcPr>
          <w:p w:rsidR="00876944" w:rsidRPr="00246604" w:rsidRDefault="00876944" w:rsidP="00C938B1">
            <w:r w:rsidRPr="00246604">
              <w:t>MESSAGE FROM RBC</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10</w:t>
            </w:r>
          </w:p>
        </w:tc>
        <w:tc>
          <w:tcPr>
            <w:tcW w:w="5103" w:type="dxa"/>
          </w:tcPr>
          <w:p w:rsidR="00876944" w:rsidRPr="00246604" w:rsidRDefault="00876944" w:rsidP="00C938B1">
            <w:r w:rsidRPr="00246604">
              <w:t>MESSAGE TO RBC</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11</w:t>
            </w:r>
          </w:p>
        </w:tc>
        <w:tc>
          <w:tcPr>
            <w:tcW w:w="5103" w:type="dxa"/>
          </w:tcPr>
          <w:p w:rsidR="00876944" w:rsidRPr="00246604" w:rsidRDefault="00876944" w:rsidP="00C938B1">
            <w:r w:rsidRPr="00246604">
              <w:t>DRIVER’S ACTIONS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12</w:t>
            </w:r>
          </w:p>
        </w:tc>
        <w:tc>
          <w:tcPr>
            <w:tcW w:w="5103" w:type="dxa"/>
          </w:tcPr>
          <w:p w:rsidR="00876944" w:rsidRPr="00246604" w:rsidRDefault="00876944" w:rsidP="00C938B1">
            <w:r w:rsidRPr="00246604">
              <w:t>BALISES GROUP ERROR</w:t>
            </w:r>
          </w:p>
        </w:tc>
        <w:tc>
          <w:tcPr>
            <w:tcW w:w="791" w:type="dxa"/>
          </w:tcPr>
          <w:p w:rsidR="00876944" w:rsidRPr="00246604" w:rsidRDefault="00876944" w:rsidP="00C938B1">
            <w:pPr>
              <w:rPr>
                <w:lang w:val="es-ES"/>
              </w:rPr>
            </w:pPr>
            <w:r w:rsidRPr="00246604">
              <w:rPr>
                <w:lang w:val="es-ES"/>
              </w:rPr>
              <w:t>EVC</w:t>
            </w:r>
          </w:p>
        </w:tc>
        <w:tc>
          <w:tcPr>
            <w:tcW w:w="2327" w:type="dxa"/>
          </w:tcPr>
          <w:p w:rsidR="00876944" w:rsidRPr="00246604" w:rsidRDefault="00876944" w:rsidP="00C938B1">
            <w:pPr>
              <w:rPr>
                <w:lang w:val="es-ES"/>
              </w:rPr>
            </w:pPr>
          </w:p>
        </w:tc>
      </w:tr>
      <w:tr w:rsidR="00876944" w:rsidRPr="00246604" w:rsidTr="00FC4506">
        <w:trPr>
          <w:jc w:val="center"/>
        </w:trPr>
        <w:tc>
          <w:tcPr>
            <w:tcW w:w="710" w:type="dxa"/>
          </w:tcPr>
          <w:p w:rsidR="00876944" w:rsidRPr="00246604" w:rsidRDefault="00876944" w:rsidP="00C938B1">
            <w:pPr>
              <w:rPr>
                <w:lang w:val="es-ES"/>
              </w:rPr>
            </w:pPr>
            <w:r w:rsidRPr="00246604">
              <w:rPr>
                <w:lang w:val="es-ES"/>
              </w:rPr>
              <w:t>13</w:t>
            </w:r>
          </w:p>
        </w:tc>
        <w:tc>
          <w:tcPr>
            <w:tcW w:w="5103" w:type="dxa"/>
          </w:tcPr>
          <w:p w:rsidR="00876944" w:rsidRPr="00246604" w:rsidRDefault="00876944" w:rsidP="00C938B1">
            <w:pPr>
              <w:rPr>
                <w:lang w:val="es-ES"/>
              </w:rPr>
            </w:pPr>
            <w:r w:rsidRPr="00246604">
              <w:rPr>
                <w:lang w:val="es-ES"/>
              </w:rPr>
              <w:t>RADIO ERROR</w:t>
            </w:r>
          </w:p>
        </w:tc>
        <w:tc>
          <w:tcPr>
            <w:tcW w:w="791" w:type="dxa"/>
          </w:tcPr>
          <w:p w:rsidR="00876944" w:rsidRPr="00246604" w:rsidRDefault="00876944" w:rsidP="00C938B1">
            <w:r w:rsidRPr="00246604">
              <w:t>EVC</w:t>
            </w:r>
          </w:p>
        </w:tc>
        <w:tc>
          <w:tcPr>
            <w:tcW w:w="2327" w:type="dxa"/>
          </w:tcPr>
          <w:p w:rsidR="00876944" w:rsidRPr="00246604" w:rsidRDefault="00876944" w:rsidP="00C938B1">
            <w:pPr>
              <w:rPr>
                <w:i/>
              </w:rPr>
            </w:pPr>
          </w:p>
        </w:tc>
      </w:tr>
      <w:tr w:rsidR="00876944" w:rsidRPr="00246604" w:rsidTr="00FC4506">
        <w:trPr>
          <w:jc w:val="center"/>
        </w:trPr>
        <w:tc>
          <w:tcPr>
            <w:tcW w:w="710" w:type="dxa"/>
          </w:tcPr>
          <w:p w:rsidR="00876944" w:rsidRPr="00246604" w:rsidRDefault="00876944" w:rsidP="00C938B1">
            <w:r w:rsidRPr="00246604">
              <w:t>14</w:t>
            </w:r>
          </w:p>
        </w:tc>
        <w:tc>
          <w:tcPr>
            <w:tcW w:w="5103" w:type="dxa"/>
          </w:tcPr>
          <w:p w:rsidR="00876944" w:rsidRPr="00246604" w:rsidRDefault="00876944" w:rsidP="00C938B1">
            <w:r w:rsidRPr="00246604">
              <w:t>STM INFORMATION</w:t>
            </w:r>
          </w:p>
        </w:tc>
        <w:tc>
          <w:tcPr>
            <w:tcW w:w="791" w:type="dxa"/>
          </w:tcPr>
          <w:p w:rsidR="00876944" w:rsidRPr="00246604" w:rsidRDefault="00876944" w:rsidP="00C938B1">
            <w:r w:rsidRPr="00246604">
              <w:t>STM</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15</w:t>
            </w:r>
          </w:p>
        </w:tc>
        <w:tc>
          <w:tcPr>
            <w:tcW w:w="5103" w:type="dxa"/>
          </w:tcPr>
          <w:p w:rsidR="00876944" w:rsidRPr="00246604" w:rsidRDefault="00876944" w:rsidP="00C938B1">
            <w:r w:rsidRPr="00246604">
              <w:t>INFORMATION FROM COLD MOVEMENT DETECTOR</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16</w:t>
            </w:r>
          </w:p>
        </w:tc>
        <w:tc>
          <w:tcPr>
            <w:tcW w:w="5103" w:type="dxa"/>
          </w:tcPr>
          <w:p w:rsidR="00876944" w:rsidRPr="00246604" w:rsidRDefault="00876944" w:rsidP="00C938B1">
            <w:r w:rsidRPr="00246604">
              <w:t>START DISPLAYING FIXED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17</w:t>
            </w:r>
          </w:p>
        </w:tc>
        <w:tc>
          <w:tcPr>
            <w:tcW w:w="5103" w:type="dxa"/>
          </w:tcPr>
          <w:p w:rsidR="00876944" w:rsidRPr="00246604" w:rsidRDefault="00876944" w:rsidP="00C938B1">
            <w:r w:rsidRPr="00246604">
              <w:t>STOP DISPLAYING FIXED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18</w:t>
            </w:r>
          </w:p>
        </w:tc>
        <w:tc>
          <w:tcPr>
            <w:tcW w:w="5103" w:type="dxa"/>
          </w:tcPr>
          <w:p w:rsidR="00876944" w:rsidRPr="00246604" w:rsidRDefault="00876944" w:rsidP="00C938B1">
            <w:r w:rsidRPr="00246604">
              <w:t>START DISPLAYING PLAIN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19</w:t>
            </w:r>
          </w:p>
        </w:tc>
        <w:tc>
          <w:tcPr>
            <w:tcW w:w="5103" w:type="dxa"/>
          </w:tcPr>
          <w:p w:rsidR="00876944" w:rsidRPr="00246604" w:rsidRDefault="00876944" w:rsidP="00C938B1">
            <w:r w:rsidRPr="00246604">
              <w:t>STOP DISPLAYING PLAIN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20</w:t>
            </w:r>
          </w:p>
        </w:tc>
        <w:tc>
          <w:tcPr>
            <w:tcW w:w="5103" w:type="dxa"/>
          </w:tcPr>
          <w:p w:rsidR="00876944" w:rsidRPr="00246604" w:rsidRDefault="00876944" w:rsidP="00C938B1">
            <w:r w:rsidRPr="00246604">
              <w:t>SPEED AND DISTANCE MONITORING INFORMATION</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21</w:t>
            </w:r>
          </w:p>
        </w:tc>
        <w:tc>
          <w:tcPr>
            <w:tcW w:w="5103" w:type="dxa"/>
          </w:tcPr>
          <w:p w:rsidR="00876944" w:rsidRPr="00246604" w:rsidRDefault="00876944" w:rsidP="00C938B1">
            <w:r w:rsidRPr="00246604">
              <w:t>DMI SYMBOL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22</w:t>
            </w:r>
          </w:p>
        </w:tc>
        <w:tc>
          <w:tcPr>
            <w:tcW w:w="5103" w:type="dxa"/>
          </w:tcPr>
          <w:p w:rsidR="00876944" w:rsidRPr="00246604" w:rsidRDefault="00876944" w:rsidP="00C938B1">
            <w:r w:rsidRPr="00246604">
              <w:t>DMI SOUND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23</w:t>
            </w:r>
          </w:p>
        </w:tc>
        <w:tc>
          <w:tcPr>
            <w:tcW w:w="5103" w:type="dxa"/>
          </w:tcPr>
          <w:p w:rsidR="00876944" w:rsidRPr="00246604" w:rsidRDefault="00876944" w:rsidP="00C938B1">
            <w:r w:rsidRPr="00246604">
              <w:t>DMI SYSTEM STATUS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24</w:t>
            </w:r>
          </w:p>
        </w:tc>
        <w:tc>
          <w:tcPr>
            <w:tcW w:w="5103" w:type="dxa"/>
          </w:tcPr>
          <w:p w:rsidR="00876944" w:rsidRPr="00246604" w:rsidRDefault="00876944" w:rsidP="00C938B1">
            <w:r w:rsidRPr="00246604">
              <w:t>ADDITIONAL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25</w:t>
            </w:r>
          </w:p>
        </w:tc>
        <w:tc>
          <w:tcPr>
            <w:tcW w:w="5103" w:type="dxa"/>
          </w:tcPr>
          <w:p w:rsidR="00876944" w:rsidRPr="00246604" w:rsidRDefault="00876944" w:rsidP="00C938B1">
            <w:r w:rsidRPr="00246604">
              <w:t>SR SPEED/DISTANCE ENTERED BY THE DRIVER</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26</w:t>
            </w:r>
          </w:p>
        </w:tc>
        <w:tc>
          <w:tcPr>
            <w:tcW w:w="5103" w:type="dxa"/>
          </w:tcPr>
          <w:p w:rsidR="00876944" w:rsidRPr="00246604" w:rsidRDefault="00876944" w:rsidP="00C938B1">
            <w:r w:rsidRPr="00246604">
              <w:t>NTC SELECTED</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27</w:t>
            </w:r>
          </w:p>
        </w:tc>
        <w:tc>
          <w:tcPr>
            <w:tcW w:w="5103" w:type="dxa"/>
          </w:tcPr>
          <w:p w:rsidR="00876944" w:rsidRPr="00246604" w:rsidRDefault="00876944" w:rsidP="00C938B1">
            <w:r w:rsidRPr="00246604">
              <w:t>SAFETY CRITICAL FAULT IN MODE SL, NL OR PS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28</w:t>
            </w:r>
          </w:p>
        </w:tc>
        <w:tc>
          <w:tcPr>
            <w:tcW w:w="5103" w:type="dxa"/>
          </w:tcPr>
          <w:p w:rsidR="00876944" w:rsidRPr="00246604" w:rsidRDefault="00876944" w:rsidP="00C938B1">
            <w:r w:rsidRPr="00246604">
              <w:t>VIRTUAL BALISE COVER SET BY THE DRIVER</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29</w:t>
            </w:r>
          </w:p>
        </w:tc>
        <w:tc>
          <w:tcPr>
            <w:tcW w:w="5103" w:type="dxa"/>
          </w:tcPr>
          <w:p w:rsidR="00876944" w:rsidRPr="00246604" w:rsidRDefault="00876944" w:rsidP="00C938B1">
            <w:r w:rsidRPr="00246604">
              <w:t>VIRTUAL BALISE COVER REMOVED BY THE DRIVER</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30</w:t>
            </w:r>
          </w:p>
        </w:tc>
        <w:tc>
          <w:tcPr>
            <w:tcW w:w="5103" w:type="dxa"/>
          </w:tcPr>
          <w:p w:rsidR="00876944" w:rsidRPr="00246604" w:rsidRDefault="00876944" w:rsidP="00C938B1">
            <w:r w:rsidRPr="00246604">
              <w:t>SLEEPING INPUT</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31</w:t>
            </w:r>
          </w:p>
        </w:tc>
        <w:tc>
          <w:tcPr>
            <w:tcW w:w="5103" w:type="dxa"/>
          </w:tcPr>
          <w:p w:rsidR="00876944" w:rsidRPr="00246604" w:rsidRDefault="00876944" w:rsidP="00C938B1">
            <w:r w:rsidRPr="00246604">
              <w:t>PASSIVE SHUNTING INPUT</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32</w:t>
            </w:r>
          </w:p>
        </w:tc>
        <w:tc>
          <w:tcPr>
            <w:tcW w:w="5103" w:type="dxa"/>
          </w:tcPr>
          <w:p w:rsidR="00876944" w:rsidRPr="00246604" w:rsidRDefault="00876944" w:rsidP="00C938B1">
            <w:r w:rsidRPr="00246604">
              <w:t>NON LEADING INPUT</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33</w:t>
            </w:r>
          </w:p>
        </w:tc>
        <w:tc>
          <w:tcPr>
            <w:tcW w:w="5103" w:type="dxa"/>
          </w:tcPr>
          <w:p w:rsidR="00876944" w:rsidRPr="00246604" w:rsidRDefault="00876944" w:rsidP="00C938B1">
            <w:r w:rsidRPr="00246604">
              <w:t>REGENERATIVE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34</w:t>
            </w:r>
          </w:p>
        </w:tc>
        <w:tc>
          <w:tcPr>
            <w:tcW w:w="5103" w:type="dxa"/>
          </w:tcPr>
          <w:p w:rsidR="00876944" w:rsidRPr="00246604" w:rsidRDefault="00876944" w:rsidP="00C938B1">
            <w:r w:rsidRPr="00246604">
              <w:t>MAGNETIC SHOE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35</w:t>
            </w:r>
          </w:p>
        </w:tc>
        <w:tc>
          <w:tcPr>
            <w:tcW w:w="5103" w:type="dxa"/>
          </w:tcPr>
          <w:p w:rsidR="00876944" w:rsidRPr="00246604" w:rsidRDefault="00876944" w:rsidP="00C938B1">
            <w:r w:rsidRPr="00246604">
              <w:t>EDDY CURRENT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36</w:t>
            </w:r>
          </w:p>
        </w:tc>
        <w:tc>
          <w:tcPr>
            <w:tcW w:w="5103" w:type="dxa"/>
          </w:tcPr>
          <w:p w:rsidR="00876944" w:rsidRPr="00246604" w:rsidRDefault="00876944" w:rsidP="00C938B1">
            <w:r w:rsidRPr="00246604">
              <w:t>ELECTRO PNEUMATIC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37</w:t>
            </w:r>
          </w:p>
        </w:tc>
        <w:tc>
          <w:tcPr>
            <w:tcW w:w="5103" w:type="dxa"/>
          </w:tcPr>
          <w:p w:rsidR="00876944" w:rsidRPr="00246604" w:rsidRDefault="00876944" w:rsidP="00C938B1">
            <w:r w:rsidRPr="00246604">
              <w:t>ADDITIONAL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38</w:t>
            </w:r>
          </w:p>
        </w:tc>
        <w:tc>
          <w:tcPr>
            <w:tcW w:w="5103" w:type="dxa"/>
          </w:tcPr>
          <w:p w:rsidR="00876944" w:rsidRPr="00246604" w:rsidRDefault="00876944" w:rsidP="00C938B1">
            <w:r w:rsidRPr="00246604">
              <w:t>CAB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39</w:t>
            </w:r>
          </w:p>
        </w:tc>
        <w:tc>
          <w:tcPr>
            <w:tcW w:w="5103" w:type="dxa"/>
          </w:tcPr>
          <w:p w:rsidR="00876944" w:rsidRPr="00246604" w:rsidRDefault="00876944" w:rsidP="00C938B1">
            <w:r w:rsidRPr="00246604">
              <w:t>DIRECTION CONTROLLER POSITION</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40</w:t>
            </w:r>
          </w:p>
        </w:tc>
        <w:tc>
          <w:tcPr>
            <w:tcW w:w="5103" w:type="dxa"/>
          </w:tcPr>
          <w:p w:rsidR="00876944" w:rsidRPr="00246604" w:rsidRDefault="00876944" w:rsidP="00C938B1">
            <w:r w:rsidRPr="00246604">
              <w:t>TRACTION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41</w:t>
            </w:r>
          </w:p>
        </w:tc>
        <w:tc>
          <w:tcPr>
            <w:tcW w:w="5103" w:type="dxa"/>
          </w:tcPr>
          <w:p w:rsidR="00876944" w:rsidRPr="00246604" w:rsidRDefault="00876944" w:rsidP="00C938B1">
            <w:r w:rsidRPr="00246604">
              <w:t>TYPE OF TRAIN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42</w:t>
            </w:r>
          </w:p>
        </w:tc>
        <w:tc>
          <w:tcPr>
            <w:tcW w:w="5103" w:type="dxa"/>
          </w:tcPr>
          <w:p w:rsidR="00876944" w:rsidRPr="00246604" w:rsidRDefault="00876944" w:rsidP="00C938B1">
            <w:r w:rsidRPr="00246604">
              <w:t>NATIONAL SYSTEM ISOLATION</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43</w:t>
            </w:r>
          </w:p>
        </w:tc>
        <w:tc>
          <w:tcPr>
            <w:tcW w:w="5103" w:type="dxa"/>
          </w:tcPr>
          <w:p w:rsidR="00876944" w:rsidRPr="00246604" w:rsidRDefault="00876944" w:rsidP="00C938B1">
            <w:r w:rsidRPr="00246604">
              <w:t>TRACTION CUT OFF COMMAND STATE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44-254</w:t>
            </w:r>
          </w:p>
        </w:tc>
        <w:tc>
          <w:tcPr>
            <w:tcW w:w="5103" w:type="dxa"/>
          </w:tcPr>
          <w:p w:rsidR="00876944" w:rsidRPr="00246604" w:rsidRDefault="00876944" w:rsidP="00C938B1">
            <w:r w:rsidRPr="00246604">
              <w:t>SPARE</w:t>
            </w:r>
          </w:p>
        </w:tc>
        <w:tc>
          <w:tcPr>
            <w:tcW w:w="791" w:type="dxa"/>
          </w:tcPr>
          <w:p w:rsidR="00876944" w:rsidRPr="00246604" w:rsidRDefault="00876944" w:rsidP="00C938B1"/>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255</w:t>
            </w:r>
          </w:p>
        </w:tc>
        <w:tc>
          <w:tcPr>
            <w:tcW w:w="5103" w:type="dxa"/>
          </w:tcPr>
          <w:p w:rsidR="00876944" w:rsidRPr="00246604" w:rsidRDefault="00876944" w:rsidP="00C938B1">
            <w:r w:rsidRPr="00246604">
              <w:t>ETCS ON-BOARD PROPRIETARY JURIDICAL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bl>
    <w:p w:rsidR="00876944" w:rsidRDefault="00876944" w:rsidP="00D17030"/>
    <w:p w:rsidR="00C938B1" w:rsidRDefault="00C938B1" w:rsidP="00C938B1">
      <w:r>
        <w:t>Common header:</w:t>
      </w:r>
    </w:p>
    <w:tbl>
      <w:tblPr>
        <w:tblW w:w="0" w:type="auto"/>
        <w:jc w:val="center"/>
        <w:tblLayout w:type="fixed"/>
        <w:tblLook w:val="0000" w:firstRow="0" w:lastRow="0" w:firstColumn="0" w:lastColumn="0" w:noHBand="0" w:noVBand="0"/>
      </w:tblPr>
      <w:tblGrid>
        <w:gridCol w:w="1133"/>
        <w:gridCol w:w="10"/>
        <w:gridCol w:w="2367"/>
        <w:gridCol w:w="879"/>
        <w:gridCol w:w="4790"/>
      </w:tblGrid>
      <w:tr w:rsidR="00C938B1" w:rsidTr="001E6E25">
        <w:trPr>
          <w:trHeight w:val="240"/>
          <w:jc w:val="center"/>
        </w:trPr>
        <w:tc>
          <w:tcPr>
            <w:tcW w:w="1143" w:type="dxa"/>
            <w:gridSpan w:val="2"/>
          </w:tcPr>
          <w:p w:rsidR="00C938B1" w:rsidRDefault="00C938B1" w:rsidP="00C938B1">
            <w:pPr>
              <w:rPr>
                <w:b/>
              </w:rPr>
            </w:pPr>
            <w:r>
              <w:rPr>
                <w:b/>
              </w:rPr>
              <w:t>Field No.</w:t>
            </w:r>
          </w:p>
        </w:tc>
        <w:tc>
          <w:tcPr>
            <w:tcW w:w="2367" w:type="dxa"/>
            <w:tcBorders>
              <w:bottom w:val="single" w:sz="6" w:space="0" w:color="auto"/>
            </w:tcBorders>
          </w:tcPr>
          <w:p w:rsidR="00C938B1" w:rsidRDefault="00C938B1" w:rsidP="00C938B1">
            <w:pPr>
              <w:rPr>
                <w:b/>
              </w:rPr>
            </w:pPr>
            <w:r>
              <w:rPr>
                <w:b/>
              </w:rPr>
              <w:t>Variable</w:t>
            </w:r>
          </w:p>
        </w:tc>
        <w:tc>
          <w:tcPr>
            <w:tcW w:w="879" w:type="dxa"/>
          </w:tcPr>
          <w:p w:rsidR="00C938B1" w:rsidRDefault="00C938B1" w:rsidP="00C938B1">
            <w:pPr>
              <w:rPr>
                <w:b/>
              </w:rPr>
            </w:pPr>
            <w:r>
              <w:rPr>
                <w:b/>
              </w:rPr>
              <w:t>Bits</w:t>
            </w:r>
          </w:p>
        </w:tc>
        <w:tc>
          <w:tcPr>
            <w:tcW w:w="4790" w:type="dxa"/>
          </w:tcPr>
          <w:p w:rsidR="00C938B1" w:rsidRDefault="00C938B1" w:rsidP="00C938B1">
            <w:pPr>
              <w:rPr>
                <w:b/>
              </w:rPr>
            </w:pPr>
            <w:r>
              <w:rPr>
                <w:b/>
              </w:rPr>
              <w:t>Remarks</w:t>
            </w:r>
          </w:p>
        </w:tc>
      </w:tr>
      <w:tr w:rsidR="00C938B1" w:rsidTr="001E6E25">
        <w:trPr>
          <w:trHeight w:val="240"/>
          <w:jc w:val="center"/>
        </w:trPr>
        <w:tc>
          <w:tcPr>
            <w:tcW w:w="1133" w:type="dxa"/>
          </w:tcPr>
          <w:p w:rsidR="00C938B1" w:rsidRDefault="00C938B1" w:rsidP="00C938B1">
            <w:r>
              <w:t>1</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TRU_NID_MESSAGE</w:t>
            </w:r>
          </w:p>
        </w:tc>
        <w:tc>
          <w:tcPr>
            <w:tcW w:w="879" w:type="dxa"/>
            <w:tcBorders>
              <w:left w:val="nil"/>
            </w:tcBorders>
          </w:tcPr>
          <w:p w:rsidR="00C938B1" w:rsidRDefault="00C938B1" w:rsidP="00C938B1">
            <w:r>
              <w:t>8</w:t>
            </w:r>
          </w:p>
        </w:tc>
        <w:tc>
          <w:tcPr>
            <w:tcW w:w="4790" w:type="dxa"/>
            <w:tcBorders>
              <w:left w:val="nil"/>
            </w:tcBorders>
          </w:tcPr>
          <w:p w:rsidR="00C938B1" w:rsidRDefault="00C938B1" w:rsidP="00C938B1">
            <w:r>
              <w:t>Type of message (for data message = 0)</w:t>
            </w:r>
          </w:p>
        </w:tc>
      </w:tr>
      <w:tr w:rsidR="00C938B1" w:rsidTr="001E6E25">
        <w:trPr>
          <w:trHeight w:val="240"/>
          <w:jc w:val="center"/>
        </w:trPr>
        <w:tc>
          <w:tcPr>
            <w:tcW w:w="1133" w:type="dxa"/>
          </w:tcPr>
          <w:p w:rsidR="00C938B1" w:rsidRDefault="00C938B1" w:rsidP="00C938B1">
            <w:pPr>
              <w:rPr>
                <w:lang w:val="fr-FR"/>
              </w:rPr>
            </w:pPr>
            <w:r>
              <w:rPr>
                <w:lang w:val="fr-FR"/>
              </w:rPr>
              <w:t>2</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JRU_L_MESSAGE</w:t>
            </w:r>
          </w:p>
        </w:tc>
        <w:tc>
          <w:tcPr>
            <w:tcW w:w="879" w:type="dxa"/>
            <w:tcBorders>
              <w:left w:val="nil"/>
            </w:tcBorders>
          </w:tcPr>
          <w:p w:rsidR="00C938B1" w:rsidRDefault="00C938B1" w:rsidP="00C938B1">
            <w:r>
              <w:t>16</w:t>
            </w:r>
          </w:p>
        </w:tc>
        <w:tc>
          <w:tcPr>
            <w:tcW w:w="4790" w:type="dxa"/>
            <w:tcBorders>
              <w:left w:val="nil"/>
            </w:tcBorders>
          </w:tcPr>
          <w:p w:rsidR="00C938B1" w:rsidRDefault="00C938B1" w:rsidP="00C938B1">
            <w:r>
              <w:t>Total message length (Fields 1 to 19 and packets)</w:t>
            </w:r>
          </w:p>
        </w:tc>
      </w:tr>
      <w:tr w:rsidR="00C938B1" w:rsidTr="001E6E25">
        <w:trPr>
          <w:trHeight w:val="240"/>
          <w:jc w:val="center"/>
        </w:trPr>
        <w:tc>
          <w:tcPr>
            <w:tcW w:w="1133" w:type="dxa"/>
          </w:tcPr>
          <w:p w:rsidR="00C938B1" w:rsidRDefault="00C938B1" w:rsidP="00C938B1">
            <w:pPr>
              <w:rPr>
                <w:lang w:val="fr-FR"/>
              </w:rPr>
            </w:pPr>
            <w:r>
              <w:rPr>
                <w:lang w:val="fr-FR"/>
              </w:rPr>
              <w:t>3</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JRU_T_TRAIN</w:t>
            </w:r>
          </w:p>
        </w:tc>
        <w:tc>
          <w:tcPr>
            <w:tcW w:w="879" w:type="dxa"/>
            <w:tcBorders>
              <w:left w:val="nil"/>
            </w:tcBorders>
          </w:tcPr>
          <w:p w:rsidR="00C938B1" w:rsidRDefault="00C938B1" w:rsidP="00C938B1">
            <w:r>
              <w:t>32</w:t>
            </w:r>
          </w:p>
        </w:tc>
        <w:tc>
          <w:tcPr>
            <w:tcW w:w="4790" w:type="dxa"/>
            <w:tcBorders>
              <w:left w:val="nil"/>
            </w:tcBorders>
          </w:tcPr>
          <w:p w:rsidR="00C938B1" w:rsidRDefault="00C938B1" w:rsidP="00C938B1">
            <w:r>
              <w:t>EVC clock</w:t>
            </w:r>
          </w:p>
        </w:tc>
      </w:tr>
      <w:tr w:rsidR="00C938B1" w:rsidTr="001E6E25">
        <w:trPr>
          <w:trHeight w:val="240"/>
          <w:jc w:val="center"/>
        </w:trPr>
        <w:tc>
          <w:tcPr>
            <w:tcW w:w="1133" w:type="dxa"/>
          </w:tcPr>
          <w:p w:rsidR="00C938B1" w:rsidRDefault="00C938B1" w:rsidP="00C938B1">
            <w:r>
              <w:t>4</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Reserved</w:t>
            </w:r>
          </w:p>
        </w:tc>
        <w:tc>
          <w:tcPr>
            <w:tcW w:w="879" w:type="dxa"/>
            <w:tcBorders>
              <w:left w:val="nil"/>
            </w:tcBorders>
          </w:tcPr>
          <w:p w:rsidR="00C938B1" w:rsidRDefault="00C938B1" w:rsidP="00C938B1">
            <w:r>
              <w:t>8</w:t>
            </w:r>
          </w:p>
        </w:tc>
        <w:tc>
          <w:tcPr>
            <w:tcW w:w="4790" w:type="dxa"/>
            <w:tcBorders>
              <w:left w:val="nil"/>
            </w:tcBorders>
          </w:tcPr>
          <w:p w:rsidR="00C938B1" w:rsidRDefault="00C938B1" w:rsidP="00C938B1">
            <w:r>
              <w:t>Fix value = 8 bits reserved for conversion to T_UTC</w:t>
            </w:r>
          </w:p>
        </w:tc>
      </w:tr>
      <w:tr w:rsidR="00C938B1" w:rsidTr="001E6E25">
        <w:trPr>
          <w:trHeight w:val="240"/>
          <w:jc w:val="center"/>
        </w:trPr>
        <w:tc>
          <w:tcPr>
            <w:tcW w:w="1133" w:type="dxa"/>
          </w:tcPr>
          <w:p w:rsidR="00C938B1" w:rsidRDefault="00C938B1" w:rsidP="00C938B1">
            <w:pPr>
              <w:rPr>
                <w:lang w:val="fr-FR"/>
              </w:rPr>
            </w:pPr>
            <w:r>
              <w:rPr>
                <w:lang w:val="fr-FR"/>
              </w:rPr>
              <w:t>5</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JRU_Q_SCALE</w:t>
            </w:r>
          </w:p>
        </w:tc>
        <w:tc>
          <w:tcPr>
            <w:tcW w:w="879" w:type="dxa"/>
            <w:tcBorders>
              <w:left w:val="nil"/>
            </w:tcBorders>
          </w:tcPr>
          <w:p w:rsidR="00C938B1" w:rsidRDefault="00C938B1" w:rsidP="00C938B1">
            <w:pPr>
              <w:rPr>
                <w:lang w:val="fr-FR"/>
              </w:rPr>
            </w:pPr>
            <w:r>
              <w:rPr>
                <w:lang w:val="fr-FR"/>
              </w:rPr>
              <w:t>2</w:t>
            </w:r>
          </w:p>
        </w:tc>
        <w:tc>
          <w:tcPr>
            <w:tcW w:w="4790" w:type="dxa"/>
            <w:tcBorders>
              <w:left w:val="nil"/>
            </w:tcBorders>
          </w:tcPr>
          <w:p w:rsidR="00C938B1" w:rsidRDefault="00C938B1" w:rsidP="00C938B1">
            <w:pPr>
              <w:rPr>
                <w:lang w:val="fr-FR"/>
              </w:rPr>
            </w:pPr>
            <w:r>
              <w:rPr>
                <w:lang w:val="fr-FR"/>
              </w:rPr>
              <w:t xml:space="preserve">Current train position </w:t>
            </w:r>
          </w:p>
        </w:tc>
      </w:tr>
      <w:tr w:rsidR="00C938B1" w:rsidTr="001E6E25">
        <w:trPr>
          <w:trHeight w:val="240"/>
          <w:jc w:val="center"/>
        </w:trPr>
        <w:tc>
          <w:tcPr>
            <w:tcW w:w="1133" w:type="dxa"/>
            <w:tcBorders>
              <w:right w:val="single" w:sz="6" w:space="0" w:color="auto"/>
            </w:tcBorders>
          </w:tcPr>
          <w:p w:rsidR="00C938B1" w:rsidRDefault="00C938B1" w:rsidP="00C938B1">
            <w:pPr>
              <w:rPr>
                <w:lang w:val="fr-FR"/>
              </w:rPr>
            </w:pPr>
            <w:r>
              <w:rPr>
                <w:lang w:val="fr-FR"/>
              </w:rPr>
              <w:t>6</w:t>
            </w:r>
          </w:p>
        </w:tc>
        <w:tc>
          <w:tcPr>
            <w:tcW w:w="2377" w:type="dxa"/>
            <w:gridSpan w:val="2"/>
            <w:tcBorders>
              <w:right w:val="single" w:sz="6" w:space="0" w:color="auto"/>
            </w:tcBorders>
          </w:tcPr>
          <w:p w:rsidR="00C938B1" w:rsidRDefault="00C938B1" w:rsidP="00C938B1">
            <w:pPr>
              <w:rPr>
                <w:lang w:val="fr-FR"/>
              </w:rPr>
            </w:pPr>
            <w:r>
              <w:rPr>
                <w:lang w:val="fr-FR"/>
              </w:rPr>
              <w:t>JRU_NID_LRBG</w:t>
            </w:r>
          </w:p>
        </w:tc>
        <w:tc>
          <w:tcPr>
            <w:tcW w:w="879" w:type="dxa"/>
          </w:tcPr>
          <w:p w:rsidR="00C938B1" w:rsidRDefault="00C938B1" w:rsidP="00C938B1">
            <w:pPr>
              <w:rPr>
                <w:lang w:val="fr-FR"/>
              </w:rPr>
            </w:pPr>
            <w:r>
              <w:rPr>
                <w:lang w:val="fr-FR"/>
              </w:rPr>
              <w:t>10+14</w:t>
            </w:r>
          </w:p>
        </w:tc>
        <w:tc>
          <w:tcPr>
            <w:tcW w:w="4790" w:type="dxa"/>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de-DE"/>
              </w:rPr>
            </w:pPr>
            <w:r>
              <w:rPr>
                <w:lang w:val="de-DE"/>
              </w:rPr>
              <w:t>7</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de-DE"/>
              </w:rPr>
            </w:pPr>
            <w:r>
              <w:rPr>
                <w:lang w:val="de-DE"/>
              </w:rPr>
              <w:t>JRU_D_LRBG</w:t>
            </w:r>
          </w:p>
        </w:tc>
        <w:tc>
          <w:tcPr>
            <w:tcW w:w="879" w:type="dxa"/>
            <w:tcBorders>
              <w:left w:val="nil"/>
            </w:tcBorders>
          </w:tcPr>
          <w:p w:rsidR="00C938B1" w:rsidRDefault="00C938B1" w:rsidP="00C938B1">
            <w:pPr>
              <w:rPr>
                <w:lang w:val="fr-FR"/>
              </w:rPr>
            </w:pPr>
            <w:r>
              <w:rPr>
                <w:lang w:val="fr-FR"/>
              </w:rPr>
              <w:t>15</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fr-FR"/>
              </w:rPr>
            </w:pPr>
            <w:r>
              <w:rPr>
                <w:lang w:val="fr-FR"/>
              </w:rPr>
              <w:t>8</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JRU_Q_DIRLRBG</w:t>
            </w:r>
          </w:p>
        </w:tc>
        <w:tc>
          <w:tcPr>
            <w:tcW w:w="879" w:type="dxa"/>
            <w:tcBorders>
              <w:left w:val="nil"/>
            </w:tcBorders>
          </w:tcPr>
          <w:p w:rsidR="00C938B1" w:rsidRDefault="00C938B1" w:rsidP="00C938B1">
            <w:pPr>
              <w:rPr>
                <w:lang w:val="fr-FR"/>
              </w:rPr>
            </w:pPr>
            <w:r>
              <w:rPr>
                <w:lang w:val="fr-FR"/>
              </w:rPr>
              <w:t>2</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de-DE"/>
              </w:rPr>
            </w:pPr>
            <w:r>
              <w:rPr>
                <w:lang w:val="de-DE"/>
              </w:rPr>
              <w:t>9</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de-DE"/>
              </w:rPr>
            </w:pPr>
            <w:r>
              <w:rPr>
                <w:lang w:val="de-DE"/>
              </w:rPr>
              <w:t>JRU_Q_DLRBG</w:t>
            </w:r>
          </w:p>
        </w:tc>
        <w:tc>
          <w:tcPr>
            <w:tcW w:w="879" w:type="dxa"/>
            <w:tcBorders>
              <w:left w:val="nil"/>
            </w:tcBorders>
          </w:tcPr>
          <w:p w:rsidR="00C938B1" w:rsidRDefault="00C938B1" w:rsidP="00C938B1">
            <w:pPr>
              <w:rPr>
                <w:lang w:val="fr-FR"/>
              </w:rPr>
            </w:pPr>
            <w:r>
              <w:rPr>
                <w:lang w:val="fr-FR"/>
              </w:rPr>
              <w:t>2</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75"/>
          <w:jc w:val="center"/>
        </w:trPr>
        <w:tc>
          <w:tcPr>
            <w:tcW w:w="1133" w:type="dxa"/>
          </w:tcPr>
          <w:p w:rsidR="00C938B1" w:rsidRDefault="00C938B1" w:rsidP="00C938B1">
            <w:pPr>
              <w:rPr>
                <w:lang w:val="fr-FR"/>
              </w:rPr>
            </w:pPr>
            <w:r>
              <w:rPr>
                <w:lang w:val="fr-FR"/>
              </w:rPr>
              <w:t>10</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JRU_L_DOUBTOVER</w:t>
            </w:r>
          </w:p>
        </w:tc>
        <w:tc>
          <w:tcPr>
            <w:tcW w:w="879" w:type="dxa"/>
            <w:tcBorders>
              <w:left w:val="nil"/>
            </w:tcBorders>
          </w:tcPr>
          <w:p w:rsidR="00C938B1" w:rsidRDefault="00C938B1" w:rsidP="00C938B1">
            <w:pPr>
              <w:rPr>
                <w:lang w:val="fr-FR"/>
              </w:rPr>
            </w:pPr>
            <w:r>
              <w:rPr>
                <w:lang w:val="fr-FR"/>
              </w:rPr>
              <w:t>15</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fr-FR"/>
              </w:rPr>
            </w:pPr>
            <w:r>
              <w:rPr>
                <w:lang w:val="fr-FR"/>
              </w:rPr>
              <w:t>11</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JRU_L_DOUBTUNDER</w:t>
            </w:r>
          </w:p>
        </w:tc>
        <w:tc>
          <w:tcPr>
            <w:tcW w:w="879" w:type="dxa"/>
            <w:tcBorders>
              <w:left w:val="nil"/>
            </w:tcBorders>
          </w:tcPr>
          <w:p w:rsidR="00C938B1" w:rsidRDefault="00C938B1" w:rsidP="00C938B1">
            <w:pPr>
              <w:rPr>
                <w:lang w:val="fr-FR"/>
              </w:rPr>
            </w:pPr>
            <w:r>
              <w:rPr>
                <w:lang w:val="fr-FR"/>
              </w:rPr>
              <w:t>15</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fr-FR"/>
              </w:rPr>
            </w:pPr>
            <w:r>
              <w:rPr>
                <w:lang w:val="fr-FR"/>
              </w:rPr>
              <w:t>12</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JRU_V_TRAIN</w:t>
            </w:r>
          </w:p>
        </w:tc>
        <w:tc>
          <w:tcPr>
            <w:tcW w:w="879" w:type="dxa"/>
            <w:tcBorders>
              <w:left w:val="nil"/>
            </w:tcBorders>
          </w:tcPr>
          <w:p w:rsidR="00C938B1" w:rsidRDefault="00C938B1" w:rsidP="00C938B1">
            <w:pPr>
              <w:rPr>
                <w:lang w:val="fr-FR"/>
              </w:rPr>
            </w:pPr>
            <w:r>
              <w:rPr>
                <w:lang w:val="fr-FR"/>
              </w:rPr>
              <w:t>10</w:t>
            </w:r>
          </w:p>
        </w:tc>
        <w:tc>
          <w:tcPr>
            <w:tcW w:w="4790" w:type="dxa"/>
            <w:tcBorders>
              <w:left w:val="nil"/>
            </w:tcBorders>
          </w:tcPr>
          <w:p w:rsidR="00C938B1" w:rsidRDefault="00C938B1" w:rsidP="00C938B1">
            <w:pPr>
              <w:rPr>
                <w:lang w:val="fr-FR"/>
              </w:rPr>
            </w:pPr>
            <w:r>
              <w:rPr>
                <w:lang w:val="fr-FR"/>
              </w:rPr>
              <w:t>Current train speed</w:t>
            </w:r>
          </w:p>
        </w:tc>
      </w:tr>
      <w:tr w:rsidR="00C938B1" w:rsidTr="001E6E25">
        <w:trPr>
          <w:trHeight w:val="240"/>
          <w:jc w:val="center"/>
        </w:trPr>
        <w:tc>
          <w:tcPr>
            <w:tcW w:w="1133" w:type="dxa"/>
          </w:tcPr>
          <w:p w:rsidR="00C938B1" w:rsidRDefault="00C938B1" w:rsidP="00C938B1">
            <w:r>
              <w:t>13</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JRU_DRIVER_ID</w:t>
            </w:r>
          </w:p>
        </w:tc>
        <w:tc>
          <w:tcPr>
            <w:tcW w:w="879" w:type="dxa"/>
            <w:tcBorders>
              <w:left w:val="nil"/>
            </w:tcBorders>
          </w:tcPr>
          <w:p w:rsidR="00C938B1" w:rsidRDefault="00C938B1" w:rsidP="00C938B1">
            <w:r>
              <w:t>128</w:t>
            </w:r>
          </w:p>
        </w:tc>
        <w:tc>
          <w:tcPr>
            <w:tcW w:w="4790" w:type="dxa"/>
            <w:tcBorders>
              <w:left w:val="nil"/>
            </w:tcBorders>
          </w:tcPr>
          <w:p w:rsidR="00C938B1" w:rsidRDefault="00C938B1" w:rsidP="00C938B1">
            <w:r>
              <w:t>Driver identifier</w:t>
            </w:r>
          </w:p>
        </w:tc>
      </w:tr>
      <w:tr w:rsidR="00C938B1" w:rsidTr="001E6E25">
        <w:trPr>
          <w:trHeight w:val="240"/>
          <w:jc w:val="center"/>
        </w:trPr>
        <w:tc>
          <w:tcPr>
            <w:tcW w:w="1133" w:type="dxa"/>
          </w:tcPr>
          <w:p w:rsidR="00C938B1" w:rsidRDefault="00C938B1" w:rsidP="00C938B1">
            <w:r>
              <w:t>14</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JRU_NID_ENGINE</w:t>
            </w:r>
          </w:p>
        </w:tc>
        <w:tc>
          <w:tcPr>
            <w:tcW w:w="879" w:type="dxa"/>
            <w:tcBorders>
              <w:left w:val="nil"/>
            </w:tcBorders>
          </w:tcPr>
          <w:p w:rsidR="00C938B1" w:rsidRDefault="00C938B1" w:rsidP="00C938B1">
            <w:r>
              <w:t>24</w:t>
            </w:r>
          </w:p>
        </w:tc>
        <w:tc>
          <w:tcPr>
            <w:tcW w:w="4790" w:type="dxa"/>
            <w:tcBorders>
              <w:left w:val="nil"/>
            </w:tcBorders>
          </w:tcPr>
          <w:p w:rsidR="00C938B1" w:rsidRDefault="00C938B1" w:rsidP="00C938B1">
            <w:r>
              <w:t>Train running number</w:t>
            </w:r>
          </w:p>
        </w:tc>
      </w:tr>
      <w:tr w:rsidR="00C938B1" w:rsidTr="001E6E25">
        <w:trPr>
          <w:trHeight w:val="240"/>
          <w:jc w:val="center"/>
        </w:trPr>
        <w:tc>
          <w:tcPr>
            <w:tcW w:w="1133" w:type="dxa"/>
          </w:tcPr>
          <w:p w:rsidR="00C938B1" w:rsidRDefault="00C938B1" w:rsidP="00C938B1">
            <w:r>
              <w:t>15</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JRU_SYSTEM_VERSION</w:t>
            </w:r>
          </w:p>
        </w:tc>
        <w:tc>
          <w:tcPr>
            <w:tcW w:w="879" w:type="dxa"/>
            <w:tcBorders>
              <w:left w:val="nil"/>
            </w:tcBorders>
          </w:tcPr>
          <w:p w:rsidR="00C938B1" w:rsidRDefault="00C938B1" w:rsidP="00C938B1">
            <w:r>
              <w:t>7</w:t>
            </w:r>
          </w:p>
        </w:tc>
        <w:tc>
          <w:tcPr>
            <w:tcW w:w="4790" w:type="dxa"/>
            <w:tcBorders>
              <w:left w:val="nil"/>
            </w:tcBorders>
          </w:tcPr>
          <w:p w:rsidR="00C938B1" w:rsidRDefault="00C938B1" w:rsidP="00C938B1">
            <w:r>
              <w:t>Version of ETCS System</w:t>
            </w:r>
          </w:p>
        </w:tc>
      </w:tr>
      <w:tr w:rsidR="00C938B1" w:rsidTr="001E6E25">
        <w:trPr>
          <w:trHeight w:val="240"/>
          <w:jc w:val="center"/>
        </w:trPr>
        <w:tc>
          <w:tcPr>
            <w:tcW w:w="1133" w:type="dxa"/>
          </w:tcPr>
          <w:p w:rsidR="00C938B1" w:rsidRDefault="00C938B1" w:rsidP="00C938B1">
            <w:r>
              <w:t>16</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JRU_M_LEVEL</w:t>
            </w:r>
          </w:p>
        </w:tc>
        <w:tc>
          <w:tcPr>
            <w:tcW w:w="879" w:type="dxa"/>
            <w:tcBorders>
              <w:left w:val="nil"/>
            </w:tcBorders>
          </w:tcPr>
          <w:p w:rsidR="00C938B1" w:rsidRDefault="00C938B1" w:rsidP="00C938B1">
            <w:pPr>
              <w:rPr>
                <w:lang w:val="fr-FR"/>
              </w:rPr>
            </w:pPr>
            <w:r>
              <w:rPr>
                <w:lang w:val="fr-FR"/>
              </w:rPr>
              <w:t>3</w:t>
            </w:r>
          </w:p>
        </w:tc>
        <w:tc>
          <w:tcPr>
            <w:tcW w:w="4790" w:type="dxa"/>
            <w:tcBorders>
              <w:left w:val="nil"/>
            </w:tcBorders>
          </w:tcPr>
          <w:p w:rsidR="00C938B1" w:rsidRDefault="00C938B1" w:rsidP="00C938B1">
            <w:pPr>
              <w:rPr>
                <w:lang w:val="fr-FR"/>
              </w:rPr>
            </w:pPr>
            <w:r>
              <w:rPr>
                <w:lang w:val="fr-FR"/>
              </w:rPr>
              <w:t>Current level</w:t>
            </w:r>
          </w:p>
        </w:tc>
      </w:tr>
      <w:tr w:rsidR="00C938B1" w:rsidTr="001E6E25">
        <w:trPr>
          <w:trHeight w:val="240"/>
          <w:jc w:val="center"/>
        </w:trPr>
        <w:tc>
          <w:tcPr>
            <w:tcW w:w="1133" w:type="dxa"/>
          </w:tcPr>
          <w:p w:rsidR="00C938B1" w:rsidRDefault="00C938B1" w:rsidP="00C938B1">
            <w:pPr>
              <w:rPr>
                <w:lang w:val="fr-FR"/>
              </w:rPr>
            </w:pPr>
            <w:r>
              <w:rPr>
                <w:lang w:val="fr-FR"/>
              </w:rPr>
              <w:t>17</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JRU_M_MODE</w:t>
            </w:r>
          </w:p>
        </w:tc>
        <w:tc>
          <w:tcPr>
            <w:tcW w:w="879" w:type="dxa"/>
            <w:tcBorders>
              <w:left w:val="nil"/>
            </w:tcBorders>
          </w:tcPr>
          <w:p w:rsidR="00C938B1" w:rsidRDefault="00C938B1" w:rsidP="00C938B1">
            <w:pPr>
              <w:rPr>
                <w:lang w:val="fr-FR"/>
              </w:rPr>
            </w:pPr>
            <w:r>
              <w:rPr>
                <w:lang w:val="fr-FR"/>
              </w:rPr>
              <w:t>4</w:t>
            </w:r>
          </w:p>
        </w:tc>
        <w:tc>
          <w:tcPr>
            <w:tcW w:w="4790" w:type="dxa"/>
            <w:tcBorders>
              <w:left w:val="nil"/>
            </w:tcBorders>
          </w:tcPr>
          <w:p w:rsidR="00C938B1" w:rsidRDefault="00C938B1" w:rsidP="00C938B1">
            <w:pPr>
              <w:rPr>
                <w:lang w:val="fr-FR"/>
              </w:rPr>
            </w:pPr>
            <w:r>
              <w:rPr>
                <w:lang w:val="fr-FR"/>
              </w:rPr>
              <w:t>Current mode</w:t>
            </w:r>
          </w:p>
        </w:tc>
      </w:tr>
      <w:tr w:rsidR="00C938B1" w:rsidTr="001E6E25">
        <w:trPr>
          <w:trHeight w:val="240"/>
          <w:jc w:val="center"/>
        </w:trPr>
        <w:tc>
          <w:tcPr>
            <w:tcW w:w="1133" w:type="dxa"/>
          </w:tcPr>
          <w:p w:rsidR="00C938B1" w:rsidRDefault="00C938B1" w:rsidP="00C938B1">
            <w:pPr>
              <w:rPr>
                <w:lang w:val="fr-FR"/>
              </w:rPr>
            </w:pPr>
            <w:r>
              <w:rPr>
                <w:lang w:val="fr-FR"/>
              </w:rPr>
              <w:t>18</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Padding</w:t>
            </w:r>
          </w:p>
        </w:tc>
        <w:tc>
          <w:tcPr>
            <w:tcW w:w="879" w:type="dxa"/>
            <w:tcBorders>
              <w:left w:val="nil"/>
            </w:tcBorders>
          </w:tcPr>
          <w:p w:rsidR="00C938B1" w:rsidRDefault="00C938B1" w:rsidP="00C938B1">
            <w:r>
              <w:t>1</w:t>
            </w:r>
          </w:p>
        </w:tc>
        <w:tc>
          <w:tcPr>
            <w:tcW w:w="4790" w:type="dxa"/>
            <w:tcBorders>
              <w:left w:val="nil"/>
            </w:tcBorders>
          </w:tcPr>
          <w:p w:rsidR="00C938B1" w:rsidRDefault="00C938B1" w:rsidP="00C938B1">
            <w:r>
              <w:t>Fix value = 1 bit</w:t>
            </w:r>
          </w:p>
        </w:tc>
      </w:tr>
      <w:tr w:rsidR="00C938B1" w:rsidTr="001E6E25">
        <w:trPr>
          <w:trHeight w:val="240"/>
          <w:jc w:val="center"/>
        </w:trPr>
        <w:tc>
          <w:tcPr>
            <w:tcW w:w="1133" w:type="dxa"/>
          </w:tcPr>
          <w:p w:rsidR="00C938B1" w:rsidRDefault="00C938B1" w:rsidP="00C938B1">
            <w:r>
              <w:t>19</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JRU_N_PACKET</w:t>
            </w:r>
          </w:p>
        </w:tc>
        <w:tc>
          <w:tcPr>
            <w:tcW w:w="879" w:type="dxa"/>
            <w:tcBorders>
              <w:left w:val="nil"/>
            </w:tcBorders>
          </w:tcPr>
          <w:p w:rsidR="00C938B1" w:rsidRDefault="00C938B1" w:rsidP="00C938B1">
            <w:r>
              <w:t>4</w:t>
            </w:r>
          </w:p>
        </w:tc>
        <w:tc>
          <w:tcPr>
            <w:tcW w:w="4790" w:type="dxa"/>
            <w:tcBorders>
              <w:left w:val="nil"/>
            </w:tcBorders>
          </w:tcPr>
          <w:p w:rsidR="00C938B1" w:rsidRDefault="00C938B1" w:rsidP="00C938B1">
            <w:r>
              <w:t>Number of packets in message</w:t>
            </w:r>
          </w:p>
        </w:tc>
      </w:tr>
      <w:tr w:rsidR="00C938B1" w:rsidTr="001E6E25">
        <w:trPr>
          <w:trHeight w:val="240"/>
          <w:jc w:val="center"/>
        </w:trPr>
        <w:tc>
          <w:tcPr>
            <w:tcW w:w="1133" w:type="dxa"/>
          </w:tcPr>
          <w:p w:rsidR="00C938B1" w:rsidRDefault="00C938B1" w:rsidP="00C938B1">
            <w:r>
              <w:t>N</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Packets</w:t>
            </w:r>
          </w:p>
        </w:tc>
        <w:tc>
          <w:tcPr>
            <w:tcW w:w="879" w:type="dxa"/>
            <w:tcBorders>
              <w:left w:val="nil"/>
            </w:tcBorders>
          </w:tcPr>
          <w:p w:rsidR="00C938B1" w:rsidRDefault="00C938B1" w:rsidP="00C938B1"/>
        </w:tc>
        <w:tc>
          <w:tcPr>
            <w:tcW w:w="4790" w:type="dxa"/>
            <w:tcBorders>
              <w:left w:val="nil"/>
            </w:tcBorders>
          </w:tcPr>
          <w:p w:rsidR="00C938B1" w:rsidRDefault="00C938B1" w:rsidP="00C938B1">
            <w:r>
              <w:t>0 to N Packets</w:t>
            </w:r>
          </w:p>
        </w:tc>
      </w:tr>
    </w:tbl>
    <w:p w:rsidR="00C938B1" w:rsidRDefault="00C938B1" w:rsidP="00C938B1">
      <w:r>
        <w:t>Note: The total length of a message is always a multiple of bytes.</w:t>
      </w:r>
    </w:p>
    <w:p w:rsidR="00C938B1" w:rsidRDefault="00C938B1" w:rsidP="00C938B1">
      <w:r>
        <w:t>The JRU_NID_PACKET, the JRU_L_PACKET and the JRU_T_TRAIN are the only fields to be read by the JRU to process the message as necessary from its reception from the EVC up to its transmission to the JDR.  The content of the packets as well as the structure of the packets is to be considered by the JRU as 'transparent'.</w:t>
      </w:r>
    </w:p>
    <w:p w:rsidR="00C938B1" w:rsidRDefault="00C938B1" w:rsidP="00C938B1"/>
    <w:p w:rsidR="00C938B1" w:rsidRDefault="00C938B1" w:rsidP="00C938B1">
      <w:r>
        <w:t>The table here below defined the value to be given to a data when it is to be considered as 'unknown'.</w:t>
      </w:r>
    </w:p>
    <w:p w:rsidR="00C938B1" w:rsidRDefault="00C938B1" w:rsidP="00C938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2409"/>
        <w:gridCol w:w="2712"/>
        <w:gridCol w:w="1871"/>
      </w:tblGrid>
      <w:tr w:rsidR="00C938B1" w:rsidRPr="00CC26B4" w:rsidTr="001E6E25">
        <w:trPr>
          <w:trHeight w:val="240"/>
          <w:jc w:val="center"/>
        </w:trPr>
        <w:tc>
          <w:tcPr>
            <w:tcW w:w="1105" w:type="dxa"/>
          </w:tcPr>
          <w:p w:rsidR="00C938B1" w:rsidRPr="00CC26B4" w:rsidRDefault="00C938B1" w:rsidP="00C938B1">
            <w:pPr>
              <w:rPr>
                <w:b/>
                <w:sz w:val="18"/>
              </w:rPr>
            </w:pPr>
            <w:r w:rsidRPr="00CC26B4">
              <w:rPr>
                <w:b/>
                <w:sz w:val="18"/>
              </w:rPr>
              <w:t>Field No.</w:t>
            </w:r>
          </w:p>
        </w:tc>
        <w:tc>
          <w:tcPr>
            <w:tcW w:w="2409" w:type="dxa"/>
          </w:tcPr>
          <w:p w:rsidR="00C938B1" w:rsidRPr="00CC26B4" w:rsidRDefault="00C938B1" w:rsidP="00C938B1">
            <w:pPr>
              <w:rPr>
                <w:b/>
                <w:sz w:val="18"/>
              </w:rPr>
            </w:pPr>
            <w:r w:rsidRPr="00CC26B4">
              <w:rPr>
                <w:b/>
                <w:sz w:val="18"/>
              </w:rPr>
              <w:t>Variable</w:t>
            </w:r>
          </w:p>
        </w:tc>
        <w:tc>
          <w:tcPr>
            <w:tcW w:w="2712" w:type="dxa"/>
          </w:tcPr>
          <w:p w:rsidR="00C938B1" w:rsidRPr="00CC26B4" w:rsidRDefault="00C938B1" w:rsidP="00C938B1">
            <w:pPr>
              <w:rPr>
                <w:b/>
                <w:sz w:val="18"/>
              </w:rPr>
            </w:pPr>
            <w:r w:rsidRPr="00CC26B4">
              <w:rPr>
                <w:b/>
                <w:sz w:val="18"/>
              </w:rPr>
              <w:t>Value</w:t>
            </w:r>
          </w:p>
        </w:tc>
        <w:tc>
          <w:tcPr>
            <w:tcW w:w="1871" w:type="dxa"/>
          </w:tcPr>
          <w:p w:rsidR="00C938B1" w:rsidRPr="00CC26B4" w:rsidRDefault="00C938B1" w:rsidP="00C938B1">
            <w:pPr>
              <w:rPr>
                <w:b/>
                <w:sz w:val="18"/>
              </w:rPr>
            </w:pPr>
            <w:r w:rsidRPr="00CC26B4">
              <w:rPr>
                <w:b/>
                <w:sz w:val="18"/>
              </w:rPr>
              <w:t>Definition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5</w:t>
            </w:r>
          </w:p>
        </w:tc>
        <w:tc>
          <w:tcPr>
            <w:tcW w:w="2409" w:type="dxa"/>
          </w:tcPr>
          <w:p w:rsidR="00C938B1" w:rsidRPr="00CC26B4" w:rsidRDefault="00C938B1" w:rsidP="00C938B1">
            <w:pPr>
              <w:rPr>
                <w:sz w:val="18"/>
              </w:rPr>
            </w:pPr>
            <w:r w:rsidRPr="00CC26B4">
              <w:rPr>
                <w:sz w:val="18"/>
              </w:rPr>
              <w:t>JRU_Q_SCALE</w:t>
            </w:r>
          </w:p>
        </w:tc>
        <w:tc>
          <w:tcPr>
            <w:tcW w:w="2712" w:type="dxa"/>
          </w:tcPr>
          <w:p w:rsidR="00C938B1" w:rsidRPr="00CC26B4" w:rsidRDefault="00C938B1" w:rsidP="00C938B1">
            <w:pPr>
              <w:rPr>
                <w:sz w:val="18"/>
              </w:rPr>
            </w:pPr>
            <w:r w:rsidRPr="00CC26B4">
              <w:rPr>
                <w:sz w:val="18"/>
              </w:rPr>
              <w:t>0</w:t>
            </w:r>
          </w:p>
        </w:tc>
        <w:tc>
          <w:tcPr>
            <w:tcW w:w="1871" w:type="dxa"/>
          </w:tcPr>
          <w:p w:rsidR="00C938B1" w:rsidRPr="00CC26B4" w:rsidRDefault="00C938B1" w:rsidP="00C938B1">
            <w:pPr>
              <w:rPr>
                <w:sz w:val="18"/>
              </w:rPr>
            </w:pPr>
            <w:r w:rsidRPr="00CC26B4">
              <w:rPr>
                <w:sz w:val="18"/>
              </w:rPr>
              <w:t>Pre-set</w:t>
            </w:r>
          </w:p>
        </w:tc>
      </w:tr>
      <w:tr w:rsidR="00C938B1" w:rsidRPr="00CC26B4" w:rsidTr="001E6E25">
        <w:trPr>
          <w:trHeight w:val="240"/>
          <w:jc w:val="center"/>
        </w:trPr>
        <w:tc>
          <w:tcPr>
            <w:tcW w:w="1105" w:type="dxa"/>
          </w:tcPr>
          <w:p w:rsidR="00C938B1" w:rsidRPr="00CC26B4" w:rsidRDefault="00C938B1" w:rsidP="00C938B1">
            <w:pPr>
              <w:rPr>
                <w:sz w:val="18"/>
                <w:lang w:val="en-US"/>
              </w:rPr>
            </w:pPr>
            <w:r w:rsidRPr="00CC26B4">
              <w:rPr>
                <w:sz w:val="18"/>
                <w:lang w:val="en-US"/>
              </w:rPr>
              <w:t>6</w:t>
            </w:r>
          </w:p>
        </w:tc>
        <w:tc>
          <w:tcPr>
            <w:tcW w:w="2409" w:type="dxa"/>
          </w:tcPr>
          <w:p w:rsidR="00C938B1" w:rsidRPr="00CC26B4" w:rsidRDefault="00C938B1" w:rsidP="00C938B1">
            <w:pPr>
              <w:rPr>
                <w:sz w:val="18"/>
                <w:lang w:val="en-US"/>
              </w:rPr>
            </w:pPr>
            <w:r w:rsidRPr="00CC26B4">
              <w:rPr>
                <w:sz w:val="18"/>
                <w:lang w:val="en-US"/>
              </w:rPr>
              <w:t>JRU_NID_LRBG</w:t>
            </w:r>
          </w:p>
        </w:tc>
        <w:tc>
          <w:tcPr>
            <w:tcW w:w="2712" w:type="dxa"/>
          </w:tcPr>
          <w:p w:rsidR="00C938B1" w:rsidRPr="00CC26B4" w:rsidRDefault="00C938B1" w:rsidP="00C938B1">
            <w:pPr>
              <w:rPr>
                <w:sz w:val="18"/>
              </w:rPr>
            </w:pPr>
            <w:r w:rsidRPr="00CC26B4">
              <w:rPr>
                <w:sz w:val="18"/>
              </w:rPr>
              <w:t>16777215</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lang w:val="de-DE"/>
              </w:rPr>
            </w:pPr>
            <w:r w:rsidRPr="00CC26B4">
              <w:rPr>
                <w:sz w:val="18"/>
                <w:lang w:val="de-DE"/>
              </w:rPr>
              <w:t>7</w:t>
            </w:r>
          </w:p>
        </w:tc>
        <w:tc>
          <w:tcPr>
            <w:tcW w:w="2409" w:type="dxa"/>
          </w:tcPr>
          <w:p w:rsidR="00C938B1" w:rsidRPr="00CC26B4" w:rsidRDefault="00C938B1" w:rsidP="00C938B1">
            <w:pPr>
              <w:rPr>
                <w:sz w:val="18"/>
                <w:lang w:val="de-DE"/>
              </w:rPr>
            </w:pPr>
            <w:r w:rsidRPr="00CC26B4">
              <w:rPr>
                <w:sz w:val="18"/>
                <w:lang w:val="de-DE"/>
              </w:rPr>
              <w:t>JRU_D_LRBG</w:t>
            </w:r>
          </w:p>
        </w:tc>
        <w:tc>
          <w:tcPr>
            <w:tcW w:w="2712" w:type="dxa"/>
          </w:tcPr>
          <w:p w:rsidR="00C938B1" w:rsidRPr="00CC26B4" w:rsidRDefault="00C938B1" w:rsidP="00C938B1">
            <w:pPr>
              <w:rPr>
                <w:sz w:val="18"/>
              </w:rPr>
            </w:pPr>
            <w:r w:rsidRPr="00CC26B4">
              <w:rPr>
                <w:sz w:val="18"/>
              </w:rPr>
              <w:t>32767</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lang w:val="en-US"/>
              </w:rPr>
            </w:pPr>
            <w:r w:rsidRPr="00CC26B4">
              <w:rPr>
                <w:sz w:val="18"/>
                <w:lang w:val="en-US"/>
              </w:rPr>
              <w:t>8</w:t>
            </w:r>
          </w:p>
        </w:tc>
        <w:tc>
          <w:tcPr>
            <w:tcW w:w="2409" w:type="dxa"/>
          </w:tcPr>
          <w:p w:rsidR="00C938B1" w:rsidRPr="00CC26B4" w:rsidRDefault="00C938B1" w:rsidP="00C938B1">
            <w:pPr>
              <w:rPr>
                <w:sz w:val="18"/>
                <w:lang w:val="en-US"/>
              </w:rPr>
            </w:pPr>
            <w:r w:rsidRPr="00CC26B4">
              <w:rPr>
                <w:sz w:val="18"/>
                <w:lang w:val="en-US"/>
              </w:rPr>
              <w:t>JRU_Q_DIRLRBG</w:t>
            </w:r>
          </w:p>
        </w:tc>
        <w:tc>
          <w:tcPr>
            <w:tcW w:w="2712" w:type="dxa"/>
          </w:tcPr>
          <w:p w:rsidR="00C938B1" w:rsidRPr="00CC26B4" w:rsidRDefault="00C938B1" w:rsidP="00C938B1">
            <w:pPr>
              <w:rPr>
                <w:sz w:val="18"/>
              </w:rPr>
            </w:pPr>
            <w:r w:rsidRPr="00CC26B4">
              <w:rPr>
                <w:sz w:val="18"/>
              </w:rPr>
              <w:t>2</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lang w:val="en-US"/>
              </w:rPr>
            </w:pPr>
            <w:r w:rsidRPr="00CC26B4">
              <w:rPr>
                <w:sz w:val="18"/>
                <w:lang w:val="en-US"/>
              </w:rPr>
              <w:t>9</w:t>
            </w:r>
          </w:p>
        </w:tc>
        <w:tc>
          <w:tcPr>
            <w:tcW w:w="2409" w:type="dxa"/>
          </w:tcPr>
          <w:p w:rsidR="00C938B1" w:rsidRPr="00CC26B4" w:rsidRDefault="00C938B1" w:rsidP="00C938B1">
            <w:pPr>
              <w:rPr>
                <w:sz w:val="18"/>
                <w:lang w:val="en-US"/>
              </w:rPr>
            </w:pPr>
            <w:r w:rsidRPr="00CC26B4">
              <w:rPr>
                <w:sz w:val="18"/>
                <w:lang w:val="en-US"/>
              </w:rPr>
              <w:t>JRU_Q_DLRBG</w:t>
            </w:r>
          </w:p>
        </w:tc>
        <w:tc>
          <w:tcPr>
            <w:tcW w:w="2712" w:type="dxa"/>
          </w:tcPr>
          <w:p w:rsidR="00C938B1" w:rsidRPr="00CC26B4" w:rsidRDefault="00C938B1" w:rsidP="00C938B1">
            <w:pPr>
              <w:rPr>
                <w:sz w:val="18"/>
              </w:rPr>
            </w:pPr>
            <w:r w:rsidRPr="00CC26B4">
              <w:rPr>
                <w:sz w:val="18"/>
              </w:rPr>
              <w:t>2</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10</w:t>
            </w:r>
          </w:p>
        </w:tc>
        <w:tc>
          <w:tcPr>
            <w:tcW w:w="2409" w:type="dxa"/>
          </w:tcPr>
          <w:p w:rsidR="00C938B1" w:rsidRPr="00CC26B4" w:rsidRDefault="00C938B1" w:rsidP="00C938B1">
            <w:pPr>
              <w:rPr>
                <w:sz w:val="18"/>
              </w:rPr>
            </w:pPr>
            <w:r w:rsidRPr="00CC26B4">
              <w:rPr>
                <w:sz w:val="18"/>
              </w:rPr>
              <w:t>JRU_L_DOUBTOVER</w:t>
            </w:r>
          </w:p>
        </w:tc>
        <w:tc>
          <w:tcPr>
            <w:tcW w:w="2712" w:type="dxa"/>
          </w:tcPr>
          <w:p w:rsidR="00C938B1" w:rsidRPr="00CC26B4" w:rsidRDefault="00C938B1" w:rsidP="00C938B1">
            <w:pPr>
              <w:rPr>
                <w:sz w:val="18"/>
              </w:rPr>
            </w:pPr>
            <w:r w:rsidRPr="00CC26B4">
              <w:rPr>
                <w:sz w:val="18"/>
              </w:rPr>
              <w:t>32767</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11</w:t>
            </w:r>
          </w:p>
        </w:tc>
        <w:tc>
          <w:tcPr>
            <w:tcW w:w="2409" w:type="dxa"/>
          </w:tcPr>
          <w:p w:rsidR="00C938B1" w:rsidRPr="00CC26B4" w:rsidRDefault="00C938B1" w:rsidP="00C938B1">
            <w:pPr>
              <w:rPr>
                <w:sz w:val="18"/>
              </w:rPr>
            </w:pPr>
            <w:r w:rsidRPr="00CC26B4">
              <w:rPr>
                <w:sz w:val="18"/>
              </w:rPr>
              <w:t>JRU_L_DOUBTUNDER</w:t>
            </w:r>
          </w:p>
        </w:tc>
        <w:tc>
          <w:tcPr>
            <w:tcW w:w="2712" w:type="dxa"/>
          </w:tcPr>
          <w:p w:rsidR="00C938B1" w:rsidRPr="00CC26B4" w:rsidRDefault="00C938B1" w:rsidP="00C938B1">
            <w:pPr>
              <w:rPr>
                <w:sz w:val="18"/>
                <w:lang w:val="fr-FR"/>
              </w:rPr>
            </w:pPr>
            <w:r w:rsidRPr="00CC26B4">
              <w:rPr>
                <w:sz w:val="18"/>
                <w:lang w:val="fr-FR"/>
              </w:rPr>
              <w:t>32767</w:t>
            </w:r>
          </w:p>
        </w:tc>
        <w:tc>
          <w:tcPr>
            <w:tcW w:w="1871" w:type="dxa"/>
          </w:tcPr>
          <w:p w:rsidR="00C938B1" w:rsidRPr="00CC26B4" w:rsidRDefault="00C938B1" w:rsidP="00C938B1">
            <w:pPr>
              <w:rPr>
                <w:sz w:val="18"/>
                <w:lang w:val="fr-FR"/>
              </w:rPr>
            </w:pPr>
            <w:r w:rsidRPr="00CC26B4">
              <w:rPr>
                <w:sz w:val="18"/>
                <w:lang w:val="fr-FR"/>
              </w:rPr>
              <w:t>Unknown</w:t>
            </w:r>
          </w:p>
        </w:tc>
      </w:tr>
      <w:tr w:rsidR="00C938B1" w:rsidRPr="00CC26B4" w:rsidTr="001E6E25">
        <w:trPr>
          <w:trHeight w:val="240"/>
          <w:jc w:val="center"/>
        </w:trPr>
        <w:tc>
          <w:tcPr>
            <w:tcW w:w="1105" w:type="dxa"/>
          </w:tcPr>
          <w:p w:rsidR="00C938B1" w:rsidRPr="00CC26B4" w:rsidRDefault="00C938B1" w:rsidP="00C938B1">
            <w:pPr>
              <w:rPr>
                <w:sz w:val="18"/>
                <w:lang w:val="fr-FR"/>
              </w:rPr>
            </w:pPr>
            <w:r w:rsidRPr="00CC26B4">
              <w:rPr>
                <w:sz w:val="18"/>
                <w:lang w:val="fr-FR"/>
              </w:rPr>
              <w:t>12</w:t>
            </w:r>
          </w:p>
        </w:tc>
        <w:tc>
          <w:tcPr>
            <w:tcW w:w="2409" w:type="dxa"/>
          </w:tcPr>
          <w:p w:rsidR="00C938B1" w:rsidRPr="00CC26B4" w:rsidRDefault="00C938B1" w:rsidP="00C938B1">
            <w:pPr>
              <w:rPr>
                <w:sz w:val="18"/>
                <w:lang w:val="fr-FR"/>
              </w:rPr>
            </w:pPr>
            <w:r w:rsidRPr="00CC26B4">
              <w:rPr>
                <w:sz w:val="18"/>
                <w:lang w:val="fr-FR"/>
              </w:rPr>
              <w:t>JRU_V_TRAIN</w:t>
            </w:r>
          </w:p>
        </w:tc>
        <w:tc>
          <w:tcPr>
            <w:tcW w:w="2712" w:type="dxa"/>
          </w:tcPr>
          <w:p w:rsidR="00C938B1" w:rsidRPr="00CC26B4" w:rsidRDefault="00C938B1" w:rsidP="00C938B1">
            <w:pPr>
              <w:rPr>
                <w:sz w:val="18"/>
              </w:rPr>
            </w:pPr>
            <w:r w:rsidRPr="00CC26B4">
              <w:rPr>
                <w:sz w:val="18"/>
              </w:rPr>
              <w:t>1023</w:t>
            </w:r>
          </w:p>
        </w:tc>
        <w:tc>
          <w:tcPr>
            <w:tcW w:w="1871" w:type="dxa"/>
          </w:tcPr>
          <w:p w:rsidR="00C938B1" w:rsidRPr="00CC26B4" w:rsidRDefault="00C938B1" w:rsidP="00C938B1">
            <w:pPr>
              <w:rPr>
                <w:sz w:val="18"/>
              </w:rPr>
            </w:pPr>
            <w:r w:rsidRPr="00CC26B4">
              <w:rPr>
                <w:sz w:val="18"/>
              </w:rPr>
              <w:t>Standstill</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13</w:t>
            </w:r>
          </w:p>
        </w:tc>
        <w:tc>
          <w:tcPr>
            <w:tcW w:w="2409" w:type="dxa"/>
          </w:tcPr>
          <w:p w:rsidR="00C938B1" w:rsidRPr="00CC26B4" w:rsidRDefault="00C938B1" w:rsidP="00C938B1">
            <w:pPr>
              <w:rPr>
                <w:sz w:val="18"/>
              </w:rPr>
            </w:pPr>
            <w:r w:rsidRPr="00CC26B4">
              <w:rPr>
                <w:sz w:val="18"/>
              </w:rPr>
              <w:t>JRU_DRIVER_ID</w:t>
            </w:r>
          </w:p>
        </w:tc>
        <w:tc>
          <w:tcPr>
            <w:tcW w:w="2712" w:type="dxa"/>
          </w:tcPr>
          <w:p w:rsidR="00C938B1" w:rsidRPr="00CC26B4" w:rsidRDefault="00C938B1" w:rsidP="00C938B1">
            <w:pPr>
              <w:rPr>
                <w:sz w:val="18"/>
              </w:rPr>
            </w:pPr>
            <w:r w:rsidRPr="00CC26B4">
              <w:rPr>
                <w:sz w:val="18"/>
              </w:rPr>
              <w:t>????????????????</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14</w:t>
            </w:r>
          </w:p>
        </w:tc>
        <w:tc>
          <w:tcPr>
            <w:tcW w:w="2409" w:type="dxa"/>
          </w:tcPr>
          <w:p w:rsidR="00C938B1" w:rsidRPr="00CC26B4" w:rsidRDefault="00C938B1" w:rsidP="00C938B1">
            <w:pPr>
              <w:rPr>
                <w:sz w:val="18"/>
              </w:rPr>
            </w:pPr>
            <w:r w:rsidRPr="00CC26B4">
              <w:rPr>
                <w:sz w:val="18"/>
              </w:rPr>
              <w:t>JRU_NID_ENGINE</w:t>
            </w:r>
          </w:p>
        </w:tc>
        <w:tc>
          <w:tcPr>
            <w:tcW w:w="2712" w:type="dxa"/>
          </w:tcPr>
          <w:p w:rsidR="00C938B1" w:rsidRPr="00CC26B4" w:rsidRDefault="00C938B1" w:rsidP="00C938B1">
            <w:pPr>
              <w:rPr>
                <w:sz w:val="18"/>
              </w:rPr>
            </w:pPr>
            <w:r w:rsidRPr="00CC26B4">
              <w:rPr>
                <w:sz w:val="18"/>
              </w:rPr>
              <w:t>FFFF FFFF</w:t>
            </w:r>
          </w:p>
        </w:tc>
        <w:tc>
          <w:tcPr>
            <w:tcW w:w="1871" w:type="dxa"/>
          </w:tcPr>
          <w:p w:rsidR="00C938B1" w:rsidRPr="00CC26B4" w:rsidRDefault="00C938B1" w:rsidP="00C938B1">
            <w:pPr>
              <w:rPr>
                <w:sz w:val="18"/>
              </w:rPr>
            </w:pPr>
            <w:r w:rsidRPr="00CC26B4">
              <w:rPr>
                <w:sz w:val="18"/>
              </w:rPr>
              <w:t>Pre-set</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15</w:t>
            </w:r>
          </w:p>
        </w:tc>
        <w:tc>
          <w:tcPr>
            <w:tcW w:w="2409" w:type="dxa"/>
          </w:tcPr>
          <w:p w:rsidR="00C938B1" w:rsidRPr="00CC26B4" w:rsidRDefault="00C938B1" w:rsidP="00C938B1">
            <w:pPr>
              <w:rPr>
                <w:sz w:val="18"/>
              </w:rPr>
            </w:pPr>
            <w:r w:rsidRPr="00CC26B4">
              <w:rPr>
                <w:sz w:val="18"/>
              </w:rPr>
              <w:t>JRU_SYSTEM_VERSION</w:t>
            </w:r>
          </w:p>
        </w:tc>
        <w:tc>
          <w:tcPr>
            <w:tcW w:w="2712" w:type="dxa"/>
          </w:tcPr>
          <w:p w:rsidR="00C938B1" w:rsidRPr="00CC26B4" w:rsidRDefault="00C938B1" w:rsidP="00C938B1">
            <w:pPr>
              <w:rPr>
                <w:sz w:val="18"/>
              </w:rPr>
            </w:pPr>
            <w:r w:rsidRPr="00CC26B4">
              <w:rPr>
                <w:sz w:val="18"/>
              </w:rPr>
              <w:t>127</w:t>
            </w:r>
          </w:p>
        </w:tc>
        <w:tc>
          <w:tcPr>
            <w:tcW w:w="1871" w:type="dxa"/>
          </w:tcPr>
          <w:p w:rsidR="00C938B1" w:rsidRPr="00CC26B4" w:rsidRDefault="00C938B1" w:rsidP="00C938B1">
            <w:pPr>
              <w:rPr>
                <w:sz w:val="18"/>
              </w:rPr>
            </w:pPr>
            <w:r w:rsidRPr="00CC26B4">
              <w:rPr>
                <w:sz w:val="18"/>
              </w:rPr>
              <w:t>Spare</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16</w:t>
            </w:r>
          </w:p>
        </w:tc>
        <w:tc>
          <w:tcPr>
            <w:tcW w:w="2409" w:type="dxa"/>
          </w:tcPr>
          <w:p w:rsidR="00C938B1" w:rsidRPr="00CC26B4" w:rsidRDefault="00C938B1" w:rsidP="00C938B1">
            <w:pPr>
              <w:rPr>
                <w:sz w:val="18"/>
              </w:rPr>
            </w:pPr>
            <w:r w:rsidRPr="00CC26B4">
              <w:rPr>
                <w:sz w:val="18"/>
              </w:rPr>
              <w:t>JRU_M_LEVEL</w:t>
            </w:r>
          </w:p>
        </w:tc>
        <w:tc>
          <w:tcPr>
            <w:tcW w:w="2712" w:type="dxa"/>
          </w:tcPr>
          <w:p w:rsidR="00C938B1" w:rsidRPr="00CC26B4" w:rsidRDefault="00C938B1" w:rsidP="00C938B1">
            <w:pPr>
              <w:rPr>
                <w:sz w:val="18"/>
                <w:lang w:val="fr-FR"/>
              </w:rPr>
            </w:pPr>
            <w:r w:rsidRPr="00CC26B4">
              <w:rPr>
                <w:sz w:val="18"/>
                <w:lang w:val="fr-FR"/>
              </w:rPr>
              <w:t>0</w:t>
            </w:r>
          </w:p>
        </w:tc>
        <w:tc>
          <w:tcPr>
            <w:tcW w:w="1871" w:type="dxa"/>
          </w:tcPr>
          <w:p w:rsidR="00C938B1" w:rsidRPr="00CC26B4" w:rsidRDefault="00C938B1" w:rsidP="00C938B1">
            <w:pPr>
              <w:rPr>
                <w:sz w:val="18"/>
                <w:lang w:val="fr-FR"/>
              </w:rPr>
            </w:pPr>
            <w:r w:rsidRPr="00CC26B4">
              <w:rPr>
                <w:sz w:val="18"/>
                <w:lang w:val="fr-FR"/>
              </w:rPr>
              <w:t>Pre-set</w:t>
            </w:r>
          </w:p>
        </w:tc>
      </w:tr>
      <w:tr w:rsidR="00C938B1" w:rsidRPr="00CC26B4" w:rsidTr="001E6E25">
        <w:trPr>
          <w:trHeight w:val="240"/>
          <w:jc w:val="center"/>
        </w:trPr>
        <w:tc>
          <w:tcPr>
            <w:tcW w:w="1105" w:type="dxa"/>
          </w:tcPr>
          <w:p w:rsidR="00C938B1" w:rsidRPr="00CC26B4" w:rsidRDefault="00C938B1" w:rsidP="00C938B1">
            <w:pPr>
              <w:rPr>
                <w:sz w:val="18"/>
                <w:lang w:val="fr-FR"/>
              </w:rPr>
            </w:pPr>
            <w:r w:rsidRPr="00CC26B4">
              <w:rPr>
                <w:sz w:val="18"/>
                <w:lang w:val="fr-FR"/>
              </w:rPr>
              <w:t>17</w:t>
            </w:r>
          </w:p>
        </w:tc>
        <w:tc>
          <w:tcPr>
            <w:tcW w:w="2409" w:type="dxa"/>
          </w:tcPr>
          <w:p w:rsidR="00C938B1" w:rsidRPr="00CC26B4" w:rsidRDefault="00C938B1" w:rsidP="00C938B1">
            <w:pPr>
              <w:rPr>
                <w:sz w:val="18"/>
                <w:lang w:val="fr-FR"/>
              </w:rPr>
            </w:pPr>
            <w:r w:rsidRPr="00CC26B4">
              <w:rPr>
                <w:sz w:val="18"/>
                <w:lang w:val="fr-FR"/>
              </w:rPr>
              <w:t>JRU_M_MODE</w:t>
            </w:r>
          </w:p>
        </w:tc>
        <w:tc>
          <w:tcPr>
            <w:tcW w:w="2712" w:type="dxa"/>
          </w:tcPr>
          <w:p w:rsidR="00C938B1" w:rsidRPr="00CC26B4" w:rsidRDefault="00C938B1" w:rsidP="00C938B1">
            <w:pPr>
              <w:rPr>
                <w:sz w:val="18"/>
              </w:rPr>
            </w:pPr>
            <w:r>
              <w:rPr>
                <w:sz w:val="18"/>
              </w:rPr>
              <w:t xml:space="preserve">0 except </w:t>
            </w:r>
            <w:r w:rsidRPr="00CC26B4">
              <w:rPr>
                <w:sz w:val="18"/>
              </w:rPr>
              <w:t xml:space="preserve">10 </w:t>
            </w:r>
            <w:r>
              <w:rPr>
                <w:sz w:val="18"/>
              </w:rPr>
              <w:t>when</w:t>
            </w:r>
            <w:r w:rsidRPr="00CC26B4">
              <w:rPr>
                <w:sz w:val="18"/>
              </w:rPr>
              <w:t xml:space="preserve"> </w:t>
            </w:r>
            <w:r>
              <w:rPr>
                <w:sz w:val="18"/>
              </w:rPr>
              <w:t xml:space="preserve">EVC </w:t>
            </w:r>
            <w:r w:rsidRPr="00CC26B4">
              <w:rPr>
                <w:sz w:val="18"/>
              </w:rPr>
              <w:t>isolation</w:t>
            </w:r>
          </w:p>
        </w:tc>
        <w:tc>
          <w:tcPr>
            <w:tcW w:w="1871" w:type="dxa"/>
          </w:tcPr>
          <w:p w:rsidR="00C938B1" w:rsidRPr="00CC26B4" w:rsidRDefault="00C938B1" w:rsidP="00C938B1">
            <w:pPr>
              <w:rPr>
                <w:sz w:val="18"/>
              </w:rPr>
            </w:pPr>
            <w:r w:rsidRPr="00CC26B4">
              <w:rPr>
                <w:sz w:val="18"/>
              </w:rPr>
              <w:t>Pre-set</w:t>
            </w:r>
          </w:p>
        </w:tc>
      </w:tr>
    </w:tbl>
    <w:p w:rsidR="00C938B1" w:rsidRDefault="00C938B1" w:rsidP="00C938B1"/>
    <w:p w:rsidR="00876944" w:rsidRDefault="00876944" w:rsidP="00D17030">
      <w:bookmarkStart w:id="1225" w:name="_Ref351990115"/>
      <w:r>
        <w:t xml:space="preserve">Packet 1: </w:t>
      </w:r>
      <w:r w:rsidRPr="00246604">
        <w:t>GENERAL MESSAGE</w:t>
      </w:r>
      <w:bookmarkEnd w:id="1225"/>
    </w:p>
    <w:p w:rsidR="00876944" w:rsidRDefault="00876944" w:rsidP="00D17030">
      <w:r>
        <w:t>The JRU common header contents all the necessary data to create the 'General Message'. Only, the variable JRU_T_TRAIN is to be replaced by the variables DATE and TIME (UTC).</w:t>
      </w:r>
    </w:p>
    <w:p w:rsidR="00876944" w:rsidRDefault="00876944" w:rsidP="00D17030"/>
    <w:p w:rsidR="00876944" w:rsidRDefault="00876944" w:rsidP="00D17030">
      <w:bookmarkStart w:id="1226" w:name="_Ref351990475"/>
      <w:r>
        <w:t>Packet 2: TRAIN D</w:t>
      </w:r>
      <w:bookmarkEnd w:id="1226"/>
      <w:r>
        <w:t>ATA</w:t>
      </w:r>
    </w:p>
    <w:p w:rsidR="00876944" w:rsidRDefault="00876944" w:rsidP="00D17030">
      <w:r>
        <w:t>This packet is sent by the EVC when the driver enters the data at start of mission and each time the driver changes the data values during the mission.</w:t>
      </w:r>
    </w:p>
    <w:p w:rsidR="00876944" w:rsidRDefault="00876944" w:rsidP="00D170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9" w:type="dxa"/>
          <w:right w:w="69" w:type="dxa"/>
        </w:tblCellMar>
        <w:tblLook w:val="0000" w:firstRow="0" w:lastRow="0" w:firstColumn="0" w:lastColumn="0" w:noHBand="0" w:noVBand="0"/>
      </w:tblPr>
      <w:tblGrid>
        <w:gridCol w:w="1062"/>
        <w:gridCol w:w="5103"/>
        <w:gridCol w:w="850"/>
        <w:gridCol w:w="2835"/>
      </w:tblGrid>
      <w:tr w:rsidR="00876944" w:rsidTr="00FC4506">
        <w:tc>
          <w:tcPr>
            <w:tcW w:w="1062" w:type="dxa"/>
          </w:tcPr>
          <w:p w:rsidR="00876944" w:rsidRDefault="00876944" w:rsidP="00D17030">
            <w:pPr>
              <w:rPr>
                <w:b/>
              </w:rPr>
            </w:pPr>
            <w:r>
              <w:rPr>
                <w:b/>
              </w:rPr>
              <w:t>Field No.</w:t>
            </w:r>
          </w:p>
        </w:tc>
        <w:tc>
          <w:tcPr>
            <w:tcW w:w="5103" w:type="dxa"/>
          </w:tcPr>
          <w:p w:rsidR="00876944" w:rsidRDefault="00876944" w:rsidP="00D17030">
            <w:pPr>
              <w:rPr>
                <w:b/>
              </w:rPr>
            </w:pPr>
            <w:r>
              <w:rPr>
                <w:b/>
              </w:rPr>
              <w:t>VARIABLE/ PACKET</w:t>
            </w:r>
          </w:p>
        </w:tc>
        <w:tc>
          <w:tcPr>
            <w:tcW w:w="850" w:type="dxa"/>
          </w:tcPr>
          <w:p w:rsidR="00876944" w:rsidRDefault="00876944" w:rsidP="00D17030">
            <w:pPr>
              <w:rPr>
                <w:b/>
              </w:rPr>
            </w:pPr>
            <w:r>
              <w:rPr>
                <w:b/>
              </w:rPr>
              <w:t xml:space="preserve">Length </w:t>
            </w:r>
            <w:r>
              <w:rPr>
                <w:b/>
              </w:rPr>
              <w:br/>
              <w:t>bits</w:t>
            </w:r>
          </w:p>
        </w:tc>
        <w:tc>
          <w:tcPr>
            <w:tcW w:w="2835" w:type="dxa"/>
          </w:tcPr>
          <w:p w:rsidR="00876944" w:rsidRDefault="00876944" w:rsidP="00D17030">
            <w:pPr>
              <w:rPr>
                <w:b/>
              </w:rPr>
            </w:pPr>
            <w:r>
              <w:rPr>
                <w:b/>
              </w:rPr>
              <w:t>Remarks</w:t>
            </w:r>
          </w:p>
        </w:tc>
      </w:tr>
      <w:tr w:rsidR="00876944" w:rsidTr="00FC4506">
        <w:tc>
          <w:tcPr>
            <w:tcW w:w="1062" w:type="dxa"/>
            <w:vAlign w:val="center"/>
          </w:tcPr>
          <w:p w:rsidR="00876944" w:rsidRDefault="00876944" w:rsidP="00D17030">
            <w:r>
              <w:t>1</w:t>
            </w:r>
          </w:p>
        </w:tc>
        <w:tc>
          <w:tcPr>
            <w:tcW w:w="5103" w:type="dxa"/>
            <w:vAlign w:val="center"/>
          </w:tcPr>
          <w:p w:rsidR="00876944" w:rsidRDefault="00876944" w:rsidP="00D17030">
            <w:r>
              <w:t>JRU_NID_PACKET</w:t>
            </w:r>
          </w:p>
        </w:tc>
        <w:tc>
          <w:tcPr>
            <w:tcW w:w="850" w:type="dxa"/>
            <w:vAlign w:val="center"/>
          </w:tcPr>
          <w:p w:rsidR="00876944" w:rsidRDefault="00876944" w:rsidP="00D17030">
            <w:r>
              <w:t>8</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t>2</w:t>
            </w:r>
          </w:p>
        </w:tc>
        <w:tc>
          <w:tcPr>
            <w:tcW w:w="5103" w:type="dxa"/>
            <w:vAlign w:val="center"/>
          </w:tcPr>
          <w:p w:rsidR="00876944" w:rsidRDefault="00876944" w:rsidP="00D17030">
            <w:r>
              <w:t>JRU_L_PACKET</w:t>
            </w:r>
          </w:p>
        </w:tc>
        <w:tc>
          <w:tcPr>
            <w:tcW w:w="850" w:type="dxa"/>
            <w:vAlign w:val="center"/>
          </w:tcPr>
          <w:p w:rsidR="00876944" w:rsidRDefault="00876944" w:rsidP="00D17030">
            <w:pPr>
              <w:rPr>
                <w:lang w:val="fr-FR"/>
              </w:rPr>
            </w:pPr>
            <w:r>
              <w:rPr>
                <w:lang w:val="fr-FR"/>
              </w:rPr>
              <w:t>16</w:t>
            </w:r>
          </w:p>
        </w:tc>
        <w:tc>
          <w:tcPr>
            <w:tcW w:w="2835" w:type="dxa"/>
            <w:vAlign w:val="center"/>
          </w:tcPr>
          <w:p w:rsidR="00876944" w:rsidRDefault="00876944" w:rsidP="00D17030">
            <w:pPr>
              <w:rPr>
                <w:lang w:val="fr-FR"/>
              </w:rPr>
            </w:pPr>
          </w:p>
        </w:tc>
      </w:tr>
      <w:tr w:rsidR="00876944" w:rsidTr="00FC4506">
        <w:tc>
          <w:tcPr>
            <w:tcW w:w="1062" w:type="dxa"/>
            <w:vAlign w:val="center"/>
          </w:tcPr>
          <w:p w:rsidR="00876944" w:rsidRDefault="00876944" w:rsidP="00D17030">
            <w:pPr>
              <w:rPr>
                <w:lang w:val="fr-FR"/>
              </w:rPr>
            </w:pPr>
            <w:r>
              <w:rPr>
                <w:lang w:val="fr-FR"/>
              </w:rPr>
              <w:t>3</w:t>
            </w:r>
          </w:p>
        </w:tc>
        <w:tc>
          <w:tcPr>
            <w:tcW w:w="5103" w:type="dxa"/>
            <w:vAlign w:val="center"/>
          </w:tcPr>
          <w:p w:rsidR="00876944" w:rsidRDefault="00876944" w:rsidP="00D17030">
            <w:pPr>
              <w:rPr>
                <w:lang w:val="fr-FR"/>
              </w:rPr>
            </w:pPr>
            <w:r>
              <w:rPr>
                <w:lang w:val="fr-FR"/>
              </w:rPr>
              <w:t>JRU_V_MAXTRAIN</w:t>
            </w:r>
          </w:p>
        </w:tc>
        <w:tc>
          <w:tcPr>
            <w:tcW w:w="850" w:type="dxa"/>
            <w:vAlign w:val="center"/>
          </w:tcPr>
          <w:p w:rsidR="00876944" w:rsidRDefault="00876944" w:rsidP="00D17030">
            <w:pPr>
              <w:rPr>
                <w:lang w:val="fr-FR"/>
              </w:rPr>
            </w:pPr>
            <w:r>
              <w:rPr>
                <w:lang w:val="fr-FR"/>
              </w:rPr>
              <w:t>7</w:t>
            </w:r>
          </w:p>
        </w:tc>
        <w:tc>
          <w:tcPr>
            <w:tcW w:w="2835" w:type="dxa"/>
            <w:vAlign w:val="center"/>
          </w:tcPr>
          <w:p w:rsidR="00876944" w:rsidRDefault="00876944" w:rsidP="00D17030">
            <w:pPr>
              <w:rPr>
                <w:lang w:val="fr-FR"/>
              </w:rPr>
            </w:pPr>
          </w:p>
        </w:tc>
      </w:tr>
      <w:tr w:rsidR="00876944" w:rsidTr="00FC4506">
        <w:tc>
          <w:tcPr>
            <w:tcW w:w="1062" w:type="dxa"/>
            <w:vAlign w:val="center"/>
          </w:tcPr>
          <w:p w:rsidR="00876944" w:rsidRDefault="00876944" w:rsidP="00D17030">
            <w:pPr>
              <w:rPr>
                <w:lang w:val="fr-FR"/>
              </w:rPr>
            </w:pPr>
            <w:r>
              <w:rPr>
                <w:lang w:val="fr-FR"/>
              </w:rPr>
              <w:t>4</w:t>
            </w:r>
          </w:p>
        </w:tc>
        <w:tc>
          <w:tcPr>
            <w:tcW w:w="5103" w:type="dxa"/>
            <w:vAlign w:val="center"/>
          </w:tcPr>
          <w:p w:rsidR="00876944" w:rsidRDefault="00876944" w:rsidP="00D17030">
            <w:pPr>
              <w:rPr>
                <w:lang w:val="fr-FR"/>
              </w:rPr>
            </w:pPr>
            <w:r>
              <w:rPr>
                <w:lang w:val="fr-FR"/>
              </w:rPr>
              <w:t>JRU_NC_CDTRAIN</w:t>
            </w:r>
          </w:p>
        </w:tc>
        <w:tc>
          <w:tcPr>
            <w:tcW w:w="850" w:type="dxa"/>
            <w:vAlign w:val="center"/>
          </w:tcPr>
          <w:p w:rsidR="00876944" w:rsidRDefault="00876944" w:rsidP="00D17030">
            <w:pPr>
              <w:rPr>
                <w:lang w:val="fr-FR"/>
              </w:rPr>
            </w:pPr>
            <w:r>
              <w:rPr>
                <w:lang w:val="fr-FR"/>
              </w:rPr>
              <w:t>4</w:t>
            </w:r>
          </w:p>
        </w:tc>
        <w:tc>
          <w:tcPr>
            <w:tcW w:w="2835" w:type="dxa"/>
            <w:vAlign w:val="center"/>
          </w:tcPr>
          <w:p w:rsidR="00876944" w:rsidRDefault="00876944" w:rsidP="00D17030">
            <w:pPr>
              <w:rPr>
                <w:lang w:val="fr-FR"/>
              </w:rPr>
            </w:pPr>
          </w:p>
        </w:tc>
      </w:tr>
      <w:tr w:rsidR="00876944" w:rsidTr="00FC4506">
        <w:tc>
          <w:tcPr>
            <w:tcW w:w="1062" w:type="dxa"/>
            <w:vAlign w:val="center"/>
          </w:tcPr>
          <w:p w:rsidR="00876944" w:rsidRDefault="00876944" w:rsidP="00D17030">
            <w:pPr>
              <w:rPr>
                <w:lang w:val="fr-FR"/>
              </w:rPr>
            </w:pPr>
            <w:r>
              <w:rPr>
                <w:lang w:val="fr-FR"/>
              </w:rPr>
              <w:t>5</w:t>
            </w:r>
          </w:p>
        </w:tc>
        <w:tc>
          <w:tcPr>
            <w:tcW w:w="5103" w:type="dxa"/>
            <w:vAlign w:val="center"/>
          </w:tcPr>
          <w:p w:rsidR="00876944" w:rsidRDefault="00876944" w:rsidP="00D17030">
            <w:pPr>
              <w:rPr>
                <w:lang w:val="fr-FR"/>
              </w:rPr>
            </w:pPr>
            <w:r>
              <w:rPr>
                <w:lang w:val="fr-FR"/>
              </w:rPr>
              <w:t>JRU_NC_TRAIN</w:t>
            </w:r>
          </w:p>
        </w:tc>
        <w:tc>
          <w:tcPr>
            <w:tcW w:w="850" w:type="dxa"/>
            <w:vAlign w:val="center"/>
          </w:tcPr>
          <w:p w:rsidR="00876944" w:rsidRDefault="00876944" w:rsidP="00D17030">
            <w:pPr>
              <w:rPr>
                <w:lang w:val="fr-FR"/>
              </w:rPr>
            </w:pPr>
            <w:r>
              <w:rPr>
                <w:lang w:val="fr-FR"/>
              </w:rPr>
              <w:t>15</w:t>
            </w:r>
          </w:p>
        </w:tc>
        <w:tc>
          <w:tcPr>
            <w:tcW w:w="2835" w:type="dxa"/>
            <w:vAlign w:val="center"/>
          </w:tcPr>
          <w:p w:rsidR="00876944" w:rsidRDefault="00876944" w:rsidP="00D17030">
            <w:pPr>
              <w:rPr>
                <w:lang w:val="fr-FR"/>
              </w:rPr>
            </w:pPr>
          </w:p>
        </w:tc>
      </w:tr>
      <w:tr w:rsidR="00876944" w:rsidTr="00FC4506">
        <w:tc>
          <w:tcPr>
            <w:tcW w:w="1062" w:type="dxa"/>
            <w:vAlign w:val="center"/>
          </w:tcPr>
          <w:p w:rsidR="00876944" w:rsidRDefault="00876944" w:rsidP="00D17030">
            <w:pPr>
              <w:rPr>
                <w:lang w:val="fr-FR"/>
              </w:rPr>
            </w:pPr>
            <w:r>
              <w:rPr>
                <w:lang w:val="fr-FR"/>
              </w:rPr>
              <w:t>6</w:t>
            </w:r>
          </w:p>
        </w:tc>
        <w:tc>
          <w:tcPr>
            <w:tcW w:w="5103" w:type="dxa"/>
            <w:vAlign w:val="center"/>
          </w:tcPr>
          <w:p w:rsidR="00876944" w:rsidRDefault="00876944" w:rsidP="00D17030">
            <w:pPr>
              <w:rPr>
                <w:lang w:val="fr-FR"/>
              </w:rPr>
            </w:pPr>
            <w:r>
              <w:rPr>
                <w:lang w:val="fr-FR"/>
              </w:rPr>
              <w:t>JRU_L_TRAIN</w:t>
            </w:r>
          </w:p>
        </w:tc>
        <w:tc>
          <w:tcPr>
            <w:tcW w:w="850" w:type="dxa"/>
            <w:vAlign w:val="center"/>
          </w:tcPr>
          <w:p w:rsidR="00876944" w:rsidRDefault="00876944" w:rsidP="00D17030">
            <w:pPr>
              <w:rPr>
                <w:lang w:val="fr-FR"/>
              </w:rPr>
            </w:pPr>
            <w:r>
              <w:rPr>
                <w:lang w:val="fr-FR"/>
              </w:rPr>
              <w:t>12</w:t>
            </w:r>
          </w:p>
        </w:tc>
        <w:tc>
          <w:tcPr>
            <w:tcW w:w="2835" w:type="dxa"/>
            <w:vAlign w:val="center"/>
          </w:tcPr>
          <w:p w:rsidR="00876944" w:rsidRDefault="00876944" w:rsidP="00D17030">
            <w:pPr>
              <w:rPr>
                <w:lang w:val="fr-FR"/>
              </w:rPr>
            </w:pPr>
          </w:p>
        </w:tc>
      </w:tr>
      <w:tr w:rsidR="00876944" w:rsidTr="00FC4506">
        <w:tc>
          <w:tcPr>
            <w:tcW w:w="1062" w:type="dxa"/>
            <w:vAlign w:val="center"/>
          </w:tcPr>
          <w:p w:rsidR="00876944" w:rsidRDefault="00876944" w:rsidP="00D17030">
            <w:pPr>
              <w:rPr>
                <w:lang w:val="fr-FR"/>
              </w:rPr>
            </w:pPr>
            <w:r>
              <w:t>7</w:t>
            </w:r>
          </w:p>
        </w:tc>
        <w:tc>
          <w:tcPr>
            <w:tcW w:w="5103" w:type="dxa"/>
            <w:vAlign w:val="center"/>
          </w:tcPr>
          <w:p w:rsidR="00876944" w:rsidRPr="00636CFA" w:rsidRDefault="00876944" w:rsidP="00D17030">
            <w:r w:rsidRPr="00636CFA">
              <w:t>JRU</w:t>
            </w:r>
            <w:r>
              <w:rPr>
                <w:lang w:val="en-US"/>
              </w:rPr>
              <w:t>_</w:t>
            </w:r>
            <w:r w:rsidRPr="00636CFA">
              <w:rPr>
                <w:lang w:val="en-US"/>
              </w:rPr>
              <w:t>T_TRACTION_CUT_OFF</w:t>
            </w:r>
          </w:p>
        </w:tc>
        <w:tc>
          <w:tcPr>
            <w:tcW w:w="850" w:type="dxa"/>
            <w:vAlign w:val="center"/>
          </w:tcPr>
          <w:p w:rsidR="00876944" w:rsidRDefault="00876944" w:rsidP="00D17030">
            <w:r>
              <w:t>12</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t>8</w:t>
            </w:r>
          </w:p>
        </w:tc>
        <w:tc>
          <w:tcPr>
            <w:tcW w:w="5103" w:type="dxa"/>
            <w:vAlign w:val="center"/>
          </w:tcPr>
          <w:p w:rsidR="00876944" w:rsidRDefault="00876944" w:rsidP="00D17030">
            <w:r>
              <w:t>JRU_</w:t>
            </w:r>
            <w:r w:rsidRPr="00636CFA">
              <w:rPr>
                <w:lang w:val="en-US"/>
              </w:rPr>
              <w:t>M_BRAKE_POSITION</w:t>
            </w:r>
          </w:p>
        </w:tc>
        <w:tc>
          <w:tcPr>
            <w:tcW w:w="850" w:type="dxa"/>
            <w:vAlign w:val="center"/>
          </w:tcPr>
          <w:p w:rsidR="00876944" w:rsidRDefault="00876944" w:rsidP="00D17030">
            <w:r>
              <w:t>2</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t>9</w:t>
            </w:r>
          </w:p>
        </w:tc>
        <w:tc>
          <w:tcPr>
            <w:tcW w:w="5103" w:type="dxa"/>
            <w:vAlign w:val="center"/>
          </w:tcPr>
          <w:p w:rsidR="00876944" w:rsidRPr="00636CFA" w:rsidRDefault="00876944" w:rsidP="00D17030">
            <w:pPr>
              <w:rPr>
                <w:lang w:val="fr-FR"/>
              </w:rPr>
            </w:pPr>
            <w:r w:rsidRPr="00636CFA">
              <w:rPr>
                <w:lang w:val="fr-FR"/>
              </w:rPr>
              <w:t>JRU_</w:t>
            </w:r>
            <w:r w:rsidRPr="00636CFA">
              <w:rPr>
                <w:iCs/>
                <w:lang w:val="fr-FR"/>
              </w:rPr>
              <w:t>M_NOM_ROT_MASS</w:t>
            </w:r>
          </w:p>
        </w:tc>
        <w:tc>
          <w:tcPr>
            <w:tcW w:w="850" w:type="dxa"/>
            <w:vAlign w:val="center"/>
          </w:tcPr>
          <w:p w:rsidR="00876944" w:rsidRDefault="00876944" w:rsidP="00D17030">
            <w:r>
              <w:t>5</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t>10</w:t>
            </w:r>
          </w:p>
        </w:tc>
        <w:tc>
          <w:tcPr>
            <w:tcW w:w="5103" w:type="dxa"/>
          </w:tcPr>
          <w:p w:rsidR="00876944" w:rsidRPr="00E84298" w:rsidRDefault="00876944" w:rsidP="00D17030">
            <w:r w:rsidRPr="00636CFA">
              <w:rPr>
                <w:iCs/>
                <w:lang w:val="en-US"/>
              </w:rPr>
              <w:t>JRU_M_REGENERATIVEBRAKE</w:t>
            </w:r>
          </w:p>
        </w:tc>
        <w:tc>
          <w:tcPr>
            <w:tcW w:w="850" w:type="dxa"/>
            <w:vAlign w:val="center"/>
          </w:tcPr>
          <w:p w:rsidR="00876944" w:rsidRDefault="00876944" w:rsidP="00D17030">
            <w:r>
              <w:t>2</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t>11</w:t>
            </w:r>
          </w:p>
        </w:tc>
        <w:tc>
          <w:tcPr>
            <w:tcW w:w="5103" w:type="dxa"/>
          </w:tcPr>
          <w:p w:rsidR="00876944" w:rsidRPr="00E84298" w:rsidRDefault="00876944" w:rsidP="00D17030">
            <w:r w:rsidRPr="00636CFA">
              <w:rPr>
                <w:iCs/>
                <w:lang w:val="en-US"/>
              </w:rPr>
              <w:t>JRU_M_EDDYCURRENTBRAKE</w:t>
            </w:r>
          </w:p>
        </w:tc>
        <w:tc>
          <w:tcPr>
            <w:tcW w:w="850" w:type="dxa"/>
            <w:vAlign w:val="center"/>
          </w:tcPr>
          <w:p w:rsidR="00876944" w:rsidRDefault="00876944" w:rsidP="00D17030">
            <w:r>
              <w:t>2</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t>12</w:t>
            </w:r>
          </w:p>
        </w:tc>
        <w:tc>
          <w:tcPr>
            <w:tcW w:w="5103" w:type="dxa"/>
          </w:tcPr>
          <w:p w:rsidR="00876944" w:rsidRPr="00E84298" w:rsidRDefault="00876944" w:rsidP="00D17030">
            <w:r w:rsidRPr="00636CFA">
              <w:rPr>
                <w:iCs/>
                <w:lang w:val="en-US"/>
              </w:rPr>
              <w:t>JRU_M_MAGNETICSHOEBRAKE</w:t>
            </w:r>
          </w:p>
        </w:tc>
        <w:tc>
          <w:tcPr>
            <w:tcW w:w="850" w:type="dxa"/>
            <w:vAlign w:val="center"/>
          </w:tcPr>
          <w:p w:rsidR="00876944" w:rsidRDefault="00876944" w:rsidP="00D17030">
            <w:r>
              <w:t>2</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rPr>
                <w:lang w:val="fr-FR"/>
              </w:rPr>
              <w:t>13</w:t>
            </w:r>
          </w:p>
        </w:tc>
        <w:tc>
          <w:tcPr>
            <w:tcW w:w="5103" w:type="dxa"/>
          </w:tcPr>
          <w:p w:rsidR="00876944" w:rsidRPr="00E84298" w:rsidRDefault="00876944" w:rsidP="00D17030">
            <w:r w:rsidRPr="00636CFA">
              <w:rPr>
                <w:iCs/>
                <w:lang w:val="en-US"/>
              </w:rPr>
              <w:t>JRU_M_ELECTROPNEUMATICBRAKE</w:t>
            </w:r>
          </w:p>
        </w:tc>
        <w:tc>
          <w:tcPr>
            <w:tcW w:w="850" w:type="dxa"/>
            <w:vAlign w:val="center"/>
          </w:tcPr>
          <w:p w:rsidR="00876944" w:rsidRDefault="00876944" w:rsidP="00D17030">
            <w:pPr>
              <w:rPr>
                <w:lang w:val="fr-FR"/>
              </w:rPr>
            </w:pPr>
            <w:r>
              <w:rPr>
                <w:lang w:val="fr-FR"/>
              </w:rPr>
              <w:t>2</w:t>
            </w:r>
          </w:p>
        </w:tc>
        <w:tc>
          <w:tcPr>
            <w:tcW w:w="2835" w:type="dxa"/>
            <w:vAlign w:val="center"/>
          </w:tcPr>
          <w:p w:rsidR="00876944" w:rsidRDefault="00876944" w:rsidP="00D17030">
            <w:pPr>
              <w:rPr>
                <w:lang w:val="fr-FR"/>
              </w:rPr>
            </w:pPr>
          </w:p>
        </w:tc>
      </w:tr>
      <w:tr w:rsidR="00876944" w:rsidTr="00FC4506">
        <w:tc>
          <w:tcPr>
            <w:tcW w:w="1062" w:type="dxa"/>
            <w:vAlign w:val="center"/>
          </w:tcPr>
          <w:p w:rsidR="00876944" w:rsidRDefault="00876944" w:rsidP="00D17030">
            <w:pPr>
              <w:rPr>
                <w:lang w:val="fr-FR"/>
              </w:rPr>
            </w:pPr>
            <w:r>
              <w:rPr>
                <w:lang w:val="en-US"/>
              </w:rPr>
              <w:t>14</w:t>
            </w:r>
          </w:p>
        </w:tc>
        <w:tc>
          <w:tcPr>
            <w:tcW w:w="5103" w:type="dxa"/>
          </w:tcPr>
          <w:p w:rsidR="00876944" w:rsidRPr="00E84298" w:rsidRDefault="00876944" w:rsidP="00D17030">
            <w:pPr>
              <w:rPr>
                <w:lang w:val="fr-FR"/>
              </w:rPr>
            </w:pPr>
            <w:r w:rsidRPr="00636CFA">
              <w:rPr>
                <w:iCs/>
                <w:lang w:val="en-US"/>
              </w:rPr>
              <w:t>JRU_Q_TRACTIONCUTOFFINTERFACE</w:t>
            </w:r>
          </w:p>
        </w:tc>
        <w:tc>
          <w:tcPr>
            <w:tcW w:w="850" w:type="dxa"/>
            <w:vAlign w:val="center"/>
          </w:tcPr>
          <w:p w:rsidR="00876944" w:rsidRDefault="00876944" w:rsidP="00D17030">
            <w:r>
              <w:t>1</w:t>
            </w:r>
          </w:p>
        </w:tc>
        <w:tc>
          <w:tcPr>
            <w:tcW w:w="2835" w:type="dxa"/>
            <w:vAlign w:val="center"/>
          </w:tcPr>
          <w:p w:rsidR="00876944" w:rsidRDefault="00876944" w:rsidP="00D17030"/>
        </w:tc>
      </w:tr>
      <w:tr w:rsidR="00876944" w:rsidTr="00FC4506">
        <w:tc>
          <w:tcPr>
            <w:tcW w:w="1062" w:type="dxa"/>
            <w:vAlign w:val="center"/>
          </w:tcPr>
          <w:p w:rsidR="00876944" w:rsidRDefault="00876944" w:rsidP="00D17030">
            <w:pPr>
              <w:rPr>
                <w:lang w:val="en-US"/>
              </w:rPr>
            </w:pPr>
            <w:r>
              <w:rPr>
                <w:lang w:val="en-US"/>
              </w:rPr>
              <w:t>15</w:t>
            </w:r>
          </w:p>
        </w:tc>
        <w:tc>
          <w:tcPr>
            <w:tcW w:w="5103" w:type="dxa"/>
          </w:tcPr>
          <w:p w:rsidR="00876944" w:rsidRPr="00E84298" w:rsidRDefault="00876944" w:rsidP="00D17030">
            <w:pPr>
              <w:rPr>
                <w:lang w:val="en-US"/>
              </w:rPr>
            </w:pPr>
            <w:r w:rsidRPr="00636CFA">
              <w:rPr>
                <w:iCs/>
                <w:lang w:val="en-US"/>
              </w:rPr>
              <w:t>JRU_Q_SERVICEBRAKEINTERFACE</w:t>
            </w:r>
          </w:p>
        </w:tc>
        <w:tc>
          <w:tcPr>
            <w:tcW w:w="850" w:type="dxa"/>
            <w:vAlign w:val="center"/>
          </w:tcPr>
          <w:p w:rsidR="00876944" w:rsidRDefault="00876944" w:rsidP="00D17030">
            <w:pPr>
              <w:rPr>
                <w:lang w:val="en-US"/>
              </w:rPr>
            </w:pPr>
            <w:r>
              <w:rPr>
                <w:lang w:val="en-US"/>
              </w:rPr>
              <w:t>1</w:t>
            </w:r>
          </w:p>
        </w:tc>
        <w:tc>
          <w:tcPr>
            <w:tcW w:w="2835" w:type="dxa"/>
            <w:vAlign w:val="center"/>
          </w:tcPr>
          <w:p w:rsidR="00876944" w:rsidRDefault="00876944" w:rsidP="00D17030">
            <w:pPr>
              <w:rPr>
                <w:lang w:val="en-US"/>
              </w:rPr>
            </w:pPr>
          </w:p>
        </w:tc>
      </w:tr>
      <w:tr w:rsidR="00876944" w:rsidTr="00FC4506">
        <w:tc>
          <w:tcPr>
            <w:tcW w:w="1062" w:type="dxa"/>
            <w:shd w:val="clear" w:color="auto" w:fill="auto"/>
            <w:vAlign w:val="center"/>
          </w:tcPr>
          <w:p w:rsidR="00876944" w:rsidRPr="004E45B3" w:rsidRDefault="00876944" w:rsidP="00D17030">
            <w:pPr>
              <w:rPr>
                <w:lang w:val="en-US"/>
              </w:rPr>
            </w:pPr>
            <w:r>
              <w:rPr>
                <w:lang w:val="en-US"/>
              </w:rPr>
              <w:t>16</w:t>
            </w:r>
          </w:p>
        </w:tc>
        <w:tc>
          <w:tcPr>
            <w:tcW w:w="5103" w:type="dxa"/>
            <w:shd w:val="clear" w:color="auto" w:fill="auto"/>
          </w:tcPr>
          <w:p w:rsidR="00876944" w:rsidRPr="004E45B3" w:rsidRDefault="00876944" w:rsidP="00D17030">
            <w:pPr>
              <w:rPr>
                <w:iCs/>
                <w:lang w:val="en-US"/>
              </w:rPr>
            </w:pPr>
            <w:r w:rsidRPr="004E45B3">
              <w:rPr>
                <w:iCs/>
                <w:lang w:val="en-US"/>
              </w:rPr>
              <w:t>JRU_</w:t>
            </w:r>
            <w:r w:rsidRPr="00636CFA">
              <w:rPr>
                <w:iCs/>
                <w:lang w:val="en-US"/>
              </w:rPr>
              <w:t>Q_SERVICEBRAKEFEEDBACK</w:t>
            </w:r>
          </w:p>
        </w:tc>
        <w:tc>
          <w:tcPr>
            <w:tcW w:w="850" w:type="dxa"/>
          </w:tcPr>
          <w:p w:rsidR="00876944" w:rsidRPr="004E45B3" w:rsidRDefault="00876944" w:rsidP="00D17030">
            <w:pPr>
              <w:rPr>
                <w:lang w:val="en-US"/>
              </w:rPr>
            </w:pPr>
            <w:r w:rsidRPr="00636CFA">
              <w:rPr>
                <w:lang w:val="en-US"/>
              </w:rPr>
              <w:t>1</w:t>
            </w:r>
          </w:p>
        </w:tc>
        <w:tc>
          <w:tcPr>
            <w:tcW w:w="2835" w:type="dxa"/>
          </w:tcPr>
          <w:p w:rsidR="00876944" w:rsidRPr="004E45B3" w:rsidRDefault="00876944" w:rsidP="00D17030">
            <w:pPr>
              <w:rPr>
                <w:lang w:val="en-US"/>
              </w:rPr>
            </w:pPr>
          </w:p>
        </w:tc>
      </w:tr>
      <w:tr w:rsidR="00876944" w:rsidTr="0055225B">
        <w:tc>
          <w:tcPr>
            <w:tcW w:w="1062" w:type="dxa"/>
            <w:tcBorders>
              <w:bottom w:val="single" w:sz="4" w:space="0" w:color="auto"/>
            </w:tcBorders>
            <w:vAlign w:val="center"/>
          </w:tcPr>
          <w:p w:rsidR="00876944" w:rsidRPr="004E45B3" w:rsidRDefault="00876944" w:rsidP="00D17030">
            <w:pPr>
              <w:rPr>
                <w:lang w:val="en-US"/>
              </w:rPr>
            </w:pPr>
            <w:r>
              <w:rPr>
                <w:lang w:val="pt-BR"/>
              </w:rPr>
              <w:t>17</w:t>
            </w:r>
          </w:p>
        </w:tc>
        <w:tc>
          <w:tcPr>
            <w:tcW w:w="5103" w:type="dxa"/>
            <w:tcBorders>
              <w:bottom w:val="single" w:sz="4" w:space="0" w:color="auto"/>
            </w:tcBorders>
          </w:tcPr>
          <w:p w:rsidR="00876944" w:rsidRPr="004E45B3" w:rsidRDefault="00876944" w:rsidP="00D17030">
            <w:pPr>
              <w:rPr>
                <w:iCs/>
                <w:lang w:val="en-US"/>
              </w:rPr>
            </w:pPr>
            <w:r w:rsidRPr="004E45B3">
              <w:rPr>
                <w:iCs/>
                <w:lang w:val="en-US"/>
              </w:rPr>
              <w:t>JRU_</w:t>
            </w:r>
            <w:r w:rsidRPr="00636CFA">
              <w:rPr>
                <w:iCs/>
                <w:lang w:val="en-US"/>
              </w:rPr>
              <w:t>Q_BRAKE_CAPT_TYPE</w:t>
            </w:r>
          </w:p>
        </w:tc>
        <w:tc>
          <w:tcPr>
            <w:tcW w:w="850" w:type="dxa"/>
            <w:tcBorders>
              <w:bottom w:val="single" w:sz="4" w:space="0" w:color="auto"/>
            </w:tcBorders>
          </w:tcPr>
          <w:p w:rsidR="00876944" w:rsidRPr="004E45B3" w:rsidRDefault="00876944" w:rsidP="00D17030">
            <w:pPr>
              <w:rPr>
                <w:lang w:val="en-US"/>
              </w:rPr>
            </w:pPr>
            <w:r w:rsidRPr="00636CFA">
              <w:rPr>
                <w:lang w:val="en-US"/>
              </w:rPr>
              <w:t>1</w:t>
            </w:r>
          </w:p>
        </w:tc>
        <w:tc>
          <w:tcPr>
            <w:tcW w:w="2835" w:type="dxa"/>
            <w:tcBorders>
              <w:bottom w:val="single" w:sz="4" w:space="0" w:color="auto"/>
            </w:tcBorders>
          </w:tcPr>
          <w:p w:rsidR="00876944" w:rsidRPr="00F12946" w:rsidRDefault="00876944" w:rsidP="00D17030">
            <w:pPr>
              <w:rPr>
                <w:lang w:val="en-US"/>
              </w:rPr>
            </w:pPr>
          </w:p>
        </w:tc>
      </w:tr>
      <w:tr w:rsidR="00876944" w:rsidTr="0055225B">
        <w:tc>
          <w:tcPr>
            <w:tcW w:w="1062" w:type="dxa"/>
            <w:shd w:val="clear" w:color="auto" w:fill="auto"/>
            <w:vAlign w:val="center"/>
          </w:tcPr>
          <w:p w:rsidR="00876944" w:rsidRPr="004E45B3" w:rsidRDefault="00876944" w:rsidP="00D17030">
            <w:pPr>
              <w:rPr>
                <w:lang w:val="en-US"/>
              </w:rPr>
            </w:pPr>
            <w:r>
              <w:t>18</w:t>
            </w:r>
          </w:p>
        </w:tc>
        <w:tc>
          <w:tcPr>
            <w:tcW w:w="5103" w:type="dxa"/>
            <w:shd w:val="clear" w:color="auto" w:fill="auto"/>
          </w:tcPr>
          <w:p w:rsidR="00876944" w:rsidRPr="004E45B3" w:rsidRDefault="00876944" w:rsidP="00D17030">
            <w:pPr>
              <w:rPr>
                <w:iCs/>
                <w:lang w:val="en-US"/>
              </w:rPr>
            </w:pPr>
            <w:r>
              <w:rPr>
                <w:iCs/>
                <w:lang w:val="en-US"/>
              </w:rPr>
              <w:tab/>
            </w:r>
            <w:r>
              <w:rPr>
                <w:iCs/>
                <w:lang w:val="en-US"/>
              </w:rPr>
              <w:tab/>
            </w:r>
            <w:r w:rsidRPr="004E45B3">
              <w:rPr>
                <w:iCs/>
                <w:lang w:val="en-US"/>
              </w:rPr>
              <w:t>JRU_</w:t>
            </w:r>
            <w:r w:rsidRPr="00636CFA">
              <w:rPr>
                <w:lang w:val="en-US"/>
              </w:rPr>
              <w:t>M_BRAKE_PERCENTAGE</w:t>
            </w:r>
          </w:p>
        </w:tc>
        <w:tc>
          <w:tcPr>
            <w:tcW w:w="850" w:type="dxa"/>
            <w:shd w:val="clear" w:color="auto" w:fill="auto"/>
          </w:tcPr>
          <w:p w:rsidR="00876944" w:rsidRPr="004E45B3" w:rsidRDefault="00876944" w:rsidP="00D17030">
            <w:pPr>
              <w:rPr>
                <w:lang w:val="en-US"/>
              </w:rPr>
            </w:pPr>
            <w:r w:rsidRPr="00636CFA">
              <w:rPr>
                <w:lang w:val="en-US"/>
              </w:rPr>
              <w:t>8</w:t>
            </w:r>
          </w:p>
        </w:tc>
        <w:tc>
          <w:tcPr>
            <w:tcW w:w="2835" w:type="dxa"/>
            <w:shd w:val="clear" w:color="auto" w:fill="auto"/>
          </w:tcPr>
          <w:p w:rsidR="00876944" w:rsidRPr="004E45B3" w:rsidRDefault="00876944" w:rsidP="00D17030">
            <w:pPr>
              <w:rPr>
                <w:lang w:val="en-US"/>
              </w:rPr>
            </w:pPr>
            <w:r w:rsidRPr="00636CFA">
              <w:rPr>
                <w:lang w:val="en-US"/>
              </w:rPr>
              <w:t xml:space="preserve">Only if </w:t>
            </w:r>
            <w:r w:rsidRPr="00636CFA">
              <w:rPr>
                <w:iCs/>
                <w:lang w:val="en-US"/>
              </w:rPr>
              <w:t>Q_BRAKE_CAPT_TYPE</w:t>
            </w:r>
            <w:r w:rsidRPr="00636CFA">
              <w:rPr>
                <w:lang w:val="en-US"/>
              </w:rPr>
              <w:t xml:space="preserve"> = 0</w:t>
            </w:r>
          </w:p>
        </w:tc>
      </w:tr>
      <w:tr w:rsidR="00876944" w:rsidTr="0055225B">
        <w:tc>
          <w:tcPr>
            <w:tcW w:w="1062" w:type="dxa"/>
            <w:shd w:val="clear" w:color="auto" w:fill="auto"/>
            <w:vAlign w:val="center"/>
          </w:tcPr>
          <w:p w:rsidR="00876944" w:rsidRPr="004E45B3" w:rsidRDefault="00876944" w:rsidP="00D17030">
            <w:pPr>
              <w:rPr>
                <w:lang w:val="en-US"/>
              </w:rPr>
            </w:pPr>
            <w:r>
              <w:t>19</w:t>
            </w:r>
          </w:p>
        </w:tc>
        <w:tc>
          <w:tcPr>
            <w:tcW w:w="5103" w:type="dxa"/>
            <w:shd w:val="clear" w:color="auto" w:fill="auto"/>
          </w:tcPr>
          <w:p w:rsidR="00876944" w:rsidRPr="004E45B3" w:rsidRDefault="00876944" w:rsidP="00D17030">
            <w:pPr>
              <w:rPr>
                <w:iCs/>
                <w:lang w:val="en-US"/>
              </w:rPr>
            </w:pPr>
            <w:r>
              <w:rPr>
                <w:iCs/>
                <w:lang w:val="en-US"/>
              </w:rPr>
              <w:tab/>
            </w:r>
            <w:r>
              <w:rPr>
                <w:iCs/>
                <w:lang w:val="en-US"/>
              </w:rPr>
              <w:tab/>
            </w:r>
            <w:r w:rsidRPr="004E45B3">
              <w:rPr>
                <w:iCs/>
                <w:lang w:val="en-US"/>
              </w:rPr>
              <w:t>JRU_</w:t>
            </w:r>
            <w:r w:rsidRPr="00636CFA">
              <w:rPr>
                <w:lang w:val="pt-BR"/>
              </w:rPr>
              <w:t>N_BRAKE_CONF</w:t>
            </w:r>
          </w:p>
        </w:tc>
        <w:tc>
          <w:tcPr>
            <w:tcW w:w="850" w:type="dxa"/>
            <w:shd w:val="clear" w:color="auto" w:fill="auto"/>
          </w:tcPr>
          <w:p w:rsidR="00876944" w:rsidRPr="004E45B3" w:rsidRDefault="00876944" w:rsidP="00D17030">
            <w:pPr>
              <w:rPr>
                <w:lang w:val="en-US"/>
              </w:rPr>
            </w:pPr>
            <w:r w:rsidRPr="00636CFA">
              <w:rPr>
                <w:lang w:val="en-US"/>
              </w:rPr>
              <w:t>4</w:t>
            </w:r>
          </w:p>
        </w:tc>
        <w:tc>
          <w:tcPr>
            <w:tcW w:w="2835" w:type="dxa"/>
            <w:shd w:val="clear" w:color="auto" w:fill="auto"/>
          </w:tcPr>
          <w:p w:rsidR="00876944" w:rsidRPr="004E45B3" w:rsidRDefault="00876944" w:rsidP="00D17030">
            <w:pPr>
              <w:rPr>
                <w:lang w:val="en-US"/>
              </w:rPr>
            </w:pPr>
            <w:r w:rsidRPr="00636CFA">
              <w:rPr>
                <w:lang w:val="en-US"/>
              </w:rPr>
              <w:t xml:space="preserve">Only if </w:t>
            </w:r>
            <w:r w:rsidRPr="00636CFA">
              <w:rPr>
                <w:iCs/>
                <w:lang w:val="en-US"/>
              </w:rPr>
              <w:t>Q_BRAKE_CAPT_TYPE</w:t>
            </w:r>
            <w:r w:rsidRPr="00636CFA">
              <w:rPr>
                <w:lang w:val="en-US"/>
              </w:rPr>
              <w:t xml:space="preserve"> = 0</w:t>
            </w:r>
          </w:p>
        </w:tc>
      </w:tr>
      <w:tr w:rsidR="00876944" w:rsidTr="0055225B">
        <w:tc>
          <w:tcPr>
            <w:tcW w:w="1062" w:type="dxa"/>
            <w:shd w:val="clear" w:color="auto" w:fill="auto"/>
            <w:vAlign w:val="center"/>
          </w:tcPr>
          <w:p w:rsidR="00876944" w:rsidRPr="004E45B3" w:rsidRDefault="00876944" w:rsidP="00D17030">
            <w:pPr>
              <w:rPr>
                <w:lang w:val="en-US"/>
              </w:rPr>
            </w:pPr>
            <w:r>
              <w:t>20</w:t>
            </w:r>
          </w:p>
        </w:tc>
        <w:tc>
          <w:tcPr>
            <w:tcW w:w="5103" w:type="dxa"/>
            <w:shd w:val="clear" w:color="auto" w:fill="auto"/>
          </w:tcPr>
          <w:p w:rsidR="00876944" w:rsidRPr="004E45B3" w:rsidRDefault="00876944" w:rsidP="00D17030">
            <w:pPr>
              <w:rPr>
                <w:iCs/>
                <w:lang w:val="en-US"/>
              </w:rPr>
            </w:pPr>
            <w:r>
              <w:rPr>
                <w:iCs/>
                <w:lang w:val="en-US"/>
              </w:rPr>
              <w:tab/>
            </w:r>
            <w:r>
              <w:rPr>
                <w:iCs/>
                <w:lang w:val="en-US"/>
              </w:rPr>
              <w:tab/>
            </w:r>
            <w:r w:rsidRPr="004E45B3">
              <w:rPr>
                <w:iCs/>
                <w:lang w:val="en-US"/>
              </w:rPr>
              <w:t>JRU_</w:t>
            </w:r>
            <w:r w:rsidRPr="00636CFA">
              <w:rPr>
                <w:lang w:val="en-US"/>
              </w:rPr>
              <w:t>M_BRAKE_LAMBDA_CONF(k)</w:t>
            </w:r>
          </w:p>
        </w:tc>
        <w:tc>
          <w:tcPr>
            <w:tcW w:w="850" w:type="dxa"/>
            <w:shd w:val="clear" w:color="auto" w:fill="auto"/>
          </w:tcPr>
          <w:p w:rsidR="00876944" w:rsidRPr="004E45B3" w:rsidRDefault="00876944" w:rsidP="00D17030">
            <w:pPr>
              <w:rPr>
                <w:lang w:val="en-US"/>
              </w:rPr>
            </w:pPr>
            <w:r w:rsidRPr="00636CFA">
              <w:rPr>
                <w:lang w:val="en-US"/>
              </w:rPr>
              <w:t>3</w:t>
            </w:r>
          </w:p>
        </w:tc>
        <w:tc>
          <w:tcPr>
            <w:tcW w:w="2835" w:type="dxa"/>
            <w:shd w:val="clear" w:color="auto" w:fill="auto"/>
          </w:tcPr>
          <w:p w:rsidR="00876944" w:rsidRPr="004E45B3" w:rsidRDefault="00876944" w:rsidP="00D17030">
            <w:pPr>
              <w:rPr>
                <w:lang w:val="en-US"/>
              </w:rPr>
            </w:pPr>
            <w:r w:rsidRPr="00636CFA">
              <w:rPr>
                <w:lang w:val="en-US"/>
              </w:rPr>
              <w:t xml:space="preserve">Only if </w:t>
            </w:r>
            <w:r w:rsidRPr="00636CFA">
              <w:rPr>
                <w:iCs/>
                <w:lang w:val="en-US"/>
              </w:rPr>
              <w:t>Q_BRAKE_CAPT_TYPE</w:t>
            </w:r>
            <w:r w:rsidRPr="00636CFA">
              <w:rPr>
                <w:lang w:val="en-US"/>
              </w:rPr>
              <w:t xml:space="preserve"> = 0: specific configuration of the special brakes for lambda train</w:t>
            </w:r>
          </w:p>
        </w:tc>
      </w:tr>
      <w:tr w:rsidR="00876944" w:rsidTr="0055225B">
        <w:tc>
          <w:tcPr>
            <w:tcW w:w="1062" w:type="dxa"/>
            <w:shd w:val="clear" w:color="auto" w:fill="auto"/>
            <w:vAlign w:val="center"/>
          </w:tcPr>
          <w:p w:rsidR="00876944" w:rsidRPr="004E45B3" w:rsidRDefault="00876944" w:rsidP="00D17030">
            <w:pPr>
              <w:rPr>
                <w:lang w:val="en-US"/>
              </w:rPr>
            </w:pPr>
            <w:r>
              <w:rPr>
                <w:lang w:val="pl-PL"/>
              </w:rPr>
              <w:t>21</w:t>
            </w:r>
          </w:p>
        </w:tc>
        <w:tc>
          <w:tcPr>
            <w:tcW w:w="5103" w:type="dxa"/>
            <w:shd w:val="clear" w:color="auto" w:fill="auto"/>
          </w:tcPr>
          <w:p w:rsidR="00876944" w:rsidRPr="00636CFA" w:rsidRDefault="00876944" w:rsidP="00D17030">
            <w:pPr>
              <w:rPr>
                <w:iCs/>
                <w:lang w:val="fr-FR"/>
              </w:rPr>
            </w:pPr>
            <w:r>
              <w:rPr>
                <w:iCs/>
                <w:lang w:val="fr-FR"/>
              </w:rPr>
              <w:tab/>
            </w:r>
            <w:r>
              <w:rPr>
                <w:iCs/>
                <w:lang w:val="fr-FR"/>
              </w:rPr>
              <w:tab/>
            </w:r>
            <w:r w:rsidRPr="00636CFA">
              <w:rPr>
                <w:iCs/>
                <w:lang w:val="fr-FR"/>
              </w:rPr>
              <w:t>JRU_</w:t>
            </w:r>
            <w:r w:rsidRPr="00636CFA">
              <w:rPr>
                <w:lang w:val="fr-FR"/>
              </w:rPr>
              <w:t>T_BRAKE_SERVICE(k)</w:t>
            </w:r>
          </w:p>
        </w:tc>
        <w:tc>
          <w:tcPr>
            <w:tcW w:w="850" w:type="dxa"/>
            <w:shd w:val="clear" w:color="auto" w:fill="auto"/>
          </w:tcPr>
          <w:p w:rsidR="00876944" w:rsidRPr="004E45B3" w:rsidRDefault="00876944" w:rsidP="00D17030">
            <w:pPr>
              <w:rPr>
                <w:lang w:val="en-US"/>
              </w:rPr>
            </w:pPr>
            <w:r w:rsidRPr="00636CFA">
              <w:rPr>
                <w:lang w:val="en-US"/>
              </w:rPr>
              <w:t>12</w:t>
            </w:r>
          </w:p>
        </w:tc>
        <w:tc>
          <w:tcPr>
            <w:tcW w:w="2835" w:type="dxa"/>
            <w:shd w:val="clear" w:color="auto" w:fill="auto"/>
          </w:tcPr>
          <w:p w:rsidR="00876944" w:rsidRPr="004E45B3" w:rsidRDefault="00876944" w:rsidP="00D17030">
            <w:pPr>
              <w:rPr>
                <w:lang w:val="en-US"/>
              </w:rPr>
            </w:pPr>
            <w:r w:rsidRPr="00636CFA">
              <w:rPr>
                <w:lang w:val="en-US"/>
              </w:rPr>
              <w:t xml:space="preserve">Only if </w:t>
            </w:r>
            <w:r w:rsidRPr="00636CFA">
              <w:rPr>
                <w:iCs/>
                <w:lang w:val="en-US"/>
              </w:rPr>
              <w:t>Q_BRAKE_CAPT_TYPE</w:t>
            </w:r>
            <w:r w:rsidRPr="00636CFA">
              <w:rPr>
                <w:lang w:val="en-US"/>
              </w:rPr>
              <w:t xml:space="preserve"> = 0: service Brake delay time</w:t>
            </w:r>
          </w:p>
        </w:tc>
      </w:tr>
      <w:tr w:rsidR="00876944" w:rsidTr="00FC4506">
        <w:tc>
          <w:tcPr>
            <w:tcW w:w="1062" w:type="dxa"/>
            <w:vAlign w:val="center"/>
          </w:tcPr>
          <w:p w:rsidR="00876944" w:rsidRPr="004E45B3" w:rsidRDefault="00876944" w:rsidP="00D17030">
            <w:pPr>
              <w:rPr>
                <w:lang w:val="en-US"/>
              </w:rPr>
            </w:pPr>
            <w:r>
              <w:t>22</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pt-BR"/>
              </w:rPr>
              <w:t>N_BRAKE_CONF</w:t>
            </w:r>
          </w:p>
        </w:tc>
        <w:tc>
          <w:tcPr>
            <w:tcW w:w="850" w:type="dxa"/>
          </w:tcPr>
          <w:p w:rsidR="00876944" w:rsidRPr="004E45B3" w:rsidRDefault="00876944" w:rsidP="00D17030">
            <w:pPr>
              <w:rPr>
                <w:lang w:val="en-US"/>
              </w:rPr>
            </w:pPr>
            <w:r w:rsidRPr="00636CFA">
              <w:rPr>
                <w:lang w:val="en-US"/>
              </w:rPr>
              <w:t>4</w:t>
            </w:r>
          </w:p>
        </w:tc>
        <w:tc>
          <w:tcPr>
            <w:tcW w:w="2835" w:type="dxa"/>
          </w:tcPr>
          <w:p w:rsidR="00876944" w:rsidRPr="004E45B3" w:rsidRDefault="00876944" w:rsidP="00D17030">
            <w:pPr>
              <w:rPr>
                <w:lang w:val="en-US"/>
              </w:rPr>
            </w:pPr>
            <w:r w:rsidRPr="00636CFA">
              <w:rPr>
                <w:lang w:val="en-US"/>
              </w:rPr>
              <w:t xml:space="preserve">Only if </w:t>
            </w:r>
            <w:r w:rsidRPr="00636CFA">
              <w:rPr>
                <w:iCs/>
                <w:lang w:val="en-US"/>
              </w:rPr>
              <w:t>Q_BRAKE_CAPT_TYPE</w:t>
            </w:r>
            <w:r w:rsidRPr="00636CFA">
              <w:rPr>
                <w:lang w:val="en-US"/>
              </w:rPr>
              <w:t xml:space="preserve"> = 1 (gamma type), N_BRAKE_CONF and the following variables follow until A_BRAKE_SERVICE_COMP inclusive</w:t>
            </w:r>
          </w:p>
        </w:tc>
      </w:tr>
      <w:tr w:rsidR="00876944" w:rsidTr="00FC4506">
        <w:tc>
          <w:tcPr>
            <w:tcW w:w="1062" w:type="dxa"/>
            <w:vAlign w:val="center"/>
          </w:tcPr>
          <w:p w:rsidR="00876944" w:rsidRPr="004E45B3" w:rsidRDefault="00876944" w:rsidP="00D17030">
            <w:pPr>
              <w:rPr>
                <w:lang w:val="en-US"/>
              </w:rPr>
            </w:pPr>
            <w:r>
              <w:rPr>
                <w:lang w:val="pl-PL"/>
              </w:rPr>
              <w:t>23</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nl-NL"/>
              </w:rPr>
              <w:t>M_BRAKE_GAMMA_CONF(k)</w:t>
            </w:r>
          </w:p>
        </w:tc>
        <w:tc>
          <w:tcPr>
            <w:tcW w:w="850" w:type="dxa"/>
          </w:tcPr>
          <w:p w:rsidR="00876944" w:rsidRPr="004E45B3" w:rsidRDefault="00876944" w:rsidP="00D17030">
            <w:pPr>
              <w:rPr>
                <w:lang w:val="en-US"/>
              </w:rPr>
            </w:pPr>
            <w:r w:rsidRPr="00636CFA">
              <w:rPr>
                <w:lang w:val="en-US"/>
              </w:rPr>
              <w:t>4</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t>24</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T_BRAKE_EMERGENCY(k)</w:t>
            </w:r>
          </w:p>
        </w:tc>
        <w:tc>
          <w:tcPr>
            <w:tcW w:w="850" w:type="dxa"/>
          </w:tcPr>
          <w:p w:rsidR="00876944" w:rsidRPr="004E45B3" w:rsidRDefault="00876944" w:rsidP="00D17030">
            <w:pPr>
              <w:rPr>
                <w:lang w:val="en-US"/>
              </w:rPr>
            </w:pPr>
            <w:r w:rsidRPr="00636CFA">
              <w:rPr>
                <w:lang w:val="en-US"/>
              </w:rPr>
              <w:t>12</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t>25</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N_BRAKE_SECTIONS(k)</w:t>
            </w:r>
          </w:p>
        </w:tc>
        <w:tc>
          <w:tcPr>
            <w:tcW w:w="850" w:type="dxa"/>
          </w:tcPr>
          <w:p w:rsidR="00876944" w:rsidRPr="004E45B3" w:rsidRDefault="00876944" w:rsidP="00D17030">
            <w:pPr>
              <w:rPr>
                <w:lang w:val="en-US"/>
              </w:rPr>
            </w:pPr>
            <w:r w:rsidRPr="00636CFA">
              <w:rPr>
                <w:lang w:val="en-US"/>
              </w:rPr>
              <w:t>3</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26</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V_BRAKE_EMERGENCY_COMP(k, m)</w:t>
            </w:r>
          </w:p>
        </w:tc>
        <w:tc>
          <w:tcPr>
            <w:tcW w:w="850" w:type="dxa"/>
          </w:tcPr>
          <w:p w:rsidR="00876944" w:rsidRPr="004E45B3" w:rsidRDefault="00876944" w:rsidP="00D17030">
            <w:pPr>
              <w:rPr>
                <w:lang w:val="en-US"/>
              </w:rPr>
            </w:pPr>
            <w:r w:rsidRPr="00636CFA">
              <w:rPr>
                <w:lang w:val="en-US"/>
              </w:rPr>
              <w:t>10</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27</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A_BRAKE_EMERGENCY_COMP(k, m)</w:t>
            </w:r>
          </w:p>
        </w:tc>
        <w:tc>
          <w:tcPr>
            <w:tcW w:w="850" w:type="dxa"/>
          </w:tcPr>
          <w:p w:rsidR="00876944" w:rsidRPr="004E45B3" w:rsidRDefault="00876944" w:rsidP="00D17030">
            <w:pPr>
              <w:rPr>
                <w:lang w:val="en-US"/>
              </w:rPr>
            </w:pPr>
            <w:r w:rsidRPr="00636CFA">
              <w:rPr>
                <w:lang w:val="en-US"/>
              </w:rPr>
              <w:t>8</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28</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0</w:t>
            </w:r>
            <w:r w:rsidRPr="00636CFA">
              <w:rPr>
                <w:lang w:val="en-US"/>
              </w:rPr>
              <w:t>)</w:t>
            </w:r>
          </w:p>
        </w:tc>
        <w:tc>
          <w:tcPr>
            <w:tcW w:w="850" w:type="dxa"/>
          </w:tcPr>
          <w:p w:rsidR="00876944" w:rsidRPr="004E45B3" w:rsidRDefault="00876944" w:rsidP="00D17030">
            <w:pPr>
              <w:rPr>
                <w:lang w:val="en-US"/>
              </w:rPr>
            </w:pPr>
            <w:r w:rsidRPr="00636CFA">
              <w:rPr>
                <w:lang w:val="en-US"/>
              </w:rPr>
              <w:t>5</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29</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1</w:t>
            </w:r>
            <w:r w:rsidRPr="00636CFA">
              <w:rPr>
                <w:lang w:val="en-US"/>
              </w:rPr>
              <w:t>)</w:t>
            </w:r>
          </w:p>
        </w:tc>
        <w:tc>
          <w:tcPr>
            <w:tcW w:w="850" w:type="dxa"/>
          </w:tcPr>
          <w:p w:rsidR="00876944" w:rsidRPr="004E45B3" w:rsidRDefault="00876944" w:rsidP="00D17030">
            <w:pPr>
              <w:rPr>
                <w:lang w:val="en-US"/>
              </w:rPr>
            </w:pPr>
            <w:r w:rsidRPr="00636CFA">
              <w:rPr>
                <w:lang w:val="en-US"/>
              </w:rPr>
              <w:t>5</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30</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2</w:t>
            </w:r>
            <w:r w:rsidRPr="00636CFA">
              <w:rPr>
                <w:lang w:val="en-US"/>
              </w:rPr>
              <w:t>)</w:t>
            </w:r>
          </w:p>
        </w:tc>
        <w:tc>
          <w:tcPr>
            <w:tcW w:w="850" w:type="dxa"/>
          </w:tcPr>
          <w:p w:rsidR="00876944" w:rsidRPr="004E45B3" w:rsidRDefault="00876944" w:rsidP="00D17030">
            <w:pPr>
              <w:rPr>
                <w:lang w:val="en-US"/>
              </w:rPr>
            </w:pPr>
            <w:r w:rsidRPr="00636CFA">
              <w:rPr>
                <w:lang w:val="en-US"/>
              </w:rPr>
              <w:t>5</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31</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3</w:t>
            </w:r>
            <w:r w:rsidRPr="00636CFA">
              <w:rPr>
                <w:lang w:val="en-US"/>
              </w:rPr>
              <w:t>)</w:t>
            </w:r>
          </w:p>
        </w:tc>
        <w:tc>
          <w:tcPr>
            <w:tcW w:w="850" w:type="dxa"/>
          </w:tcPr>
          <w:p w:rsidR="00876944" w:rsidRPr="004E45B3" w:rsidRDefault="00876944" w:rsidP="00D17030">
            <w:pPr>
              <w:rPr>
                <w:lang w:val="en-US"/>
              </w:rPr>
            </w:pPr>
            <w:r w:rsidRPr="00636CFA">
              <w:rPr>
                <w:lang w:val="en-US"/>
              </w:rPr>
              <w:t>5</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32</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4</w:t>
            </w:r>
            <w:r w:rsidRPr="00636CFA">
              <w:rPr>
                <w:lang w:val="en-US"/>
              </w:rPr>
              <w:t>)</w:t>
            </w:r>
          </w:p>
        </w:tc>
        <w:tc>
          <w:tcPr>
            <w:tcW w:w="850" w:type="dxa"/>
          </w:tcPr>
          <w:p w:rsidR="00876944" w:rsidRPr="004E45B3" w:rsidRDefault="00876944" w:rsidP="00D17030">
            <w:pPr>
              <w:rPr>
                <w:lang w:val="en-US"/>
              </w:rPr>
            </w:pPr>
            <w:r w:rsidRPr="00636CFA">
              <w:rPr>
                <w:lang w:val="en-US"/>
              </w:rPr>
              <w:t>5</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33</w:t>
            </w:r>
          </w:p>
        </w:tc>
        <w:tc>
          <w:tcPr>
            <w:tcW w:w="5103" w:type="dxa"/>
          </w:tcPr>
          <w:p w:rsidR="00876944" w:rsidRPr="004E45B3" w:rsidRDefault="00876944" w:rsidP="00D17030">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5</w:t>
            </w:r>
            <w:r w:rsidRPr="00636CFA">
              <w:rPr>
                <w:lang w:val="en-US"/>
              </w:rPr>
              <w:t>)</w:t>
            </w:r>
          </w:p>
        </w:tc>
        <w:tc>
          <w:tcPr>
            <w:tcW w:w="850" w:type="dxa"/>
          </w:tcPr>
          <w:p w:rsidR="00876944" w:rsidRPr="004E45B3" w:rsidRDefault="00876944" w:rsidP="00D17030">
            <w:pPr>
              <w:rPr>
                <w:lang w:val="en-US"/>
              </w:rPr>
            </w:pPr>
            <w:r w:rsidRPr="00636CFA">
              <w:rPr>
                <w:lang w:val="en-US"/>
              </w:rPr>
              <w:t>5</w:t>
            </w:r>
          </w:p>
        </w:tc>
        <w:tc>
          <w:tcPr>
            <w:tcW w:w="2835" w:type="dxa"/>
          </w:tcPr>
          <w:p w:rsidR="00876944" w:rsidRPr="00F12946"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34</w:t>
            </w:r>
          </w:p>
        </w:tc>
        <w:tc>
          <w:tcPr>
            <w:tcW w:w="5103" w:type="dxa"/>
          </w:tcPr>
          <w:p w:rsidR="00876944" w:rsidRPr="00636CFA" w:rsidRDefault="00876944" w:rsidP="00D17030">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6</w:t>
            </w:r>
            <w:r w:rsidRPr="00636CFA">
              <w:rPr>
                <w:lang w:val="en-US"/>
              </w:rPr>
              <w:t>)</w:t>
            </w:r>
          </w:p>
        </w:tc>
        <w:tc>
          <w:tcPr>
            <w:tcW w:w="850" w:type="dxa"/>
          </w:tcPr>
          <w:p w:rsidR="00876944" w:rsidRPr="00636CFA" w:rsidRDefault="00876944" w:rsidP="00D17030">
            <w:pPr>
              <w:rPr>
                <w:lang w:val="en-US"/>
              </w:rPr>
            </w:pPr>
            <w:r w:rsidRPr="00636CFA">
              <w:rPr>
                <w:lang w:val="en-US"/>
              </w:rPr>
              <w:t>5</w:t>
            </w:r>
          </w:p>
        </w:tc>
        <w:tc>
          <w:tcPr>
            <w:tcW w:w="2835" w:type="dxa"/>
          </w:tcPr>
          <w:p w:rsidR="00876944" w:rsidRPr="00636CFA"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35</w:t>
            </w:r>
          </w:p>
        </w:tc>
        <w:tc>
          <w:tcPr>
            <w:tcW w:w="5103" w:type="dxa"/>
          </w:tcPr>
          <w:p w:rsidR="00876944" w:rsidRPr="00636CFA" w:rsidRDefault="00876944" w:rsidP="00D17030">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7</w:t>
            </w:r>
            <w:r w:rsidRPr="00636CFA">
              <w:rPr>
                <w:lang w:val="en-US"/>
              </w:rPr>
              <w:t>)</w:t>
            </w:r>
          </w:p>
        </w:tc>
        <w:tc>
          <w:tcPr>
            <w:tcW w:w="850" w:type="dxa"/>
          </w:tcPr>
          <w:p w:rsidR="00876944" w:rsidRPr="00636CFA" w:rsidRDefault="00876944" w:rsidP="00D17030">
            <w:pPr>
              <w:rPr>
                <w:lang w:val="en-US"/>
              </w:rPr>
            </w:pPr>
            <w:r w:rsidRPr="00636CFA">
              <w:rPr>
                <w:lang w:val="en-US"/>
              </w:rPr>
              <w:t>5</w:t>
            </w:r>
          </w:p>
        </w:tc>
        <w:tc>
          <w:tcPr>
            <w:tcW w:w="2835" w:type="dxa"/>
          </w:tcPr>
          <w:p w:rsidR="00876944" w:rsidRPr="00636CFA"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36</w:t>
            </w:r>
          </w:p>
        </w:tc>
        <w:tc>
          <w:tcPr>
            <w:tcW w:w="5103" w:type="dxa"/>
          </w:tcPr>
          <w:p w:rsidR="00876944" w:rsidRPr="00636CFA" w:rsidRDefault="00876944" w:rsidP="00D17030">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8</w:t>
            </w:r>
            <w:r w:rsidRPr="00636CFA">
              <w:rPr>
                <w:lang w:val="en-US"/>
              </w:rPr>
              <w:t>)</w:t>
            </w:r>
          </w:p>
        </w:tc>
        <w:tc>
          <w:tcPr>
            <w:tcW w:w="850" w:type="dxa"/>
          </w:tcPr>
          <w:p w:rsidR="00876944" w:rsidRPr="00636CFA" w:rsidRDefault="00876944" w:rsidP="00D17030">
            <w:pPr>
              <w:rPr>
                <w:lang w:val="en-US"/>
              </w:rPr>
            </w:pPr>
            <w:r w:rsidRPr="00636CFA">
              <w:rPr>
                <w:lang w:val="en-US"/>
              </w:rPr>
              <w:t>5</w:t>
            </w:r>
          </w:p>
        </w:tc>
        <w:tc>
          <w:tcPr>
            <w:tcW w:w="2835" w:type="dxa"/>
          </w:tcPr>
          <w:p w:rsidR="00876944" w:rsidRPr="00636CFA"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37</w:t>
            </w:r>
          </w:p>
        </w:tc>
        <w:tc>
          <w:tcPr>
            <w:tcW w:w="5103" w:type="dxa"/>
          </w:tcPr>
          <w:p w:rsidR="00876944" w:rsidRPr="00636CFA" w:rsidRDefault="00876944" w:rsidP="00D17030">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9</w:t>
            </w:r>
            <w:r w:rsidRPr="00636CFA">
              <w:rPr>
                <w:lang w:val="en-US"/>
              </w:rPr>
              <w:t>)</w:t>
            </w:r>
          </w:p>
        </w:tc>
        <w:tc>
          <w:tcPr>
            <w:tcW w:w="850" w:type="dxa"/>
          </w:tcPr>
          <w:p w:rsidR="00876944" w:rsidRPr="00636CFA" w:rsidRDefault="00876944" w:rsidP="00D17030">
            <w:pPr>
              <w:rPr>
                <w:lang w:val="en-US"/>
              </w:rPr>
            </w:pPr>
            <w:r w:rsidRPr="00636CFA">
              <w:rPr>
                <w:lang w:val="en-US"/>
              </w:rPr>
              <w:t>5</w:t>
            </w:r>
          </w:p>
        </w:tc>
        <w:tc>
          <w:tcPr>
            <w:tcW w:w="2835" w:type="dxa"/>
          </w:tcPr>
          <w:p w:rsidR="00876944" w:rsidRPr="00636CFA"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38</w:t>
            </w:r>
          </w:p>
        </w:tc>
        <w:tc>
          <w:tcPr>
            <w:tcW w:w="5103" w:type="dxa"/>
          </w:tcPr>
          <w:p w:rsidR="00876944" w:rsidRPr="00636CFA" w:rsidRDefault="00876944" w:rsidP="00D17030">
            <w:pPr>
              <w:rPr>
                <w:lang w:val="en-US"/>
              </w:rPr>
            </w:pPr>
            <w:r>
              <w:rPr>
                <w:iCs/>
                <w:lang w:val="en-US"/>
              </w:rPr>
              <w:tab/>
            </w:r>
            <w:r w:rsidRPr="004E45B3">
              <w:rPr>
                <w:iCs/>
                <w:lang w:val="en-US"/>
              </w:rPr>
              <w:t>JRU_</w:t>
            </w:r>
            <w:r w:rsidRPr="00636CFA">
              <w:rPr>
                <w:lang w:val="en-US"/>
              </w:rPr>
              <w:t>M_KWET_RST(</w:t>
            </w:r>
            <w:r w:rsidRPr="00636CFA">
              <w:rPr>
                <w:sz w:val="14"/>
                <w:lang w:val="en-US"/>
              </w:rPr>
              <w:t>A_BRAKE_EMERGENCY_COMP(k, m)</w:t>
            </w:r>
            <w:r w:rsidRPr="00636CFA">
              <w:rPr>
                <w:lang w:val="en-US"/>
              </w:rPr>
              <w:t>)</w:t>
            </w:r>
          </w:p>
        </w:tc>
        <w:tc>
          <w:tcPr>
            <w:tcW w:w="850" w:type="dxa"/>
          </w:tcPr>
          <w:p w:rsidR="00876944" w:rsidRPr="00636CFA" w:rsidRDefault="00876944" w:rsidP="00D17030">
            <w:pPr>
              <w:rPr>
                <w:lang w:val="en-US"/>
              </w:rPr>
            </w:pPr>
            <w:r w:rsidRPr="00636CFA">
              <w:rPr>
                <w:lang w:val="en-US"/>
              </w:rPr>
              <w:t>5</w:t>
            </w:r>
          </w:p>
        </w:tc>
        <w:tc>
          <w:tcPr>
            <w:tcW w:w="2835" w:type="dxa"/>
          </w:tcPr>
          <w:p w:rsidR="00876944" w:rsidRPr="00636CFA"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39</w:t>
            </w:r>
          </w:p>
        </w:tc>
        <w:tc>
          <w:tcPr>
            <w:tcW w:w="5103" w:type="dxa"/>
          </w:tcPr>
          <w:p w:rsidR="00876944" w:rsidRPr="00636CFA" w:rsidRDefault="00876944" w:rsidP="00D17030">
            <w:pPr>
              <w:rPr>
                <w:lang w:val="fr-FR"/>
              </w:rPr>
            </w:pPr>
            <w:r>
              <w:rPr>
                <w:iCs/>
                <w:lang w:val="fr-FR"/>
              </w:rPr>
              <w:tab/>
            </w:r>
            <w:r w:rsidRPr="00636CFA">
              <w:rPr>
                <w:iCs/>
                <w:lang w:val="fr-FR"/>
              </w:rPr>
              <w:t>JRU_</w:t>
            </w:r>
            <w:r w:rsidRPr="00636CFA">
              <w:rPr>
                <w:lang w:val="fr-FR"/>
              </w:rPr>
              <w:t>T_BRAKE_SERVICE(k)</w:t>
            </w:r>
          </w:p>
        </w:tc>
        <w:tc>
          <w:tcPr>
            <w:tcW w:w="850" w:type="dxa"/>
          </w:tcPr>
          <w:p w:rsidR="00876944" w:rsidRPr="00636CFA" w:rsidRDefault="00876944" w:rsidP="00D17030">
            <w:pPr>
              <w:rPr>
                <w:lang w:val="en-US"/>
              </w:rPr>
            </w:pPr>
            <w:r w:rsidRPr="00636CFA">
              <w:rPr>
                <w:lang w:val="en-US"/>
              </w:rPr>
              <w:t>12</w:t>
            </w:r>
          </w:p>
        </w:tc>
        <w:tc>
          <w:tcPr>
            <w:tcW w:w="2835" w:type="dxa"/>
          </w:tcPr>
          <w:p w:rsidR="00876944" w:rsidRPr="00636CFA"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40</w:t>
            </w:r>
          </w:p>
        </w:tc>
        <w:tc>
          <w:tcPr>
            <w:tcW w:w="5103" w:type="dxa"/>
          </w:tcPr>
          <w:p w:rsidR="00876944" w:rsidRPr="00636CFA" w:rsidRDefault="00876944" w:rsidP="00D17030">
            <w:pPr>
              <w:rPr>
                <w:lang w:val="en-US"/>
              </w:rPr>
            </w:pPr>
            <w:r>
              <w:rPr>
                <w:iCs/>
                <w:lang w:val="en-US"/>
              </w:rPr>
              <w:tab/>
            </w:r>
            <w:r w:rsidRPr="004E45B3">
              <w:rPr>
                <w:iCs/>
                <w:lang w:val="en-US"/>
              </w:rPr>
              <w:t>JRU_</w:t>
            </w:r>
            <w:r w:rsidRPr="00636CFA">
              <w:rPr>
                <w:lang w:val="en-US"/>
              </w:rPr>
              <w:t>N_BRAKE_SECTIONS(k)</w:t>
            </w:r>
          </w:p>
        </w:tc>
        <w:tc>
          <w:tcPr>
            <w:tcW w:w="850" w:type="dxa"/>
          </w:tcPr>
          <w:p w:rsidR="00876944" w:rsidRPr="00636CFA" w:rsidRDefault="00876944" w:rsidP="00D17030">
            <w:pPr>
              <w:rPr>
                <w:lang w:val="en-US"/>
              </w:rPr>
            </w:pPr>
            <w:r w:rsidRPr="00636CFA">
              <w:rPr>
                <w:lang w:val="en-US"/>
              </w:rPr>
              <w:t>3</w:t>
            </w:r>
          </w:p>
        </w:tc>
        <w:tc>
          <w:tcPr>
            <w:tcW w:w="2835" w:type="dxa"/>
          </w:tcPr>
          <w:p w:rsidR="00876944" w:rsidRPr="00636CFA"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41</w:t>
            </w:r>
          </w:p>
        </w:tc>
        <w:tc>
          <w:tcPr>
            <w:tcW w:w="5103" w:type="dxa"/>
          </w:tcPr>
          <w:p w:rsidR="00876944" w:rsidRPr="00636CFA" w:rsidRDefault="00876944" w:rsidP="00D17030">
            <w:pPr>
              <w:rPr>
                <w:lang w:val="en-US"/>
              </w:rPr>
            </w:pPr>
            <w:r>
              <w:rPr>
                <w:iCs/>
                <w:lang w:val="en-US"/>
              </w:rPr>
              <w:tab/>
            </w:r>
            <w:r w:rsidRPr="004E45B3">
              <w:rPr>
                <w:iCs/>
                <w:lang w:val="en-US"/>
              </w:rPr>
              <w:t>JRU_</w:t>
            </w:r>
            <w:r w:rsidRPr="00636CFA">
              <w:rPr>
                <w:lang w:val="en-US"/>
              </w:rPr>
              <w:t>V_BRAKE_SERVICE_COMP(k, m)</w:t>
            </w:r>
          </w:p>
        </w:tc>
        <w:tc>
          <w:tcPr>
            <w:tcW w:w="850" w:type="dxa"/>
          </w:tcPr>
          <w:p w:rsidR="00876944" w:rsidRPr="00636CFA" w:rsidRDefault="00876944" w:rsidP="00D17030">
            <w:pPr>
              <w:rPr>
                <w:lang w:val="en-US"/>
              </w:rPr>
            </w:pPr>
            <w:r w:rsidRPr="00636CFA">
              <w:rPr>
                <w:lang w:val="en-US"/>
              </w:rPr>
              <w:t>10</w:t>
            </w:r>
          </w:p>
        </w:tc>
        <w:tc>
          <w:tcPr>
            <w:tcW w:w="2835" w:type="dxa"/>
          </w:tcPr>
          <w:p w:rsidR="00876944" w:rsidRPr="00636CFA" w:rsidRDefault="00876944" w:rsidP="00D17030">
            <w:pPr>
              <w:rPr>
                <w:lang w:val="en-US"/>
              </w:rPr>
            </w:pPr>
          </w:p>
        </w:tc>
      </w:tr>
      <w:tr w:rsidR="00876944" w:rsidTr="00FC4506">
        <w:tc>
          <w:tcPr>
            <w:tcW w:w="1062" w:type="dxa"/>
            <w:vAlign w:val="center"/>
          </w:tcPr>
          <w:p w:rsidR="00876944" w:rsidRPr="004E45B3" w:rsidRDefault="00876944" w:rsidP="00D17030">
            <w:pPr>
              <w:rPr>
                <w:lang w:val="en-US"/>
              </w:rPr>
            </w:pPr>
            <w:r>
              <w:rPr>
                <w:lang w:val="en-US"/>
              </w:rPr>
              <w:t>42</w:t>
            </w:r>
          </w:p>
        </w:tc>
        <w:tc>
          <w:tcPr>
            <w:tcW w:w="5103" w:type="dxa"/>
          </w:tcPr>
          <w:p w:rsidR="00876944" w:rsidRPr="00636CFA" w:rsidRDefault="00876944" w:rsidP="00D17030">
            <w:pPr>
              <w:rPr>
                <w:lang w:val="en-US"/>
              </w:rPr>
            </w:pPr>
            <w:r>
              <w:rPr>
                <w:iCs/>
                <w:lang w:val="en-US"/>
              </w:rPr>
              <w:tab/>
            </w:r>
            <w:r w:rsidRPr="004E45B3">
              <w:rPr>
                <w:iCs/>
                <w:lang w:val="en-US"/>
              </w:rPr>
              <w:t>JRU_</w:t>
            </w:r>
            <w:r w:rsidRPr="00636CFA">
              <w:rPr>
                <w:lang w:val="en-US"/>
              </w:rPr>
              <w:t>A_BRAKE_SERVICE_COMP(k, m)</w:t>
            </w:r>
          </w:p>
        </w:tc>
        <w:tc>
          <w:tcPr>
            <w:tcW w:w="850" w:type="dxa"/>
          </w:tcPr>
          <w:p w:rsidR="00876944" w:rsidRPr="00636CFA" w:rsidRDefault="00876944" w:rsidP="00D17030">
            <w:pPr>
              <w:rPr>
                <w:lang w:val="en-US"/>
              </w:rPr>
            </w:pPr>
            <w:r w:rsidRPr="00636CFA">
              <w:rPr>
                <w:lang w:val="en-US"/>
              </w:rPr>
              <w:t>8</w:t>
            </w:r>
          </w:p>
        </w:tc>
        <w:tc>
          <w:tcPr>
            <w:tcW w:w="2835" w:type="dxa"/>
          </w:tcPr>
          <w:p w:rsidR="00876944" w:rsidRPr="00636CFA" w:rsidRDefault="00876944" w:rsidP="00D17030">
            <w:pPr>
              <w:rPr>
                <w:lang w:val="en-US"/>
              </w:rPr>
            </w:pPr>
          </w:p>
        </w:tc>
      </w:tr>
      <w:tr w:rsidR="00876944" w:rsidTr="00FC4506">
        <w:tc>
          <w:tcPr>
            <w:tcW w:w="1062" w:type="dxa"/>
            <w:vAlign w:val="center"/>
          </w:tcPr>
          <w:p w:rsidR="00876944" w:rsidRDefault="00876944" w:rsidP="00D17030">
            <w:pPr>
              <w:rPr>
                <w:lang w:val="en-US"/>
              </w:rPr>
            </w:pPr>
            <w:r>
              <w:rPr>
                <w:lang w:val="en-US"/>
              </w:rPr>
              <w:t>43</w:t>
            </w:r>
          </w:p>
        </w:tc>
        <w:tc>
          <w:tcPr>
            <w:tcW w:w="5103" w:type="dxa"/>
            <w:vAlign w:val="center"/>
          </w:tcPr>
          <w:p w:rsidR="00876944" w:rsidRDefault="00876944" w:rsidP="00D17030">
            <w:r>
              <w:t>JRU_M_LOADINGGAUGE</w:t>
            </w:r>
          </w:p>
        </w:tc>
        <w:tc>
          <w:tcPr>
            <w:tcW w:w="850" w:type="dxa"/>
            <w:vAlign w:val="center"/>
          </w:tcPr>
          <w:p w:rsidR="00876944" w:rsidRDefault="00876944" w:rsidP="00D17030">
            <w:r>
              <w:t>8</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rPr>
                <w:lang w:val="pt-BR"/>
              </w:rPr>
              <w:t>44</w:t>
            </w:r>
          </w:p>
        </w:tc>
        <w:tc>
          <w:tcPr>
            <w:tcW w:w="5103" w:type="dxa"/>
            <w:vAlign w:val="center"/>
          </w:tcPr>
          <w:p w:rsidR="00876944" w:rsidRDefault="00876944" w:rsidP="00D17030">
            <w:r>
              <w:t>JRU_N_AXLE</w:t>
            </w:r>
          </w:p>
        </w:tc>
        <w:tc>
          <w:tcPr>
            <w:tcW w:w="850" w:type="dxa"/>
            <w:vAlign w:val="center"/>
          </w:tcPr>
          <w:p w:rsidR="00876944" w:rsidRDefault="00876944" w:rsidP="00D17030">
            <w:pPr>
              <w:rPr>
                <w:lang w:val="pt-BR"/>
              </w:rPr>
            </w:pPr>
            <w:r>
              <w:rPr>
                <w:lang w:val="pt-BR"/>
              </w:rPr>
              <w:t>10</w:t>
            </w:r>
          </w:p>
        </w:tc>
        <w:tc>
          <w:tcPr>
            <w:tcW w:w="2835" w:type="dxa"/>
            <w:vAlign w:val="center"/>
          </w:tcPr>
          <w:p w:rsidR="00876944" w:rsidRDefault="00876944" w:rsidP="00D17030">
            <w:pPr>
              <w:rPr>
                <w:lang w:val="pt-BR"/>
              </w:rPr>
            </w:pPr>
          </w:p>
        </w:tc>
      </w:tr>
      <w:tr w:rsidR="00876944" w:rsidTr="00FC4506">
        <w:tc>
          <w:tcPr>
            <w:tcW w:w="1062" w:type="dxa"/>
            <w:vAlign w:val="center"/>
          </w:tcPr>
          <w:p w:rsidR="00876944" w:rsidRDefault="00876944" w:rsidP="00D17030">
            <w:pPr>
              <w:rPr>
                <w:lang w:val="pt-BR"/>
              </w:rPr>
            </w:pPr>
            <w:r>
              <w:rPr>
                <w:lang w:val="pt-BR"/>
              </w:rPr>
              <w:t>45</w:t>
            </w:r>
          </w:p>
        </w:tc>
        <w:tc>
          <w:tcPr>
            <w:tcW w:w="5103" w:type="dxa"/>
            <w:vAlign w:val="center"/>
          </w:tcPr>
          <w:p w:rsidR="00876944" w:rsidRDefault="00876944" w:rsidP="00D17030">
            <w:r>
              <w:t>JRU_M_AXLELOADCAT</w:t>
            </w:r>
          </w:p>
        </w:tc>
        <w:tc>
          <w:tcPr>
            <w:tcW w:w="850" w:type="dxa"/>
            <w:vAlign w:val="center"/>
          </w:tcPr>
          <w:p w:rsidR="00876944" w:rsidRDefault="00876944" w:rsidP="00D17030">
            <w:pPr>
              <w:rPr>
                <w:lang w:val="pt-BR"/>
              </w:rPr>
            </w:pPr>
            <w:r>
              <w:rPr>
                <w:lang w:val="pt-BR"/>
              </w:rPr>
              <w:t>7</w:t>
            </w:r>
          </w:p>
        </w:tc>
        <w:tc>
          <w:tcPr>
            <w:tcW w:w="2835" w:type="dxa"/>
            <w:vAlign w:val="center"/>
          </w:tcPr>
          <w:p w:rsidR="00876944" w:rsidRDefault="00876944" w:rsidP="00D17030">
            <w:pPr>
              <w:rPr>
                <w:lang w:val="pt-BR"/>
              </w:rPr>
            </w:pPr>
          </w:p>
        </w:tc>
      </w:tr>
      <w:tr w:rsidR="00876944" w:rsidTr="00FC4506">
        <w:tc>
          <w:tcPr>
            <w:tcW w:w="1062" w:type="dxa"/>
            <w:vAlign w:val="center"/>
          </w:tcPr>
          <w:p w:rsidR="00876944" w:rsidRDefault="00876944" w:rsidP="00D17030">
            <w:pPr>
              <w:rPr>
                <w:lang w:val="pt-BR"/>
              </w:rPr>
            </w:pPr>
            <w:r>
              <w:t>46</w:t>
            </w:r>
          </w:p>
        </w:tc>
        <w:tc>
          <w:tcPr>
            <w:tcW w:w="5103" w:type="dxa"/>
            <w:vAlign w:val="center"/>
          </w:tcPr>
          <w:p w:rsidR="00876944" w:rsidRDefault="00876944" w:rsidP="00D17030">
            <w:pPr>
              <w:rPr>
                <w:lang w:val="pt-BR"/>
              </w:rPr>
            </w:pPr>
            <w:r>
              <w:rPr>
                <w:lang w:val="pt-BR"/>
              </w:rPr>
              <w:t>JRU_N_ITER</w:t>
            </w:r>
          </w:p>
        </w:tc>
        <w:tc>
          <w:tcPr>
            <w:tcW w:w="850" w:type="dxa"/>
            <w:vAlign w:val="center"/>
          </w:tcPr>
          <w:p w:rsidR="00876944" w:rsidRDefault="00876944" w:rsidP="00D17030">
            <w:r>
              <w:t>5</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t>47</w:t>
            </w:r>
          </w:p>
        </w:tc>
        <w:tc>
          <w:tcPr>
            <w:tcW w:w="5103" w:type="dxa"/>
            <w:vAlign w:val="center"/>
          </w:tcPr>
          <w:p w:rsidR="00876944" w:rsidRDefault="00876944" w:rsidP="00D17030">
            <w:r>
              <w:t>JRU_M_VOLTAGE (k)</w:t>
            </w:r>
          </w:p>
        </w:tc>
        <w:tc>
          <w:tcPr>
            <w:tcW w:w="850" w:type="dxa"/>
            <w:vAlign w:val="center"/>
          </w:tcPr>
          <w:p w:rsidR="00876944" w:rsidRDefault="00876944" w:rsidP="00D17030">
            <w:r>
              <w:t>4</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t>48</w:t>
            </w:r>
          </w:p>
        </w:tc>
        <w:tc>
          <w:tcPr>
            <w:tcW w:w="5103" w:type="dxa"/>
            <w:vAlign w:val="center"/>
          </w:tcPr>
          <w:p w:rsidR="00876944" w:rsidRDefault="00876944" w:rsidP="00D17030">
            <w:r>
              <w:t xml:space="preserve">      JRU_NID_CTRACTION(k)</w:t>
            </w:r>
          </w:p>
        </w:tc>
        <w:tc>
          <w:tcPr>
            <w:tcW w:w="850" w:type="dxa"/>
            <w:vAlign w:val="center"/>
          </w:tcPr>
          <w:p w:rsidR="00876944" w:rsidRDefault="00876944" w:rsidP="00D17030">
            <w:r>
              <w:t>10</w:t>
            </w:r>
          </w:p>
        </w:tc>
        <w:tc>
          <w:tcPr>
            <w:tcW w:w="2835" w:type="dxa"/>
            <w:vAlign w:val="center"/>
          </w:tcPr>
          <w:p w:rsidR="00876944" w:rsidRDefault="00876944" w:rsidP="00D17030">
            <w:r>
              <w:t>Only if M_VOLTAGE(k) ≠ 0.</w:t>
            </w:r>
          </w:p>
        </w:tc>
      </w:tr>
      <w:tr w:rsidR="00876944" w:rsidTr="00FC4506">
        <w:tc>
          <w:tcPr>
            <w:tcW w:w="1062" w:type="dxa"/>
            <w:vAlign w:val="center"/>
          </w:tcPr>
          <w:p w:rsidR="00876944" w:rsidRDefault="00876944" w:rsidP="00D17030">
            <w:r>
              <w:rPr>
                <w:lang w:val="pl-PL"/>
              </w:rPr>
              <w:t>49</w:t>
            </w:r>
          </w:p>
        </w:tc>
        <w:tc>
          <w:tcPr>
            <w:tcW w:w="5103" w:type="dxa"/>
            <w:vAlign w:val="center"/>
          </w:tcPr>
          <w:p w:rsidR="00876944" w:rsidRDefault="00876944" w:rsidP="00D17030">
            <w:r>
              <w:rPr>
                <w:lang w:val="pt-BR"/>
              </w:rPr>
              <w:t>JRU_N_ITER</w:t>
            </w:r>
          </w:p>
        </w:tc>
        <w:tc>
          <w:tcPr>
            <w:tcW w:w="850" w:type="dxa"/>
            <w:vAlign w:val="center"/>
          </w:tcPr>
          <w:p w:rsidR="00876944" w:rsidRDefault="00876944" w:rsidP="00D17030">
            <w:pPr>
              <w:rPr>
                <w:lang w:val="pl-PL"/>
              </w:rPr>
            </w:pPr>
            <w:r>
              <w:rPr>
                <w:lang w:val="pl-PL"/>
              </w:rPr>
              <w:t>5</w:t>
            </w:r>
          </w:p>
        </w:tc>
        <w:tc>
          <w:tcPr>
            <w:tcW w:w="2835" w:type="dxa"/>
            <w:vAlign w:val="center"/>
          </w:tcPr>
          <w:p w:rsidR="00876944" w:rsidRDefault="00876944" w:rsidP="00D17030">
            <w:pPr>
              <w:rPr>
                <w:lang w:val="pl-PL"/>
              </w:rPr>
            </w:pPr>
          </w:p>
        </w:tc>
      </w:tr>
      <w:tr w:rsidR="00876944" w:rsidTr="00FC4506">
        <w:tc>
          <w:tcPr>
            <w:tcW w:w="1062" w:type="dxa"/>
            <w:vAlign w:val="center"/>
          </w:tcPr>
          <w:p w:rsidR="00876944" w:rsidRDefault="00876944" w:rsidP="00D17030">
            <w:pPr>
              <w:rPr>
                <w:lang w:val="pl-PL"/>
              </w:rPr>
            </w:pPr>
            <w:r>
              <w:t>50</w:t>
            </w:r>
          </w:p>
        </w:tc>
        <w:tc>
          <w:tcPr>
            <w:tcW w:w="5103" w:type="dxa"/>
            <w:vAlign w:val="center"/>
          </w:tcPr>
          <w:p w:rsidR="00876944" w:rsidRDefault="00876944" w:rsidP="00D17030">
            <w:pPr>
              <w:rPr>
                <w:lang w:val="pl-PL"/>
              </w:rPr>
            </w:pPr>
            <w:r>
              <w:rPr>
                <w:lang w:val="pl-PL"/>
              </w:rPr>
              <w:t>JRU_NID_NTC(k)</w:t>
            </w:r>
          </w:p>
        </w:tc>
        <w:tc>
          <w:tcPr>
            <w:tcW w:w="850" w:type="dxa"/>
            <w:vAlign w:val="center"/>
          </w:tcPr>
          <w:p w:rsidR="00876944" w:rsidRDefault="00876944" w:rsidP="00D17030">
            <w:r>
              <w:t>8</w:t>
            </w:r>
          </w:p>
        </w:tc>
        <w:tc>
          <w:tcPr>
            <w:tcW w:w="2835" w:type="dxa"/>
            <w:vAlign w:val="center"/>
          </w:tcPr>
          <w:p w:rsidR="00876944" w:rsidRDefault="00876944" w:rsidP="00D17030"/>
        </w:tc>
      </w:tr>
      <w:tr w:rsidR="00876944" w:rsidTr="00FC4506">
        <w:tc>
          <w:tcPr>
            <w:tcW w:w="1062" w:type="dxa"/>
            <w:vAlign w:val="center"/>
          </w:tcPr>
          <w:p w:rsidR="00876944" w:rsidRDefault="00876944" w:rsidP="00D17030">
            <w:r>
              <w:rPr>
                <w:lang w:val="pl-PL"/>
              </w:rPr>
              <w:t>51</w:t>
            </w:r>
          </w:p>
        </w:tc>
        <w:tc>
          <w:tcPr>
            <w:tcW w:w="5103" w:type="dxa"/>
            <w:vAlign w:val="center"/>
          </w:tcPr>
          <w:p w:rsidR="00876944" w:rsidRDefault="00876944" w:rsidP="00D17030">
            <w:r>
              <w:t>JRU_M_AIRTIGHT</w:t>
            </w:r>
          </w:p>
        </w:tc>
        <w:tc>
          <w:tcPr>
            <w:tcW w:w="850" w:type="dxa"/>
            <w:vAlign w:val="center"/>
          </w:tcPr>
          <w:p w:rsidR="00876944" w:rsidRDefault="00876944" w:rsidP="00D17030">
            <w:pPr>
              <w:rPr>
                <w:lang w:val="pl-PL"/>
              </w:rPr>
            </w:pPr>
            <w:r>
              <w:rPr>
                <w:lang w:val="pl-PL"/>
              </w:rPr>
              <w:t>2</w:t>
            </w:r>
          </w:p>
        </w:tc>
        <w:tc>
          <w:tcPr>
            <w:tcW w:w="2835" w:type="dxa"/>
            <w:vAlign w:val="center"/>
          </w:tcPr>
          <w:p w:rsidR="00876944" w:rsidRDefault="00876944" w:rsidP="00D17030">
            <w:pPr>
              <w:rPr>
                <w:lang w:val="pl-PL"/>
              </w:rPr>
            </w:pPr>
          </w:p>
        </w:tc>
      </w:tr>
      <w:tr w:rsidR="00876944" w:rsidTr="00FC4506">
        <w:tc>
          <w:tcPr>
            <w:tcW w:w="1062" w:type="dxa"/>
            <w:vAlign w:val="center"/>
          </w:tcPr>
          <w:p w:rsidR="00876944" w:rsidRDefault="00876944" w:rsidP="00D17030">
            <w:r>
              <w:t>52</w:t>
            </w:r>
          </w:p>
        </w:tc>
        <w:tc>
          <w:tcPr>
            <w:tcW w:w="5103" w:type="dxa"/>
            <w:vAlign w:val="center"/>
          </w:tcPr>
          <w:p w:rsidR="00876944" w:rsidRDefault="00876944" w:rsidP="00D17030">
            <w:r>
              <w:t>Padding</w:t>
            </w:r>
          </w:p>
        </w:tc>
        <w:tc>
          <w:tcPr>
            <w:tcW w:w="850" w:type="dxa"/>
            <w:vAlign w:val="center"/>
          </w:tcPr>
          <w:p w:rsidR="00876944" w:rsidRDefault="00876944" w:rsidP="00D17030"/>
        </w:tc>
        <w:tc>
          <w:tcPr>
            <w:tcW w:w="2835" w:type="dxa"/>
            <w:vAlign w:val="center"/>
          </w:tcPr>
          <w:p w:rsidR="00876944" w:rsidRDefault="00876944" w:rsidP="00D17030"/>
        </w:tc>
      </w:tr>
    </w:tbl>
    <w:p w:rsidR="00876944" w:rsidRPr="0019043B" w:rsidRDefault="00876944" w:rsidP="00D17030"/>
    <w:p w:rsidR="00876944" w:rsidRDefault="00876944" w:rsidP="00D17030">
      <w:bookmarkStart w:id="1227" w:name="_Ref351990504"/>
      <w:r>
        <w:t>Packet 3:</w:t>
      </w:r>
      <w:bookmarkEnd w:id="1227"/>
      <w:r>
        <w:t xml:space="preserve"> EMERGENCY </w:t>
      </w:r>
      <w:r w:rsidRPr="00246604">
        <w:t>BRAKE COMMAND STATE</w:t>
      </w:r>
    </w:p>
    <w:p w:rsidR="00876944" w:rsidRDefault="00876944" w:rsidP="00D17030">
      <w:r>
        <w:t>This packet is used to record the emergency brake application order. This information will be stored, independently, whether the action has been either performed by the driver or triggered by the system.</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9" w:type="dxa"/>
          <w:right w:w="69" w:type="dxa"/>
        </w:tblCellMar>
        <w:tblLook w:val="0000" w:firstRow="0" w:lastRow="0" w:firstColumn="0" w:lastColumn="0" w:noHBand="0" w:noVBand="0"/>
      </w:tblPr>
      <w:tblGrid>
        <w:gridCol w:w="1629"/>
        <w:gridCol w:w="3969"/>
        <w:gridCol w:w="1559"/>
        <w:gridCol w:w="11"/>
        <w:gridCol w:w="1408"/>
      </w:tblGrid>
      <w:tr w:rsidR="00876944" w:rsidTr="00FC4506">
        <w:tc>
          <w:tcPr>
            <w:tcW w:w="1629" w:type="dxa"/>
          </w:tcPr>
          <w:p w:rsidR="00876944" w:rsidRDefault="00876944" w:rsidP="00D17030">
            <w:pPr>
              <w:rPr>
                <w:b/>
              </w:rPr>
            </w:pPr>
            <w:r>
              <w:rPr>
                <w:b/>
              </w:rPr>
              <w:t>Field No.</w:t>
            </w:r>
          </w:p>
        </w:tc>
        <w:tc>
          <w:tcPr>
            <w:tcW w:w="3969" w:type="dxa"/>
          </w:tcPr>
          <w:p w:rsidR="00876944" w:rsidRDefault="00876944" w:rsidP="00D17030">
            <w:pPr>
              <w:rPr>
                <w:b/>
              </w:rPr>
            </w:pPr>
            <w:r>
              <w:rPr>
                <w:b/>
              </w:rPr>
              <w:t>VARIABLE/ PACKET</w:t>
            </w:r>
          </w:p>
        </w:tc>
        <w:tc>
          <w:tcPr>
            <w:tcW w:w="1570" w:type="dxa"/>
            <w:gridSpan w:val="2"/>
          </w:tcPr>
          <w:p w:rsidR="00876944" w:rsidRDefault="00876944" w:rsidP="00D17030">
            <w:pPr>
              <w:rPr>
                <w:b/>
              </w:rPr>
            </w:pPr>
            <w:r>
              <w:rPr>
                <w:b/>
              </w:rPr>
              <w:t>Length in bits</w:t>
            </w:r>
          </w:p>
        </w:tc>
        <w:tc>
          <w:tcPr>
            <w:tcW w:w="1408" w:type="dxa"/>
          </w:tcPr>
          <w:p w:rsidR="00876944" w:rsidRDefault="00876944" w:rsidP="00D17030">
            <w:pPr>
              <w:rPr>
                <w:b/>
              </w:rPr>
            </w:pPr>
            <w:r>
              <w:rPr>
                <w:b/>
              </w:rPr>
              <w:t>Remarks</w:t>
            </w:r>
          </w:p>
        </w:tc>
      </w:tr>
      <w:tr w:rsidR="00876944" w:rsidTr="00FC4506">
        <w:tc>
          <w:tcPr>
            <w:tcW w:w="1629" w:type="dxa"/>
          </w:tcPr>
          <w:p w:rsidR="00876944" w:rsidRDefault="00876944" w:rsidP="00D17030">
            <w:r>
              <w:t>1</w:t>
            </w:r>
          </w:p>
        </w:tc>
        <w:tc>
          <w:tcPr>
            <w:tcW w:w="3969" w:type="dxa"/>
          </w:tcPr>
          <w:p w:rsidR="00876944" w:rsidRDefault="00876944" w:rsidP="00D17030">
            <w:r>
              <w:t>JRU_NID_PACKET</w:t>
            </w:r>
          </w:p>
        </w:tc>
        <w:tc>
          <w:tcPr>
            <w:tcW w:w="1570" w:type="dxa"/>
            <w:gridSpan w:val="2"/>
          </w:tcPr>
          <w:p w:rsidR="00876944" w:rsidRDefault="00876944" w:rsidP="00D17030">
            <w:r>
              <w:t>8</w:t>
            </w:r>
          </w:p>
        </w:tc>
        <w:tc>
          <w:tcPr>
            <w:tcW w:w="1408" w:type="dxa"/>
          </w:tcPr>
          <w:p w:rsidR="00876944" w:rsidRDefault="00876944" w:rsidP="00D17030"/>
        </w:tc>
      </w:tr>
      <w:tr w:rsidR="00876944" w:rsidTr="00FC4506">
        <w:tc>
          <w:tcPr>
            <w:tcW w:w="1629" w:type="dxa"/>
            <w:vAlign w:val="center"/>
          </w:tcPr>
          <w:p w:rsidR="00876944" w:rsidRDefault="00876944" w:rsidP="00D17030">
            <w:r>
              <w:t>2</w:t>
            </w:r>
          </w:p>
        </w:tc>
        <w:tc>
          <w:tcPr>
            <w:tcW w:w="3969" w:type="dxa"/>
            <w:vAlign w:val="center"/>
          </w:tcPr>
          <w:p w:rsidR="00876944" w:rsidRDefault="00876944" w:rsidP="00D17030">
            <w:r>
              <w:t>JRU_L_PACKET</w:t>
            </w:r>
          </w:p>
        </w:tc>
        <w:tc>
          <w:tcPr>
            <w:tcW w:w="1559" w:type="dxa"/>
            <w:vAlign w:val="center"/>
          </w:tcPr>
          <w:p w:rsidR="00876944" w:rsidRDefault="00876944" w:rsidP="00D17030">
            <w:r>
              <w:t>16</w:t>
            </w:r>
          </w:p>
        </w:tc>
        <w:tc>
          <w:tcPr>
            <w:tcW w:w="1419" w:type="dxa"/>
            <w:gridSpan w:val="2"/>
            <w:vAlign w:val="center"/>
          </w:tcPr>
          <w:p w:rsidR="00876944" w:rsidRDefault="00876944" w:rsidP="00D17030"/>
        </w:tc>
      </w:tr>
      <w:tr w:rsidR="00876944" w:rsidTr="00FC4506">
        <w:tc>
          <w:tcPr>
            <w:tcW w:w="1629" w:type="dxa"/>
          </w:tcPr>
          <w:p w:rsidR="00876944" w:rsidRDefault="00876944" w:rsidP="00D17030">
            <w:r>
              <w:t>3</w:t>
            </w:r>
          </w:p>
        </w:tc>
        <w:tc>
          <w:tcPr>
            <w:tcW w:w="3969" w:type="dxa"/>
          </w:tcPr>
          <w:p w:rsidR="00876944" w:rsidRDefault="00876944" w:rsidP="00D17030">
            <w:r>
              <w:t>JRU_M_BRAKE_COMMAND_STATE</w:t>
            </w:r>
          </w:p>
        </w:tc>
        <w:tc>
          <w:tcPr>
            <w:tcW w:w="1570" w:type="dxa"/>
            <w:gridSpan w:val="2"/>
          </w:tcPr>
          <w:p w:rsidR="00876944" w:rsidRDefault="00876944" w:rsidP="00D17030">
            <w:r>
              <w:t>1</w:t>
            </w:r>
          </w:p>
        </w:tc>
        <w:tc>
          <w:tcPr>
            <w:tcW w:w="1408" w:type="dxa"/>
          </w:tcPr>
          <w:p w:rsidR="00876944" w:rsidRDefault="00876944" w:rsidP="00D17030"/>
        </w:tc>
      </w:tr>
      <w:tr w:rsidR="00876944" w:rsidTr="00FC4506">
        <w:tc>
          <w:tcPr>
            <w:tcW w:w="1629" w:type="dxa"/>
          </w:tcPr>
          <w:p w:rsidR="00876944" w:rsidRDefault="00876944" w:rsidP="00D17030">
            <w:r>
              <w:t>4</w:t>
            </w:r>
          </w:p>
        </w:tc>
        <w:tc>
          <w:tcPr>
            <w:tcW w:w="3969" w:type="dxa"/>
          </w:tcPr>
          <w:p w:rsidR="00876944" w:rsidRDefault="00876944" w:rsidP="00D17030">
            <w:r>
              <w:t>Padding bits</w:t>
            </w:r>
          </w:p>
        </w:tc>
        <w:tc>
          <w:tcPr>
            <w:tcW w:w="1570" w:type="dxa"/>
            <w:gridSpan w:val="2"/>
          </w:tcPr>
          <w:p w:rsidR="00876944" w:rsidRDefault="00876944" w:rsidP="00D17030">
            <w:r>
              <w:t>7</w:t>
            </w:r>
          </w:p>
        </w:tc>
        <w:tc>
          <w:tcPr>
            <w:tcW w:w="1408" w:type="dxa"/>
          </w:tcPr>
          <w:p w:rsidR="00876944" w:rsidRDefault="00876944" w:rsidP="00D17030"/>
        </w:tc>
      </w:tr>
    </w:tbl>
    <w:p w:rsidR="00876944" w:rsidRPr="0019043B" w:rsidRDefault="00876944" w:rsidP="00D17030"/>
    <w:p w:rsidR="00876944" w:rsidRDefault="00876944" w:rsidP="00D17030">
      <w:bookmarkStart w:id="1228" w:name="_Ref351990699"/>
      <w:r>
        <w:t xml:space="preserve">Packet 4: </w:t>
      </w:r>
      <w:r w:rsidRPr="00246604">
        <w:t>SERVICE BRAKE COMMAND STATE</w:t>
      </w:r>
      <w:bookmarkEnd w:id="1228"/>
    </w:p>
    <w:p w:rsidR="00876944" w:rsidRDefault="00876944" w:rsidP="00D17030">
      <w:r>
        <w:t>This packet shall record the service brake application order. This information will be stored, independently, whether the action has been either performed by the driver or triggered by the system.</w:t>
      </w:r>
    </w:p>
    <w:p w:rsidR="00876944" w:rsidRPr="0019043B"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9" w:type="dxa"/>
          <w:right w:w="69" w:type="dxa"/>
        </w:tblCellMar>
        <w:tblLook w:val="0000" w:firstRow="0" w:lastRow="0" w:firstColumn="0" w:lastColumn="0" w:noHBand="0" w:noVBand="0"/>
      </w:tblPr>
      <w:tblGrid>
        <w:gridCol w:w="2419"/>
        <w:gridCol w:w="3177"/>
        <w:gridCol w:w="1570"/>
        <w:gridCol w:w="1473"/>
      </w:tblGrid>
      <w:tr w:rsidR="00876944" w:rsidRPr="0019043B" w:rsidTr="00FC4506">
        <w:trPr>
          <w:trHeight w:val="359"/>
        </w:trPr>
        <w:tc>
          <w:tcPr>
            <w:tcW w:w="2419" w:type="dxa"/>
          </w:tcPr>
          <w:p w:rsidR="00876944" w:rsidRPr="0019043B" w:rsidRDefault="00876944" w:rsidP="00D17030">
            <w:pPr>
              <w:rPr>
                <w:b/>
              </w:rPr>
            </w:pPr>
            <w:r w:rsidRPr="0019043B">
              <w:rPr>
                <w:b/>
              </w:rPr>
              <w:t>Field No.</w:t>
            </w:r>
          </w:p>
        </w:tc>
        <w:tc>
          <w:tcPr>
            <w:tcW w:w="3177" w:type="dxa"/>
          </w:tcPr>
          <w:p w:rsidR="00876944" w:rsidRPr="0019043B" w:rsidRDefault="00876944" w:rsidP="00D17030">
            <w:pPr>
              <w:rPr>
                <w:b/>
              </w:rPr>
            </w:pPr>
            <w:r w:rsidRPr="0019043B">
              <w:rPr>
                <w:b/>
              </w:rPr>
              <w:t>VARIABLE/ PACKET</w:t>
            </w:r>
          </w:p>
        </w:tc>
        <w:tc>
          <w:tcPr>
            <w:tcW w:w="1570" w:type="dxa"/>
          </w:tcPr>
          <w:p w:rsidR="00876944" w:rsidRPr="0019043B" w:rsidRDefault="00876944" w:rsidP="00D17030">
            <w:pPr>
              <w:rPr>
                <w:b/>
              </w:rPr>
            </w:pPr>
            <w:r w:rsidRPr="0019043B">
              <w:rPr>
                <w:b/>
              </w:rPr>
              <w:t>Length in bits</w:t>
            </w:r>
          </w:p>
        </w:tc>
        <w:tc>
          <w:tcPr>
            <w:tcW w:w="1473" w:type="dxa"/>
          </w:tcPr>
          <w:p w:rsidR="00876944" w:rsidRPr="0019043B" w:rsidRDefault="00876944" w:rsidP="00D17030">
            <w:pPr>
              <w:rPr>
                <w:b/>
              </w:rPr>
            </w:pPr>
            <w:r w:rsidRPr="0019043B">
              <w:rPr>
                <w:b/>
              </w:rPr>
              <w:t>Remarks</w:t>
            </w:r>
          </w:p>
        </w:tc>
      </w:tr>
      <w:tr w:rsidR="00876944" w:rsidRPr="0019043B" w:rsidTr="00FC4506">
        <w:tc>
          <w:tcPr>
            <w:tcW w:w="2419" w:type="dxa"/>
          </w:tcPr>
          <w:p w:rsidR="00876944" w:rsidRPr="0019043B" w:rsidRDefault="00876944" w:rsidP="00D17030">
            <w:r w:rsidRPr="0019043B">
              <w:t>1</w:t>
            </w:r>
          </w:p>
        </w:tc>
        <w:tc>
          <w:tcPr>
            <w:tcW w:w="3177" w:type="dxa"/>
          </w:tcPr>
          <w:p w:rsidR="00876944" w:rsidRPr="0019043B" w:rsidRDefault="00876944" w:rsidP="00D17030">
            <w:r w:rsidRPr="0019043B">
              <w:t>JRU_NID_PACKET</w:t>
            </w:r>
          </w:p>
        </w:tc>
        <w:tc>
          <w:tcPr>
            <w:tcW w:w="1570" w:type="dxa"/>
          </w:tcPr>
          <w:p w:rsidR="00876944" w:rsidRPr="0019043B" w:rsidRDefault="00876944" w:rsidP="00D17030">
            <w:r w:rsidRPr="0019043B">
              <w:t>8</w:t>
            </w:r>
          </w:p>
        </w:tc>
        <w:tc>
          <w:tcPr>
            <w:tcW w:w="1473" w:type="dxa"/>
          </w:tcPr>
          <w:p w:rsidR="00876944" w:rsidRPr="0019043B" w:rsidRDefault="00876944" w:rsidP="00D17030"/>
        </w:tc>
      </w:tr>
      <w:tr w:rsidR="00876944" w:rsidRPr="0019043B" w:rsidTr="00FC4506">
        <w:tc>
          <w:tcPr>
            <w:tcW w:w="2419" w:type="dxa"/>
          </w:tcPr>
          <w:p w:rsidR="00876944" w:rsidRPr="0019043B" w:rsidRDefault="00876944" w:rsidP="00D17030">
            <w:r w:rsidRPr="0019043B">
              <w:t>2</w:t>
            </w:r>
          </w:p>
        </w:tc>
        <w:tc>
          <w:tcPr>
            <w:tcW w:w="3177" w:type="dxa"/>
          </w:tcPr>
          <w:p w:rsidR="00876944" w:rsidRPr="0019043B" w:rsidRDefault="00876944" w:rsidP="00D17030">
            <w:r w:rsidRPr="0019043B">
              <w:t>JRU_L_PACKET</w:t>
            </w:r>
          </w:p>
        </w:tc>
        <w:tc>
          <w:tcPr>
            <w:tcW w:w="1570" w:type="dxa"/>
          </w:tcPr>
          <w:p w:rsidR="00876944" w:rsidRPr="0019043B" w:rsidRDefault="00876944" w:rsidP="00D17030">
            <w:r w:rsidRPr="0019043B">
              <w:t>16</w:t>
            </w:r>
          </w:p>
        </w:tc>
        <w:tc>
          <w:tcPr>
            <w:tcW w:w="1473" w:type="dxa"/>
          </w:tcPr>
          <w:p w:rsidR="00876944" w:rsidRPr="0019043B" w:rsidRDefault="00876944" w:rsidP="00D17030"/>
        </w:tc>
      </w:tr>
      <w:tr w:rsidR="00876944" w:rsidRPr="0019043B" w:rsidTr="00FC4506">
        <w:tc>
          <w:tcPr>
            <w:tcW w:w="2419" w:type="dxa"/>
          </w:tcPr>
          <w:p w:rsidR="00876944" w:rsidRPr="0019043B" w:rsidRDefault="00876944" w:rsidP="00D17030">
            <w:r w:rsidRPr="0019043B">
              <w:t>3</w:t>
            </w:r>
          </w:p>
        </w:tc>
        <w:tc>
          <w:tcPr>
            <w:tcW w:w="3177" w:type="dxa"/>
          </w:tcPr>
          <w:p w:rsidR="00876944" w:rsidRPr="0019043B" w:rsidRDefault="00876944" w:rsidP="00D17030">
            <w:r w:rsidRPr="0019043B">
              <w:t>JRU_M_BRAKE_COMMAND_STATE</w:t>
            </w:r>
          </w:p>
        </w:tc>
        <w:tc>
          <w:tcPr>
            <w:tcW w:w="1570" w:type="dxa"/>
          </w:tcPr>
          <w:p w:rsidR="00876944" w:rsidRPr="0019043B" w:rsidRDefault="00876944" w:rsidP="00D17030">
            <w:r w:rsidRPr="0019043B">
              <w:t>1</w:t>
            </w:r>
          </w:p>
        </w:tc>
        <w:tc>
          <w:tcPr>
            <w:tcW w:w="1473" w:type="dxa"/>
          </w:tcPr>
          <w:p w:rsidR="00876944" w:rsidRPr="0019043B" w:rsidRDefault="00876944" w:rsidP="00D17030"/>
        </w:tc>
      </w:tr>
      <w:tr w:rsidR="00876944" w:rsidRPr="0019043B" w:rsidTr="00FC4506">
        <w:tc>
          <w:tcPr>
            <w:tcW w:w="2419" w:type="dxa"/>
          </w:tcPr>
          <w:p w:rsidR="00876944" w:rsidRPr="0019043B" w:rsidRDefault="00876944" w:rsidP="00D17030">
            <w:r w:rsidRPr="0019043B">
              <w:t>4</w:t>
            </w:r>
          </w:p>
        </w:tc>
        <w:tc>
          <w:tcPr>
            <w:tcW w:w="3177" w:type="dxa"/>
          </w:tcPr>
          <w:p w:rsidR="00876944" w:rsidRPr="0019043B" w:rsidRDefault="00876944" w:rsidP="00D17030">
            <w:r w:rsidRPr="0019043B">
              <w:t>Padding bits</w:t>
            </w:r>
          </w:p>
        </w:tc>
        <w:tc>
          <w:tcPr>
            <w:tcW w:w="1570" w:type="dxa"/>
          </w:tcPr>
          <w:p w:rsidR="00876944" w:rsidRPr="0019043B" w:rsidRDefault="00876944" w:rsidP="00D17030">
            <w:r w:rsidRPr="0019043B">
              <w:t>7</w:t>
            </w:r>
          </w:p>
        </w:tc>
        <w:tc>
          <w:tcPr>
            <w:tcW w:w="1473" w:type="dxa"/>
          </w:tcPr>
          <w:p w:rsidR="00876944" w:rsidRPr="0019043B" w:rsidRDefault="00876944" w:rsidP="00D17030"/>
        </w:tc>
      </w:tr>
    </w:tbl>
    <w:p w:rsidR="00876944" w:rsidRDefault="00876944" w:rsidP="00D17030"/>
    <w:p w:rsidR="00876944" w:rsidRDefault="00876944" w:rsidP="00D17030">
      <w:bookmarkStart w:id="1229" w:name="_Ref351990821"/>
      <w:r>
        <w:t xml:space="preserve">Packet 5: </w:t>
      </w:r>
      <w:r w:rsidRPr="00246604">
        <w:t>MESSAGE TO RADIO INFILL UNIT</w:t>
      </w:r>
      <w:bookmarkEnd w:id="1229"/>
    </w:p>
    <w:p w:rsidR="00876944" w:rsidRDefault="00876944" w:rsidP="00D17030">
      <w:r>
        <w:t>This packet shall be sent after sending a message to an RIU.</w:t>
      </w:r>
    </w:p>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9"/>
        <w:gridCol w:w="2439"/>
        <w:gridCol w:w="2439"/>
        <w:gridCol w:w="1956"/>
      </w:tblGrid>
      <w:tr w:rsidR="00876944" w:rsidRPr="0019043B" w:rsidTr="00FC4506">
        <w:tc>
          <w:tcPr>
            <w:tcW w:w="2439" w:type="dxa"/>
          </w:tcPr>
          <w:p w:rsidR="00876944" w:rsidRPr="0019043B" w:rsidRDefault="00876944" w:rsidP="00D17030">
            <w:pPr>
              <w:rPr>
                <w:b/>
              </w:rPr>
            </w:pPr>
            <w:r w:rsidRPr="0019043B">
              <w:rPr>
                <w:b/>
              </w:rPr>
              <w:t>Field No.</w:t>
            </w:r>
          </w:p>
        </w:tc>
        <w:tc>
          <w:tcPr>
            <w:tcW w:w="2439" w:type="dxa"/>
          </w:tcPr>
          <w:p w:rsidR="00876944" w:rsidRPr="0019043B" w:rsidRDefault="00876944" w:rsidP="00D17030">
            <w:pPr>
              <w:rPr>
                <w:b/>
              </w:rPr>
            </w:pPr>
            <w:r w:rsidRPr="0019043B">
              <w:rPr>
                <w:b/>
              </w:rPr>
              <w:t>VARIABLE/ PACKET</w:t>
            </w:r>
          </w:p>
        </w:tc>
        <w:tc>
          <w:tcPr>
            <w:tcW w:w="2439" w:type="dxa"/>
          </w:tcPr>
          <w:p w:rsidR="00876944" w:rsidRPr="0019043B" w:rsidRDefault="00876944" w:rsidP="00D17030">
            <w:pPr>
              <w:rPr>
                <w:b/>
              </w:rPr>
            </w:pPr>
            <w:r w:rsidRPr="0019043B">
              <w:rPr>
                <w:b/>
              </w:rPr>
              <w:t>Length in bits</w:t>
            </w:r>
          </w:p>
        </w:tc>
        <w:tc>
          <w:tcPr>
            <w:tcW w:w="1956" w:type="dxa"/>
          </w:tcPr>
          <w:p w:rsidR="00876944" w:rsidRPr="0019043B" w:rsidRDefault="00876944" w:rsidP="00D17030">
            <w:pPr>
              <w:rPr>
                <w:b/>
              </w:rPr>
            </w:pPr>
            <w:r w:rsidRPr="0019043B">
              <w:rPr>
                <w:b/>
              </w:rPr>
              <w:t>Remarks</w:t>
            </w:r>
          </w:p>
        </w:tc>
      </w:tr>
      <w:tr w:rsidR="00876944" w:rsidRPr="0019043B" w:rsidTr="00FC4506">
        <w:tc>
          <w:tcPr>
            <w:tcW w:w="2439" w:type="dxa"/>
          </w:tcPr>
          <w:p w:rsidR="00876944" w:rsidRPr="0019043B" w:rsidRDefault="00876944" w:rsidP="00D17030">
            <w:r w:rsidRPr="0019043B">
              <w:t>1</w:t>
            </w:r>
          </w:p>
        </w:tc>
        <w:tc>
          <w:tcPr>
            <w:tcW w:w="2439" w:type="dxa"/>
          </w:tcPr>
          <w:p w:rsidR="00876944" w:rsidRPr="0019043B" w:rsidRDefault="00876944" w:rsidP="00D17030">
            <w:r w:rsidRPr="0019043B">
              <w:t>JRU_NID_PACKET</w:t>
            </w:r>
          </w:p>
        </w:tc>
        <w:tc>
          <w:tcPr>
            <w:tcW w:w="2439" w:type="dxa"/>
          </w:tcPr>
          <w:p w:rsidR="00876944" w:rsidRPr="0019043B" w:rsidRDefault="00876944" w:rsidP="00D17030">
            <w:r w:rsidRPr="0019043B">
              <w:t>8</w:t>
            </w:r>
          </w:p>
        </w:tc>
        <w:tc>
          <w:tcPr>
            <w:tcW w:w="1956" w:type="dxa"/>
          </w:tcPr>
          <w:p w:rsidR="00876944" w:rsidRPr="0019043B" w:rsidRDefault="00876944" w:rsidP="00D17030"/>
        </w:tc>
      </w:tr>
      <w:tr w:rsidR="00876944" w:rsidRPr="0019043B" w:rsidTr="00FC4506">
        <w:tc>
          <w:tcPr>
            <w:tcW w:w="2439" w:type="dxa"/>
          </w:tcPr>
          <w:p w:rsidR="00876944" w:rsidRPr="0019043B" w:rsidRDefault="00876944" w:rsidP="00D17030">
            <w:r w:rsidRPr="0019043B">
              <w:t>2</w:t>
            </w:r>
          </w:p>
        </w:tc>
        <w:tc>
          <w:tcPr>
            <w:tcW w:w="2439" w:type="dxa"/>
          </w:tcPr>
          <w:p w:rsidR="00876944" w:rsidRPr="0019043B" w:rsidRDefault="00876944" w:rsidP="00D17030">
            <w:r w:rsidRPr="0019043B">
              <w:t>JRU_L_PACKET</w:t>
            </w:r>
          </w:p>
        </w:tc>
        <w:tc>
          <w:tcPr>
            <w:tcW w:w="2439" w:type="dxa"/>
          </w:tcPr>
          <w:p w:rsidR="00876944" w:rsidRPr="0019043B" w:rsidRDefault="00876944" w:rsidP="00D17030">
            <w:pPr>
              <w:rPr>
                <w:lang w:val="fr-FR"/>
              </w:rPr>
            </w:pPr>
            <w:r w:rsidRPr="0019043B">
              <w:rPr>
                <w:lang w:val="fr-FR"/>
              </w:rPr>
              <w:t>16</w:t>
            </w:r>
          </w:p>
        </w:tc>
        <w:tc>
          <w:tcPr>
            <w:tcW w:w="1956" w:type="dxa"/>
          </w:tcPr>
          <w:p w:rsidR="00876944" w:rsidRPr="0019043B" w:rsidRDefault="00876944" w:rsidP="00D17030">
            <w:pPr>
              <w:rPr>
                <w:lang w:val="fr-FR"/>
              </w:rPr>
            </w:pPr>
          </w:p>
        </w:tc>
      </w:tr>
      <w:tr w:rsidR="00876944" w:rsidRPr="0019043B" w:rsidTr="00FC4506">
        <w:tc>
          <w:tcPr>
            <w:tcW w:w="2439" w:type="dxa"/>
          </w:tcPr>
          <w:p w:rsidR="00876944" w:rsidRPr="0019043B" w:rsidRDefault="00876944" w:rsidP="00D17030">
            <w:pPr>
              <w:rPr>
                <w:lang w:val="fr-FR"/>
              </w:rPr>
            </w:pPr>
            <w:r w:rsidRPr="0019043B">
              <w:rPr>
                <w:lang w:val="fr-FR"/>
              </w:rPr>
              <w:t>3</w:t>
            </w:r>
          </w:p>
        </w:tc>
        <w:tc>
          <w:tcPr>
            <w:tcW w:w="2439" w:type="dxa"/>
          </w:tcPr>
          <w:p w:rsidR="00876944" w:rsidRPr="0019043B" w:rsidRDefault="00876944" w:rsidP="00D17030">
            <w:pPr>
              <w:rPr>
                <w:lang w:val="fr-FR"/>
              </w:rPr>
            </w:pPr>
            <w:r w:rsidRPr="0019043B">
              <w:rPr>
                <w:lang w:val="pl-PL"/>
              </w:rPr>
              <w:t>JRU_NID_C</w:t>
            </w:r>
          </w:p>
        </w:tc>
        <w:tc>
          <w:tcPr>
            <w:tcW w:w="2439" w:type="dxa"/>
          </w:tcPr>
          <w:p w:rsidR="00876944" w:rsidRPr="0019043B" w:rsidRDefault="00876944" w:rsidP="00D17030">
            <w:r w:rsidRPr="0019043B">
              <w:rPr>
                <w:lang w:val="pl-PL"/>
              </w:rPr>
              <w:t>10</w:t>
            </w:r>
          </w:p>
        </w:tc>
        <w:tc>
          <w:tcPr>
            <w:tcW w:w="1956" w:type="dxa"/>
          </w:tcPr>
          <w:p w:rsidR="00876944" w:rsidRPr="0019043B" w:rsidRDefault="00876944" w:rsidP="00D17030"/>
        </w:tc>
      </w:tr>
      <w:tr w:rsidR="00876944" w:rsidRPr="0019043B" w:rsidTr="00FC4506">
        <w:tc>
          <w:tcPr>
            <w:tcW w:w="2439" w:type="dxa"/>
          </w:tcPr>
          <w:p w:rsidR="00876944" w:rsidRPr="0019043B" w:rsidRDefault="00876944" w:rsidP="00D17030">
            <w:pPr>
              <w:rPr>
                <w:lang w:val="fr-FR"/>
              </w:rPr>
            </w:pPr>
            <w:r w:rsidRPr="0019043B">
              <w:rPr>
                <w:lang w:val="fr-FR"/>
              </w:rPr>
              <w:t>4</w:t>
            </w:r>
          </w:p>
        </w:tc>
        <w:tc>
          <w:tcPr>
            <w:tcW w:w="2439" w:type="dxa"/>
          </w:tcPr>
          <w:p w:rsidR="00876944" w:rsidRPr="0019043B" w:rsidRDefault="00876944" w:rsidP="00D17030">
            <w:pPr>
              <w:rPr>
                <w:lang w:val="fr-FR"/>
              </w:rPr>
            </w:pPr>
            <w:r w:rsidRPr="0019043B">
              <w:rPr>
                <w:lang w:val="pl-PL"/>
              </w:rPr>
              <w:t>JRU_NID_RIU</w:t>
            </w:r>
          </w:p>
        </w:tc>
        <w:tc>
          <w:tcPr>
            <w:tcW w:w="2439" w:type="dxa"/>
          </w:tcPr>
          <w:p w:rsidR="00876944" w:rsidRPr="0019043B" w:rsidRDefault="00876944" w:rsidP="00D17030">
            <w:r w:rsidRPr="0019043B">
              <w:t>14</w:t>
            </w:r>
          </w:p>
        </w:tc>
        <w:tc>
          <w:tcPr>
            <w:tcW w:w="1956" w:type="dxa"/>
          </w:tcPr>
          <w:p w:rsidR="00876944" w:rsidRPr="0019043B" w:rsidRDefault="00876944" w:rsidP="00D17030"/>
        </w:tc>
      </w:tr>
      <w:tr w:rsidR="00876944" w:rsidRPr="0019043B" w:rsidTr="00FC4506">
        <w:tc>
          <w:tcPr>
            <w:tcW w:w="2439" w:type="dxa"/>
          </w:tcPr>
          <w:p w:rsidR="00876944" w:rsidRPr="0019043B" w:rsidRDefault="00876944" w:rsidP="00D17030">
            <w:pPr>
              <w:rPr>
                <w:lang w:val="fr-FR"/>
              </w:rPr>
            </w:pPr>
            <w:r w:rsidRPr="0019043B">
              <w:rPr>
                <w:lang w:val="fr-FR"/>
              </w:rPr>
              <w:t>5</w:t>
            </w:r>
          </w:p>
        </w:tc>
        <w:tc>
          <w:tcPr>
            <w:tcW w:w="2439" w:type="dxa"/>
          </w:tcPr>
          <w:p w:rsidR="00876944" w:rsidRPr="0019043B" w:rsidRDefault="00876944" w:rsidP="00D17030">
            <w:pPr>
              <w:rPr>
                <w:lang w:val="fr-FR"/>
              </w:rPr>
            </w:pPr>
            <w:r w:rsidRPr="0019043B">
              <w:t>Radio infill bytes</w:t>
            </w:r>
          </w:p>
        </w:tc>
        <w:tc>
          <w:tcPr>
            <w:tcW w:w="2439" w:type="dxa"/>
          </w:tcPr>
          <w:p w:rsidR="00876944" w:rsidRPr="0019043B" w:rsidRDefault="00876944" w:rsidP="00D17030"/>
        </w:tc>
        <w:tc>
          <w:tcPr>
            <w:tcW w:w="1956" w:type="dxa"/>
          </w:tcPr>
          <w:p w:rsidR="00876944" w:rsidRPr="0019043B" w:rsidRDefault="00876944" w:rsidP="00D17030">
            <w:r w:rsidRPr="0019043B">
              <w:t>The size of  “Radio infill bytes” is variable</w:t>
            </w:r>
          </w:p>
        </w:tc>
      </w:tr>
    </w:tbl>
    <w:p w:rsidR="00876944" w:rsidRDefault="00876944" w:rsidP="00D17030"/>
    <w:p w:rsidR="00876944" w:rsidRDefault="00876944" w:rsidP="00D17030">
      <w:bookmarkStart w:id="1230" w:name="_Ref351990978"/>
      <w:r>
        <w:t xml:space="preserve">Packet 6: </w:t>
      </w:r>
      <w:r w:rsidRPr="00246604">
        <w:t>MESSAGE FROM BALISE</w:t>
      </w:r>
      <w:bookmarkEnd w:id="1230"/>
    </w:p>
    <w:p w:rsidR="00876944" w:rsidRDefault="00876944" w:rsidP="00D17030">
      <w:r>
        <w:t xml:space="preserve">This packet shall be sent to the JRU after receiving a balise. The content of this packet is all message packets defined in </w:t>
      </w:r>
      <w:r w:rsidR="00BC64AF">
        <w:t xml:space="preserve">Unisig </w:t>
      </w:r>
      <w:r>
        <w:t>documents</w:t>
      </w:r>
      <w:r w:rsidR="00BC64AF">
        <w:t>.</w:t>
      </w:r>
    </w:p>
    <w:p w:rsidR="00876944" w:rsidRPr="0033582E"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JRU_L_PACKET</w:t>
            </w:r>
          </w:p>
        </w:tc>
        <w:tc>
          <w:tcPr>
            <w:tcW w:w="2268" w:type="dxa"/>
          </w:tcPr>
          <w:p w:rsidR="00876944" w:rsidRDefault="00876944" w:rsidP="00D17030">
            <w:r>
              <w:t>16</w:t>
            </w:r>
          </w:p>
        </w:tc>
        <w:tc>
          <w:tcPr>
            <w:tcW w:w="2552" w:type="dxa"/>
          </w:tcPr>
          <w:p w:rsidR="00876944" w:rsidRDefault="00876944" w:rsidP="00D17030"/>
        </w:tc>
      </w:tr>
      <w:tr w:rsidR="00876944" w:rsidTr="00FC4506">
        <w:tc>
          <w:tcPr>
            <w:tcW w:w="2044" w:type="dxa"/>
          </w:tcPr>
          <w:p w:rsidR="00876944" w:rsidRDefault="00876944" w:rsidP="00D17030">
            <w:r>
              <w:t>3</w:t>
            </w:r>
          </w:p>
        </w:tc>
        <w:tc>
          <w:tcPr>
            <w:tcW w:w="2409" w:type="dxa"/>
          </w:tcPr>
          <w:p w:rsidR="00876944" w:rsidRDefault="00876944" w:rsidP="00D17030">
            <w:r>
              <w:t>Balises bytes</w:t>
            </w:r>
          </w:p>
        </w:tc>
        <w:tc>
          <w:tcPr>
            <w:tcW w:w="2268" w:type="dxa"/>
          </w:tcPr>
          <w:p w:rsidR="00876944" w:rsidRDefault="00876944" w:rsidP="00D17030"/>
        </w:tc>
        <w:tc>
          <w:tcPr>
            <w:tcW w:w="2552" w:type="dxa"/>
          </w:tcPr>
          <w:p w:rsidR="00876944" w:rsidRDefault="00876944" w:rsidP="00D17030">
            <w:r>
              <w:t>The size of  “Balises bytes” is variable</w:t>
            </w:r>
          </w:p>
        </w:tc>
      </w:tr>
    </w:tbl>
    <w:p w:rsidR="00876944" w:rsidRDefault="00876944" w:rsidP="00D17030"/>
    <w:p w:rsidR="00876944" w:rsidRDefault="00876944" w:rsidP="00D17030">
      <w:bookmarkStart w:id="1231" w:name="_Ref351991151"/>
      <w:r>
        <w:t xml:space="preserve">Packet 7: </w:t>
      </w:r>
      <w:r w:rsidRPr="00246604">
        <w:t>MESSAGE FROM EUROLOOP</w:t>
      </w:r>
      <w:bookmarkEnd w:id="1231"/>
    </w:p>
    <w:p w:rsidR="00876944" w:rsidRDefault="00876944" w:rsidP="00D17030">
      <w:r>
        <w:t xml:space="preserve">This packet shall be sent to the JRU after receiving a packet from an EUROLOOP unit. </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JRU_L_PACKET</w:t>
            </w:r>
          </w:p>
        </w:tc>
        <w:tc>
          <w:tcPr>
            <w:tcW w:w="2268" w:type="dxa"/>
          </w:tcPr>
          <w:p w:rsidR="00876944" w:rsidRDefault="00876944" w:rsidP="00D17030">
            <w:r>
              <w:t>16</w:t>
            </w:r>
          </w:p>
        </w:tc>
        <w:tc>
          <w:tcPr>
            <w:tcW w:w="2552" w:type="dxa"/>
          </w:tcPr>
          <w:p w:rsidR="00876944" w:rsidRDefault="00876944" w:rsidP="00D17030"/>
        </w:tc>
      </w:tr>
      <w:tr w:rsidR="00876944" w:rsidTr="00FC4506">
        <w:tc>
          <w:tcPr>
            <w:tcW w:w="2044" w:type="dxa"/>
          </w:tcPr>
          <w:p w:rsidR="00876944" w:rsidRDefault="00876944" w:rsidP="00D17030">
            <w:r>
              <w:t>3</w:t>
            </w:r>
          </w:p>
        </w:tc>
        <w:tc>
          <w:tcPr>
            <w:tcW w:w="2409" w:type="dxa"/>
          </w:tcPr>
          <w:p w:rsidR="00876944" w:rsidRDefault="00876944" w:rsidP="00D17030">
            <w:r>
              <w:t>Euroloop bytes</w:t>
            </w:r>
          </w:p>
        </w:tc>
        <w:tc>
          <w:tcPr>
            <w:tcW w:w="2268" w:type="dxa"/>
          </w:tcPr>
          <w:p w:rsidR="00876944" w:rsidRDefault="00876944" w:rsidP="00D17030"/>
        </w:tc>
        <w:tc>
          <w:tcPr>
            <w:tcW w:w="2552" w:type="dxa"/>
          </w:tcPr>
          <w:p w:rsidR="00876944" w:rsidRDefault="00876944" w:rsidP="00D17030">
            <w:r>
              <w:t>The size of  “euroloop bytes” is variable</w:t>
            </w:r>
          </w:p>
        </w:tc>
      </w:tr>
    </w:tbl>
    <w:p w:rsidR="00876944" w:rsidRDefault="00876944" w:rsidP="00D17030"/>
    <w:p w:rsidR="00876944" w:rsidRDefault="00876944" w:rsidP="00D17030">
      <w:bookmarkStart w:id="1232" w:name="_Ref351995187"/>
      <w:r>
        <w:t xml:space="preserve">Packet 8: </w:t>
      </w:r>
      <w:r w:rsidRPr="00246604">
        <w:t>MESSAGE FROM RADIO INFILL UNIT</w:t>
      </w:r>
      <w:bookmarkEnd w:id="1232"/>
    </w:p>
    <w:p w:rsidR="00876944" w:rsidRDefault="00876944" w:rsidP="00D17030">
      <w:r>
        <w:t>This packet shall be sent to the JRU after receiving a message from a radio infill unit. The content of this packet is all mess</w:t>
      </w:r>
      <w:r w:rsidR="005D2ECA">
        <w:t>age packets defined in Unisig document</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JRU_L_PACKET</w:t>
            </w:r>
          </w:p>
        </w:tc>
        <w:tc>
          <w:tcPr>
            <w:tcW w:w="2268" w:type="dxa"/>
          </w:tcPr>
          <w:p w:rsidR="00876944" w:rsidRDefault="00876944" w:rsidP="00D17030">
            <w:r>
              <w:t>16</w:t>
            </w:r>
          </w:p>
        </w:tc>
        <w:tc>
          <w:tcPr>
            <w:tcW w:w="2552" w:type="dxa"/>
          </w:tcPr>
          <w:p w:rsidR="00876944" w:rsidRDefault="00876944" w:rsidP="00D17030"/>
        </w:tc>
      </w:tr>
      <w:tr w:rsidR="00876944" w:rsidTr="00FC4506">
        <w:tc>
          <w:tcPr>
            <w:tcW w:w="2044" w:type="dxa"/>
          </w:tcPr>
          <w:p w:rsidR="00876944" w:rsidRDefault="00876944" w:rsidP="00D17030">
            <w:r>
              <w:rPr>
                <w:lang w:val="fr-FR"/>
              </w:rPr>
              <w:t>3</w:t>
            </w:r>
          </w:p>
        </w:tc>
        <w:tc>
          <w:tcPr>
            <w:tcW w:w="2409" w:type="dxa"/>
          </w:tcPr>
          <w:p w:rsidR="00876944" w:rsidRDefault="00876944" w:rsidP="00D17030">
            <w:r>
              <w:rPr>
                <w:lang w:val="pl-PL"/>
              </w:rPr>
              <w:t>JRU_NID_C</w:t>
            </w:r>
          </w:p>
        </w:tc>
        <w:tc>
          <w:tcPr>
            <w:tcW w:w="2268" w:type="dxa"/>
          </w:tcPr>
          <w:p w:rsidR="00876944" w:rsidRDefault="00876944" w:rsidP="00D17030">
            <w:r>
              <w:rPr>
                <w:lang w:val="pl-PL"/>
              </w:rPr>
              <w:t>10</w:t>
            </w:r>
          </w:p>
        </w:tc>
        <w:tc>
          <w:tcPr>
            <w:tcW w:w="2552" w:type="dxa"/>
          </w:tcPr>
          <w:p w:rsidR="00876944" w:rsidRDefault="00876944" w:rsidP="00D17030"/>
        </w:tc>
      </w:tr>
      <w:tr w:rsidR="00876944" w:rsidTr="00FC4506">
        <w:tc>
          <w:tcPr>
            <w:tcW w:w="2044" w:type="dxa"/>
          </w:tcPr>
          <w:p w:rsidR="00876944" w:rsidRDefault="00876944" w:rsidP="00D17030">
            <w:r>
              <w:rPr>
                <w:lang w:val="fr-FR"/>
              </w:rPr>
              <w:t>4</w:t>
            </w:r>
          </w:p>
        </w:tc>
        <w:tc>
          <w:tcPr>
            <w:tcW w:w="2409" w:type="dxa"/>
          </w:tcPr>
          <w:p w:rsidR="00876944" w:rsidRDefault="00876944" w:rsidP="00D17030">
            <w:r>
              <w:rPr>
                <w:lang w:val="pl-PL"/>
              </w:rPr>
              <w:t>JRU_NID_RIU</w:t>
            </w:r>
          </w:p>
        </w:tc>
        <w:tc>
          <w:tcPr>
            <w:tcW w:w="2268" w:type="dxa"/>
          </w:tcPr>
          <w:p w:rsidR="00876944" w:rsidRDefault="00876944" w:rsidP="00D17030">
            <w:r>
              <w:t>14</w:t>
            </w:r>
          </w:p>
        </w:tc>
        <w:tc>
          <w:tcPr>
            <w:tcW w:w="2552" w:type="dxa"/>
          </w:tcPr>
          <w:p w:rsidR="00876944" w:rsidRDefault="00876944" w:rsidP="00D17030"/>
        </w:tc>
      </w:tr>
      <w:tr w:rsidR="00876944" w:rsidTr="00FC4506">
        <w:tc>
          <w:tcPr>
            <w:tcW w:w="2044" w:type="dxa"/>
          </w:tcPr>
          <w:p w:rsidR="00876944" w:rsidRDefault="00876944" w:rsidP="00D17030">
            <w:r>
              <w:t>5</w:t>
            </w:r>
          </w:p>
        </w:tc>
        <w:tc>
          <w:tcPr>
            <w:tcW w:w="2409" w:type="dxa"/>
          </w:tcPr>
          <w:p w:rsidR="00876944" w:rsidRDefault="00876944" w:rsidP="00D17030">
            <w:r>
              <w:t>Radio infill bytes</w:t>
            </w:r>
          </w:p>
        </w:tc>
        <w:tc>
          <w:tcPr>
            <w:tcW w:w="2268" w:type="dxa"/>
          </w:tcPr>
          <w:p w:rsidR="00876944" w:rsidRDefault="00876944" w:rsidP="00D17030"/>
        </w:tc>
        <w:tc>
          <w:tcPr>
            <w:tcW w:w="2552" w:type="dxa"/>
          </w:tcPr>
          <w:p w:rsidR="00876944" w:rsidRDefault="00876944" w:rsidP="00D17030">
            <w:r>
              <w:t>The size of  “Radio infill bytes” is variable</w:t>
            </w:r>
          </w:p>
        </w:tc>
      </w:tr>
    </w:tbl>
    <w:p w:rsidR="00876944" w:rsidRDefault="00876944" w:rsidP="00D17030"/>
    <w:p w:rsidR="00876944" w:rsidRDefault="00876944" w:rsidP="00D17030">
      <w:bookmarkStart w:id="1233" w:name="_Ref351995199"/>
      <w:r>
        <w:t xml:space="preserve">Packet 9: </w:t>
      </w:r>
      <w:r w:rsidRPr="00246604">
        <w:t>MESSAGE FROM RBC</w:t>
      </w:r>
      <w:bookmarkEnd w:id="1233"/>
    </w:p>
    <w:p w:rsidR="00876944" w:rsidRPr="0002072A" w:rsidRDefault="00876944" w:rsidP="00D17030">
      <w:r>
        <w:t>This packet shall be sent to the JRU after receiving a message from the RBC. The content of this packet is all mess</w:t>
      </w:r>
      <w:r w:rsidR="005D2ECA">
        <w:t>age packets defined in Unisig document.</w:t>
      </w:r>
    </w:p>
    <w:p w:rsidR="00876944" w:rsidRPr="0002072A"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RPr="007F1EBA" w:rsidTr="00FC4506">
        <w:tc>
          <w:tcPr>
            <w:tcW w:w="2044" w:type="dxa"/>
          </w:tcPr>
          <w:p w:rsidR="00876944" w:rsidRPr="007F1EBA" w:rsidRDefault="00876944" w:rsidP="00D17030">
            <w:pPr>
              <w:rPr>
                <w:b/>
              </w:rPr>
            </w:pPr>
            <w:r w:rsidRPr="007F1EBA">
              <w:rPr>
                <w:b/>
              </w:rPr>
              <w:t>Field No.</w:t>
            </w:r>
          </w:p>
        </w:tc>
        <w:tc>
          <w:tcPr>
            <w:tcW w:w="2409" w:type="dxa"/>
          </w:tcPr>
          <w:p w:rsidR="00876944" w:rsidRPr="007F1EBA" w:rsidRDefault="00876944" w:rsidP="00D17030">
            <w:pPr>
              <w:rPr>
                <w:b/>
              </w:rPr>
            </w:pPr>
            <w:r w:rsidRPr="007F1EBA">
              <w:rPr>
                <w:b/>
              </w:rPr>
              <w:t>VARIABLE/ PACKET</w:t>
            </w:r>
          </w:p>
        </w:tc>
        <w:tc>
          <w:tcPr>
            <w:tcW w:w="2268" w:type="dxa"/>
          </w:tcPr>
          <w:p w:rsidR="00876944" w:rsidRPr="007F1EBA" w:rsidRDefault="00876944" w:rsidP="00D17030">
            <w:pPr>
              <w:rPr>
                <w:b/>
              </w:rPr>
            </w:pPr>
            <w:r w:rsidRPr="007F1EBA">
              <w:rPr>
                <w:b/>
              </w:rPr>
              <w:t>Length in bits</w:t>
            </w:r>
          </w:p>
        </w:tc>
        <w:tc>
          <w:tcPr>
            <w:tcW w:w="2552" w:type="dxa"/>
          </w:tcPr>
          <w:p w:rsidR="00876944" w:rsidRPr="007F1EBA" w:rsidRDefault="00876944" w:rsidP="00D17030">
            <w:pPr>
              <w:rPr>
                <w:b/>
              </w:rPr>
            </w:pPr>
            <w:r w:rsidRPr="007F1EBA">
              <w:rPr>
                <w:b/>
              </w:rPr>
              <w:t>Remarks</w:t>
            </w:r>
          </w:p>
        </w:tc>
      </w:tr>
      <w:tr w:rsidR="00876944" w:rsidRPr="007F1EBA" w:rsidTr="00FC4506">
        <w:tc>
          <w:tcPr>
            <w:tcW w:w="2044" w:type="dxa"/>
          </w:tcPr>
          <w:p w:rsidR="00876944" w:rsidRPr="007F1EBA" w:rsidRDefault="00876944" w:rsidP="00D17030">
            <w:r w:rsidRPr="007F1EBA">
              <w:t>1</w:t>
            </w:r>
          </w:p>
        </w:tc>
        <w:tc>
          <w:tcPr>
            <w:tcW w:w="2409" w:type="dxa"/>
          </w:tcPr>
          <w:p w:rsidR="00876944" w:rsidRPr="007F1EBA" w:rsidRDefault="00876944" w:rsidP="00D17030">
            <w:r w:rsidRPr="007F1EBA">
              <w:t>JRU_NID_PACKET</w:t>
            </w:r>
          </w:p>
        </w:tc>
        <w:tc>
          <w:tcPr>
            <w:tcW w:w="2268" w:type="dxa"/>
          </w:tcPr>
          <w:p w:rsidR="00876944" w:rsidRPr="007F1EBA" w:rsidRDefault="00876944" w:rsidP="00D17030">
            <w:r w:rsidRPr="007F1EBA">
              <w:t>8</w:t>
            </w:r>
          </w:p>
        </w:tc>
        <w:tc>
          <w:tcPr>
            <w:tcW w:w="2552" w:type="dxa"/>
          </w:tcPr>
          <w:p w:rsidR="00876944" w:rsidRPr="007F1EBA" w:rsidRDefault="00876944" w:rsidP="00D17030"/>
        </w:tc>
      </w:tr>
      <w:tr w:rsidR="00876944" w:rsidRPr="007F1EBA" w:rsidTr="00FC4506">
        <w:tc>
          <w:tcPr>
            <w:tcW w:w="2044" w:type="dxa"/>
          </w:tcPr>
          <w:p w:rsidR="00876944" w:rsidRPr="007F1EBA" w:rsidRDefault="00876944" w:rsidP="00D17030">
            <w:r w:rsidRPr="007F1EBA">
              <w:t>2</w:t>
            </w:r>
          </w:p>
        </w:tc>
        <w:tc>
          <w:tcPr>
            <w:tcW w:w="2409" w:type="dxa"/>
          </w:tcPr>
          <w:p w:rsidR="00876944" w:rsidRPr="007F1EBA" w:rsidRDefault="00876944" w:rsidP="00D17030">
            <w:r w:rsidRPr="007F1EBA">
              <w:t>JRU_L_PACKET</w:t>
            </w:r>
          </w:p>
        </w:tc>
        <w:tc>
          <w:tcPr>
            <w:tcW w:w="2268" w:type="dxa"/>
          </w:tcPr>
          <w:p w:rsidR="00876944" w:rsidRPr="007F1EBA" w:rsidRDefault="00876944" w:rsidP="00D17030">
            <w:pPr>
              <w:rPr>
                <w:lang w:val="pl-PL"/>
              </w:rPr>
            </w:pPr>
            <w:r w:rsidRPr="007F1EBA">
              <w:rPr>
                <w:lang w:val="pl-PL"/>
              </w:rPr>
              <w:t>16</w:t>
            </w:r>
          </w:p>
        </w:tc>
        <w:tc>
          <w:tcPr>
            <w:tcW w:w="2552" w:type="dxa"/>
          </w:tcPr>
          <w:p w:rsidR="00876944" w:rsidRPr="007F1EBA" w:rsidRDefault="00876944" w:rsidP="00D17030">
            <w:pPr>
              <w:rPr>
                <w:lang w:val="pl-PL"/>
              </w:rPr>
            </w:pPr>
          </w:p>
        </w:tc>
      </w:tr>
      <w:tr w:rsidR="00876944" w:rsidRPr="007F1EBA" w:rsidTr="00FC4506">
        <w:tc>
          <w:tcPr>
            <w:tcW w:w="2044" w:type="dxa"/>
          </w:tcPr>
          <w:p w:rsidR="00876944" w:rsidRPr="007F1EBA" w:rsidRDefault="00876944" w:rsidP="00D17030">
            <w:pPr>
              <w:rPr>
                <w:lang w:val="pl-PL"/>
              </w:rPr>
            </w:pPr>
            <w:r w:rsidRPr="007F1EBA">
              <w:rPr>
                <w:lang w:val="pl-PL"/>
              </w:rPr>
              <w:t>3</w:t>
            </w:r>
          </w:p>
        </w:tc>
        <w:tc>
          <w:tcPr>
            <w:tcW w:w="2409" w:type="dxa"/>
          </w:tcPr>
          <w:p w:rsidR="00876944" w:rsidRPr="007F1EBA" w:rsidRDefault="00876944" w:rsidP="00D17030">
            <w:pPr>
              <w:rPr>
                <w:lang w:val="pl-PL"/>
              </w:rPr>
            </w:pPr>
            <w:r w:rsidRPr="007F1EBA">
              <w:rPr>
                <w:lang w:val="pl-PL"/>
              </w:rPr>
              <w:t>JRU_NID_C</w:t>
            </w:r>
          </w:p>
        </w:tc>
        <w:tc>
          <w:tcPr>
            <w:tcW w:w="2268" w:type="dxa"/>
          </w:tcPr>
          <w:p w:rsidR="00876944" w:rsidRPr="007F1EBA" w:rsidRDefault="00876944" w:rsidP="00D17030">
            <w:pPr>
              <w:rPr>
                <w:lang w:val="pl-PL"/>
              </w:rPr>
            </w:pPr>
            <w:r w:rsidRPr="007F1EBA">
              <w:rPr>
                <w:lang w:val="pl-PL"/>
              </w:rPr>
              <w:t>10</w:t>
            </w:r>
          </w:p>
        </w:tc>
        <w:tc>
          <w:tcPr>
            <w:tcW w:w="2552" w:type="dxa"/>
          </w:tcPr>
          <w:p w:rsidR="00876944" w:rsidRPr="007F1EBA" w:rsidRDefault="00876944" w:rsidP="00D17030">
            <w:pPr>
              <w:rPr>
                <w:lang w:val="pl-PL"/>
              </w:rPr>
            </w:pPr>
          </w:p>
        </w:tc>
      </w:tr>
      <w:tr w:rsidR="00876944" w:rsidRPr="007F1EBA" w:rsidTr="00FC4506">
        <w:tc>
          <w:tcPr>
            <w:tcW w:w="2044" w:type="dxa"/>
          </w:tcPr>
          <w:p w:rsidR="00876944" w:rsidRPr="007F1EBA" w:rsidRDefault="00876944" w:rsidP="00D17030">
            <w:pPr>
              <w:rPr>
                <w:lang w:val="pl-PL"/>
              </w:rPr>
            </w:pPr>
            <w:r w:rsidRPr="007F1EBA">
              <w:rPr>
                <w:lang w:val="pl-PL"/>
              </w:rPr>
              <w:t>4</w:t>
            </w:r>
          </w:p>
        </w:tc>
        <w:tc>
          <w:tcPr>
            <w:tcW w:w="2409" w:type="dxa"/>
          </w:tcPr>
          <w:p w:rsidR="00876944" w:rsidRPr="007F1EBA" w:rsidRDefault="00876944" w:rsidP="00D17030">
            <w:pPr>
              <w:rPr>
                <w:lang w:val="pl-PL"/>
              </w:rPr>
            </w:pPr>
            <w:r w:rsidRPr="007F1EBA">
              <w:rPr>
                <w:lang w:val="pl-PL"/>
              </w:rPr>
              <w:t>JRU_NID_RBC</w:t>
            </w:r>
          </w:p>
        </w:tc>
        <w:tc>
          <w:tcPr>
            <w:tcW w:w="2268" w:type="dxa"/>
          </w:tcPr>
          <w:p w:rsidR="00876944" w:rsidRPr="007F1EBA" w:rsidRDefault="00876944" w:rsidP="00D17030">
            <w:r w:rsidRPr="007F1EBA">
              <w:t>14</w:t>
            </w:r>
          </w:p>
        </w:tc>
        <w:tc>
          <w:tcPr>
            <w:tcW w:w="2552" w:type="dxa"/>
          </w:tcPr>
          <w:p w:rsidR="00876944" w:rsidRPr="007F1EBA" w:rsidRDefault="00876944" w:rsidP="00D17030"/>
        </w:tc>
      </w:tr>
      <w:tr w:rsidR="00876944" w:rsidRPr="007F1EBA" w:rsidTr="00FC4506">
        <w:tc>
          <w:tcPr>
            <w:tcW w:w="2044" w:type="dxa"/>
          </w:tcPr>
          <w:p w:rsidR="00876944" w:rsidRPr="007F1EBA" w:rsidRDefault="00876944" w:rsidP="00D17030">
            <w:r w:rsidRPr="007F1EBA">
              <w:t>5</w:t>
            </w:r>
          </w:p>
        </w:tc>
        <w:tc>
          <w:tcPr>
            <w:tcW w:w="2409" w:type="dxa"/>
          </w:tcPr>
          <w:p w:rsidR="00876944" w:rsidRPr="007F1EBA" w:rsidRDefault="00876944" w:rsidP="00D17030">
            <w:r w:rsidRPr="007F1EBA">
              <w:t>RBC bytes</w:t>
            </w:r>
          </w:p>
        </w:tc>
        <w:tc>
          <w:tcPr>
            <w:tcW w:w="2268" w:type="dxa"/>
          </w:tcPr>
          <w:p w:rsidR="00876944" w:rsidRPr="007F1EBA" w:rsidRDefault="00876944" w:rsidP="00D17030"/>
        </w:tc>
        <w:tc>
          <w:tcPr>
            <w:tcW w:w="2552" w:type="dxa"/>
          </w:tcPr>
          <w:p w:rsidR="00876944" w:rsidRPr="007F1EBA" w:rsidRDefault="00876944" w:rsidP="00D17030">
            <w:r w:rsidRPr="007F1EBA">
              <w:t>The size of  “RBC bytes” is variable</w:t>
            </w:r>
          </w:p>
        </w:tc>
      </w:tr>
    </w:tbl>
    <w:p w:rsidR="00876944" w:rsidRDefault="00876944" w:rsidP="00D17030"/>
    <w:p w:rsidR="00876944" w:rsidRDefault="00876944" w:rsidP="00D17030">
      <w:bookmarkStart w:id="1234" w:name="_Ref351995210"/>
      <w:r>
        <w:t>Packet 10: MESSAGE TO RBC</w:t>
      </w:r>
      <w:bookmarkEnd w:id="1234"/>
    </w:p>
    <w:p w:rsidR="00876944" w:rsidRDefault="00876944" w:rsidP="00D17030">
      <w:r>
        <w:t>This This packet shall be sent to the JRU after sending a message to the RBC. The content of this packet is all mess</w:t>
      </w:r>
      <w:r w:rsidR="005D2ECA">
        <w:t>age packets defined in Unisig document.</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 PACKET</w:t>
            </w:r>
          </w:p>
        </w:tc>
        <w:tc>
          <w:tcPr>
            <w:tcW w:w="2268" w:type="dxa"/>
          </w:tcPr>
          <w:p w:rsidR="00876944" w:rsidRDefault="00876944" w:rsidP="00D17030">
            <w:pPr>
              <w:rPr>
                <w:lang w:val="pl-PL"/>
              </w:rPr>
            </w:pPr>
            <w:r>
              <w:rPr>
                <w:lang w:val="pl-PL"/>
              </w:rPr>
              <w:t>16</w:t>
            </w:r>
          </w:p>
        </w:tc>
        <w:tc>
          <w:tcPr>
            <w:tcW w:w="2552" w:type="dxa"/>
          </w:tcPr>
          <w:p w:rsidR="00876944" w:rsidRDefault="00876944" w:rsidP="00D17030">
            <w:pPr>
              <w:rPr>
                <w:lang w:val="pl-PL"/>
              </w:rPr>
            </w:pPr>
          </w:p>
        </w:tc>
      </w:tr>
      <w:tr w:rsidR="00876944" w:rsidTr="00FC4506">
        <w:tc>
          <w:tcPr>
            <w:tcW w:w="2044" w:type="dxa"/>
          </w:tcPr>
          <w:p w:rsidR="00876944" w:rsidRDefault="00876944" w:rsidP="00D17030">
            <w:pPr>
              <w:rPr>
                <w:lang w:val="pl-PL"/>
              </w:rPr>
            </w:pPr>
            <w:r>
              <w:rPr>
                <w:lang w:val="pl-PL"/>
              </w:rPr>
              <w:t>3</w:t>
            </w:r>
          </w:p>
        </w:tc>
        <w:tc>
          <w:tcPr>
            <w:tcW w:w="2409" w:type="dxa"/>
          </w:tcPr>
          <w:p w:rsidR="00876944" w:rsidRDefault="00876944" w:rsidP="00D17030">
            <w:pPr>
              <w:rPr>
                <w:lang w:val="pl-PL"/>
              </w:rPr>
            </w:pPr>
            <w:r>
              <w:rPr>
                <w:lang w:val="pl-PL"/>
              </w:rPr>
              <w:t>JRU_NID_C</w:t>
            </w:r>
          </w:p>
        </w:tc>
        <w:tc>
          <w:tcPr>
            <w:tcW w:w="2268" w:type="dxa"/>
          </w:tcPr>
          <w:p w:rsidR="00876944" w:rsidRDefault="00876944" w:rsidP="00D17030">
            <w:pPr>
              <w:rPr>
                <w:lang w:val="pl-PL"/>
              </w:rPr>
            </w:pPr>
            <w:r>
              <w:rPr>
                <w:lang w:val="pl-PL"/>
              </w:rPr>
              <w:t>10</w:t>
            </w:r>
          </w:p>
        </w:tc>
        <w:tc>
          <w:tcPr>
            <w:tcW w:w="2552" w:type="dxa"/>
          </w:tcPr>
          <w:p w:rsidR="00876944" w:rsidRDefault="00876944" w:rsidP="00D17030">
            <w:pPr>
              <w:rPr>
                <w:lang w:val="pl-PL"/>
              </w:rPr>
            </w:pPr>
          </w:p>
        </w:tc>
      </w:tr>
      <w:tr w:rsidR="00876944" w:rsidTr="00FC4506">
        <w:tc>
          <w:tcPr>
            <w:tcW w:w="2044" w:type="dxa"/>
          </w:tcPr>
          <w:p w:rsidR="00876944" w:rsidRDefault="00876944" w:rsidP="00D17030">
            <w:pPr>
              <w:rPr>
                <w:lang w:val="pl-PL"/>
              </w:rPr>
            </w:pPr>
            <w:r>
              <w:rPr>
                <w:lang w:val="pl-PL"/>
              </w:rPr>
              <w:t>4</w:t>
            </w:r>
          </w:p>
        </w:tc>
        <w:tc>
          <w:tcPr>
            <w:tcW w:w="2409" w:type="dxa"/>
          </w:tcPr>
          <w:p w:rsidR="00876944" w:rsidRDefault="00876944" w:rsidP="00D17030">
            <w:pPr>
              <w:rPr>
                <w:lang w:val="pl-PL"/>
              </w:rPr>
            </w:pPr>
            <w:r>
              <w:rPr>
                <w:lang w:val="pl-PL"/>
              </w:rPr>
              <w:t>JRU_NID_RBC</w:t>
            </w:r>
          </w:p>
        </w:tc>
        <w:tc>
          <w:tcPr>
            <w:tcW w:w="2268" w:type="dxa"/>
          </w:tcPr>
          <w:p w:rsidR="00876944" w:rsidRDefault="00876944" w:rsidP="00D17030">
            <w:r>
              <w:t>14</w:t>
            </w:r>
          </w:p>
        </w:tc>
        <w:tc>
          <w:tcPr>
            <w:tcW w:w="2552" w:type="dxa"/>
          </w:tcPr>
          <w:p w:rsidR="00876944" w:rsidRDefault="00876944" w:rsidP="00D17030"/>
        </w:tc>
      </w:tr>
      <w:tr w:rsidR="00876944" w:rsidTr="00FC4506">
        <w:tc>
          <w:tcPr>
            <w:tcW w:w="2044" w:type="dxa"/>
          </w:tcPr>
          <w:p w:rsidR="00876944" w:rsidRDefault="00876944" w:rsidP="00D17030">
            <w:r>
              <w:t>5</w:t>
            </w:r>
          </w:p>
        </w:tc>
        <w:tc>
          <w:tcPr>
            <w:tcW w:w="2409" w:type="dxa"/>
          </w:tcPr>
          <w:p w:rsidR="00876944" w:rsidRDefault="00876944" w:rsidP="00D17030">
            <w:r>
              <w:t>RBC bytes</w:t>
            </w:r>
          </w:p>
        </w:tc>
        <w:tc>
          <w:tcPr>
            <w:tcW w:w="2268" w:type="dxa"/>
          </w:tcPr>
          <w:p w:rsidR="00876944" w:rsidRDefault="00876944" w:rsidP="00D17030"/>
        </w:tc>
        <w:tc>
          <w:tcPr>
            <w:tcW w:w="2552" w:type="dxa"/>
          </w:tcPr>
          <w:p w:rsidR="00876944" w:rsidRDefault="00876944" w:rsidP="00D17030">
            <w:r>
              <w:t>The size of  “RBC bytes” is variable</w:t>
            </w:r>
          </w:p>
        </w:tc>
      </w:tr>
    </w:tbl>
    <w:p w:rsidR="00876944" w:rsidRDefault="00876944" w:rsidP="00D17030"/>
    <w:p w:rsidR="00876944" w:rsidRDefault="00876944" w:rsidP="00D17030">
      <w:bookmarkStart w:id="1235" w:name="_Ref351995222"/>
      <w:r>
        <w:t xml:space="preserve">Packet 11: </w:t>
      </w:r>
      <w:r w:rsidRPr="00246604">
        <w:t>DRIVER’S ACTIONS</w:t>
      </w:r>
      <w:bookmarkEnd w:id="1235"/>
    </w:p>
    <w:p w:rsidR="00876944" w:rsidRDefault="00876944" w:rsidP="00D17030">
      <w:r>
        <w:t>This packet shall be sent to the JRU when the driver acts on the on board system (MMI, TIU).</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 PACKET</w:t>
            </w:r>
          </w:p>
        </w:tc>
        <w:tc>
          <w:tcPr>
            <w:tcW w:w="2268" w:type="dxa"/>
          </w:tcPr>
          <w:p w:rsidR="00876944" w:rsidRDefault="00876944" w:rsidP="00D17030">
            <w:pPr>
              <w:rPr>
                <w:lang w:val="fr-FR"/>
              </w:rPr>
            </w:pPr>
            <w:r>
              <w:rPr>
                <w:lang w:val="fr-FR"/>
              </w:rPr>
              <w:t>16</w:t>
            </w:r>
          </w:p>
        </w:tc>
        <w:tc>
          <w:tcPr>
            <w:tcW w:w="2552" w:type="dxa"/>
          </w:tcPr>
          <w:p w:rsidR="00876944" w:rsidRDefault="00876944" w:rsidP="00D17030">
            <w:pPr>
              <w:rPr>
                <w:lang w:val="fr-FR"/>
              </w:rPr>
            </w:pPr>
          </w:p>
        </w:tc>
      </w:tr>
      <w:tr w:rsidR="00876944" w:rsidTr="00FC4506">
        <w:tc>
          <w:tcPr>
            <w:tcW w:w="2044" w:type="dxa"/>
          </w:tcPr>
          <w:p w:rsidR="00876944" w:rsidRDefault="00876944" w:rsidP="00D17030">
            <w:pPr>
              <w:rPr>
                <w:lang w:val="fr-FR"/>
              </w:rPr>
            </w:pPr>
            <w:r>
              <w:rPr>
                <w:lang w:val="fr-FR"/>
              </w:rPr>
              <w:t>3</w:t>
            </w:r>
          </w:p>
        </w:tc>
        <w:tc>
          <w:tcPr>
            <w:tcW w:w="2409" w:type="dxa"/>
          </w:tcPr>
          <w:p w:rsidR="00876944" w:rsidRDefault="00876944" w:rsidP="00D17030">
            <w:pPr>
              <w:rPr>
                <w:lang w:val="fr-FR"/>
              </w:rPr>
            </w:pPr>
            <w:r>
              <w:rPr>
                <w:lang w:val="fr-FR"/>
              </w:rPr>
              <w:t>JRU_M_DRIVERACTIONS</w:t>
            </w:r>
          </w:p>
        </w:tc>
        <w:tc>
          <w:tcPr>
            <w:tcW w:w="2268" w:type="dxa"/>
          </w:tcPr>
          <w:p w:rsidR="00876944" w:rsidRDefault="00876944" w:rsidP="00D17030">
            <w:r>
              <w:t>8</w:t>
            </w:r>
          </w:p>
        </w:tc>
        <w:tc>
          <w:tcPr>
            <w:tcW w:w="2552" w:type="dxa"/>
          </w:tcPr>
          <w:p w:rsidR="00876944" w:rsidRDefault="00876944" w:rsidP="00D17030"/>
        </w:tc>
      </w:tr>
    </w:tbl>
    <w:p w:rsidR="00876944" w:rsidRDefault="00876944" w:rsidP="00D17030"/>
    <w:p w:rsidR="00876944" w:rsidRDefault="00876944" w:rsidP="00D17030">
      <w:bookmarkStart w:id="1236" w:name="_Ref351995233"/>
      <w:r>
        <w:t xml:space="preserve">Packet 12: </w:t>
      </w:r>
      <w:r w:rsidRPr="00246604">
        <w:t>BALISES GROUP ERROR</w:t>
      </w:r>
      <w:bookmarkEnd w:id="1236"/>
    </w:p>
    <w:p w:rsidR="00876944" w:rsidRDefault="00876944" w:rsidP="00D17030">
      <w:r>
        <w:t>This packet contains the balise identity. The packet contains the variable: JRU_NID_LRBG. All kinds of balise group error can be recorded inside the JRU.</w:t>
      </w:r>
    </w:p>
    <w:p w:rsidR="00876944" w:rsidRDefault="00876944" w:rsidP="00D17030"/>
    <w:tbl>
      <w:tblPr>
        <w:tblW w:w="97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9"/>
        <w:gridCol w:w="2439"/>
        <w:gridCol w:w="2439"/>
        <w:gridCol w:w="2439"/>
      </w:tblGrid>
      <w:tr w:rsidR="00876944" w:rsidRPr="00B50299" w:rsidTr="00FC4506">
        <w:tc>
          <w:tcPr>
            <w:tcW w:w="2439" w:type="dxa"/>
          </w:tcPr>
          <w:p w:rsidR="00876944" w:rsidRPr="00B50299" w:rsidRDefault="00876944" w:rsidP="00D17030">
            <w:pPr>
              <w:rPr>
                <w:b/>
              </w:rPr>
            </w:pPr>
            <w:r w:rsidRPr="00B50299">
              <w:rPr>
                <w:b/>
              </w:rPr>
              <w:t>Field No.</w:t>
            </w:r>
          </w:p>
        </w:tc>
        <w:tc>
          <w:tcPr>
            <w:tcW w:w="2439" w:type="dxa"/>
          </w:tcPr>
          <w:p w:rsidR="00876944" w:rsidRPr="00B50299" w:rsidRDefault="00876944" w:rsidP="00D17030">
            <w:pPr>
              <w:rPr>
                <w:b/>
              </w:rPr>
            </w:pPr>
            <w:r w:rsidRPr="00B50299">
              <w:rPr>
                <w:b/>
              </w:rPr>
              <w:t>VARIABLE/ PACKET</w:t>
            </w:r>
          </w:p>
        </w:tc>
        <w:tc>
          <w:tcPr>
            <w:tcW w:w="2439" w:type="dxa"/>
          </w:tcPr>
          <w:p w:rsidR="00876944" w:rsidRPr="00B50299" w:rsidRDefault="00876944" w:rsidP="00D17030">
            <w:pPr>
              <w:rPr>
                <w:b/>
              </w:rPr>
            </w:pPr>
            <w:r w:rsidRPr="00B50299">
              <w:rPr>
                <w:b/>
              </w:rPr>
              <w:t>Length in bits</w:t>
            </w:r>
          </w:p>
        </w:tc>
        <w:tc>
          <w:tcPr>
            <w:tcW w:w="2439" w:type="dxa"/>
          </w:tcPr>
          <w:p w:rsidR="00876944" w:rsidRPr="00B50299" w:rsidRDefault="00876944" w:rsidP="00D17030">
            <w:pPr>
              <w:rPr>
                <w:b/>
              </w:rPr>
            </w:pPr>
            <w:r w:rsidRPr="00B50299">
              <w:rPr>
                <w:b/>
              </w:rPr>
              <w:t>Remarks</w:t>
            </w:r>
          </w:p>
        </w:tc>
      </w:tr>
      <w:tr w:rsidR="00876944" w:rsidRPr="00B50299" w:rsidTr="00FC4506">
        <w:tc>
          <w:tcPr>
            <w:tcW w:w="2439" w:type="dxa"/>
          </w:tcPr>
          <w:p w:rsidR="00876944" w:rsidRPr="00B50299" w:rsidRDefault="00876944" w:rsidP="00D17030">
            <w:r w:rsidRPr="00B50299">
              <w:t>1</w:t>
            </w:r>
          </w:p>
        </w:tc>
        <w:tc>
          <w:tcPr>
            <w:tcW w:w="2439" w:type="dxa"/>
          </w:tcPr>
          <w:p w:rsidR="00876944" w:rsidRPr="00B50299" w:rsidRDefault="00876944" w:rsidP="00D17030">
            <w:r w:rsidRPr="00B50299">
              <w:t>JRU_NID_PACKET</w:t>
            </w:r>
          </w:p>
        </w:tc>
        <w:tc>
          <w:tcPr>
            <w:tcW w:w="2439" w:type="dxa"/>
          </w:tcPr>
          <w:p w:rsidR="00876944" w:rsidRPr="00B50299" w:rsidRDefault="00876944" w:rsidP="00D17030">
            <w:r w:rsidRPr="00B50299">
              <w:t>8</w:t>
            </w:r>
          </w:p>
        </w:tc>
        <w:tc>
          <w:tcPr>
            <w:tcW w:w="2439" w:type="dxa"/>
          </w:tcPr>
          <w:p w:rsidR="00876944" w:rsidRPr="00B50299" w:rsidRDefault="00876944" w:rsidP="00D17030"/>
        </w:tc>
      </w:tr>
      <w:tr w:rsidR="00876944" w:rsidRPr="00B50299" w:rsidTr="00FC4506">
        <w:tc>
          <w:tcPr>
            <w:tcW w:w="2439" w:type="dxa"/>
          </w:tcPr>
          <w:p w:rsidR="00876944" w:rsidRPr="00B50299" w:rsidRDefault="00876944" w:rsidP="00D17030">
            <w:r w:rsidRPr="00B50299">
              <w:t>2</w:t>
            </w:r>
          </w:p>
        </w:tc>
        <w:tc>
          <w:tcPr>
            <w:tcW w:w="2439" w:type="dxa"/>
          </w:tcPr>
          <w:p w:rsidR="00876944" w:rsidRPr="00B50299" w:rsidRDefault="00876944" w:rsidP="00D17030">
            <w:r w:rsidRPr="00B50299">
              <w:t>JRU_L_ PACKET</w:t>
            </w:r>
          </w:p>
        </w:tc>
        <w:tc>
          <w:tcPr>
            <w:tcW w:w="2439" w:type="dxa"/>
          </w:tcPr>
          <w:p w:rsidR="00876944" w:rsidRPr="00B50299" w:rsidRDefault="00876944" w:rsidP="00D17030">
            <w:pPr>
              <w:rPr>
                <w:lang w:val="de-DE"/>
              </w:rPr>
            </w:pPr>
            <w:r w:rsidRPr="00B50299">
              <w:rPr>
                <w:lang w:val="de-DE"/>
              </w:rPr>
              <w:t>16</w:t>
            </w:r>
          </w:p>
        </w:tc>
        <w:tc>
          <w:tcPr>
            <w:tcW w:w="2439" w:type="dxa"/>
          </w:tcPr>
          <w:p w:rsidR="00876944" w:rsidRPr="00B50299" w:rsidRDefault="00876944" w:rsidP="00D17030">
            <w:pPr>
              <w:rPr>
                <w:lang w:val="de-DE"/>
              </w:rPr>
            </w:pPr>
          </w:p>
        </w:tc>
      </w:tr>
      <w:tr w:rsidR="00876944" w:rsidRPr="00B50299" w:rsidTr="00FC4506">
        <w:tc>
          <w:tcPr>
            <w:tcW w:w="2439" w:type="dxa"/>
          </w:tcPr>
          <w:p w:rsidR="00876944" w:rsidRPr="00B50299" w:rsidRDefault="00876944" w:rsidP="00D17030">
            <w:pPr>
              <w:rPr>
                <w:lang w:val="de-DE"/>
              </w:rPr>
            </w:pPr>
            <w:r w:rsidRPr="00B50299">
              <w:rPr>
                <w:lang w:val="de-DE"/>
              </w:rPr>
              <w:t>3</w:t>
            </w:r>
          </w:p>
        </w:tc>
        <w:tc>
          <w:tcPr>
            <w:tcW w:w="2439" w:type="dxa"/>
          </w:tcPr>
          <w:p w:rsidR="00876944" w:rsidRPr="00B50299" w:rsidRDefault="00876944" w:rsidP="00D17030">
            <w:pPr>
              <w:rPr>
                <w:lang w:val="de-DE"/>
              </w:rPr>
            </w:pPr>
            <w:r w:rsidRPr="00B50299">
              <w:rPr>
                <w:lang w:val="de-DE"/>
              </w:rPr>
              <w:t>JRU_NID_LRBG</w:t>
            </w:r>
          </w:p>
        </w:tc>
        <w:tc>
          <w:tcPr>
            <w:tcW w:w="2439" w:type="dxa"/>
          </w:tcPr>
          <w:p w:rsidR="00876944" w:rsidRPr="00B50299" w:rsidRDefault="00876944" w:rsidP="00D17030">
            <w:pPr>
              <w:rPr>
                <w:lang w:val="de-DE"/>
              </w:rPr>
            </w:pPr>
            <w:r w:rsidRPr="00B50299">
              <w:rPr>
                <w:lang w:val="de-DE"/>
              </w:rPr>
              <w:t>10+14</w:t>
            </w:r>
          </w:p>
        </w:tc>
        <w:tc>
          <w:tcPr>
            <w:tcW w:w="2439" w:type="dxa"/>
          </w:tcPr>
          <w:p w:rsidR="00876944" w:rsidRPr="00B50299" w:rsidRDefault="00876944" w:rsidP="00D17030">
            <w:pPr>
              <w:rPr>
                <w:lang w:val="de-DE"/>
              </w:rPr>
            </w:pPr>
          </w:p>
        </w:tc>
      </w:tr>
      <w:tr w:rsidR="00876944" w:rsidRPr="00B50299" w:rsidTr="00FC4506">
        <w:tc>
          <w:tcPr>
            <w:tcW w:w="2439" w:type="dxa"/>
          </w:tcPr>
          <w:p w:rsidR="00876944" w:rsidRPr="00B50299" w:rsidRDefault="00876944" w:rsidP="00D17030">
            <w:pPr>
              <w:rPr>
                <w:lang w:val="de-DE"/>
              </w:rPr>
            </w:pPr>
            <w:r w:rsidRPr="00B50299">
              <w:rPr>
                <w:lang w:val="de-DE"/>
              </w:rPr>
              <w:t>4</w:t>
            </w:r>
          </w:p>
        </w:tc>
        <w:tc>
          <w:tcPr>
            <w:tcW w:w="2439" w:type="dxa"/>
          </w:tcPr>
          <w:p w:rsidR="00876944" w:rsidRPr="00B50299" w:rsidRDefault="00876944" w:rsidP="00D17030">
            <w:pPr>
              <w:rPr>
                <w:lang w:val="de-DE"/>
              </w:rPr>
            </w:pPr>
            <w:r w:rsidRPr="00B50299">
              <w:rPr>
                <w:lang w:val="de-DE"/>
              </w:rPr>
              <w:t>JRU_M_ERROR</w:t>
            </w:r>
          </w:p>
        </w:tc>
        <w:tc>
          <w:tcPr>
            <w:tcW w:w="2439" w:type="dxa"/>
          </w:tcPr>
          <w:p w:rsidR="00876944" w:rsidRPr="00B50299" w:rsidRDefault="00876944" w:rsidP="00D17030">
            <w:r w:rsidRPr="00B50299">
              <w:t>8</w:t>
            </w:r>
          </w:p>
        </w:tc>
        <w:tc>
          <w:tcPr>
            <w:tcW w:w="2439" w:type="dxa"/>
          </w:tcPr>
          <w:p w:rsidR="00876944" w:rsidRPr="00B50299" w:rsidRDefault="00876944" w:rsidP="00D17030"/>
        </w:tc>
      </w:tr>
    </w:tbl>
    <w:p w:rsidR="00876944" w:rsidRDefault="00876944" w:rsidP="00D17030"/>
    <w:p w:rsidR="00876944" w:rsidRDefault="00876944" w:rsidP="00D17030">
      <w:pPr>
        <w:rPr>
          <w:lang w:val="es-ES"/>
        </w:rPr>
      </w:pPr>
      <w:bookmarkStart w:id="1237" w:name="_Ref351995243"/>
      <w:r>
        <w:t xml:space="preserve">Packet 13: </w:t>
      </w:r>
      <w:r w:rsidRPr="00246604">
        <w:rPr>
          <w:lang w:val="es-ES"/>
        </w:rPr>
        <w:t>RADIO ERROR</w:t>
      </w:r>
      <w:bookmarkEnd w:id="1237"/>
    </w:p>
    <w:p w:rsidR="00876944" w:rsidRDefault="00876944" w:rsidP="00D17030">
      <w:r>
        <w:rPr>
          <w:lang w:val="es-ES"/>
        </w:rPr>
        <w:t xml:space="preserve">This </w:t>
      </w:r>
      <w:r>
        <w:t>packet contains the identifier of the error triggered within a radio transmission. All kinds of radio error can be recorded inside the JRU.</w:t>
      </w:r>
    </w:p>
    <w:p w:rsidR="00876944" w:rsidRDefault="00876944" w:rsidP="00D17030"/>
    <w:tbl>
      <w:tblPr>
        <w:tblW w:w="97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9"/>
        <w:gridCol w:w="2439"/>
        <w:gridCol w:w="2439"/>
        <w:gridCol w:w="2439"/>
      </w:tblGrid>
      <w:tr w:rsidR="00876944" w:rsidTr="00FC4506">
        <w:tc>
          <w:tcPr>
            <w:tcW w:w="2439"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2439" w:type="dxa"/>
          </w:tcPr>
          <w:p w:rsidR="00876944" w:rsidRDefault="00876944" w:rsidP="00D17030">
            <w:pPr>
              <w:rPr>
                <w:b/>
              </w:rPr>
            </w:pPr>
            <w:r>
              <w:rPr>
                <w:b/>
              </w:rPr>
              <w:t>Length in bits</w:t>
            </w:r>
          </w:p>
        </w:tc>
        <w:tc>
          <w:tcPr>
            <w:tcW w:w="2439" w:type="dxa"/>
          </w:tcPr>
          <w:p w:rsidR="00876944" w:rsidRDefault="00876944" w:rsidP="00D17030">
            <w:pPr>
              <w:rPr>
                <w:b/>
              </w:rPr>
            </w:pPr>
            <w:r>
              <w:rPr>
                <w:b/>
              </w:rPr>
              <w:t>Remarks</w:t>
            </w:r>
          </w:p>
        </w:tc>
      </w:tr>
      <w:tr w:rsidR="00876944" w:rsidTr="00FC4506">
        <w:tc>
          <w:tcPr>
            <w:tcW w:w="2439" w:type="dxa"/>
          </w:tcPr>
          <w:p w:rsidR="00876944" w:rsidRDefault="00876944" w:rsidP="00D17030">
            <w:r>
              <w:t>1</w:t>
            </w:r>
          </w:p>
        </w:tc>
        <w:tc>
          <w:tcPr>
            <w:tcW w:w="2439" w:type="dxa"/>
          </w:tcPr>
          <w:p w:rsidR="00876944" w:rsidRDefault="00876944" w:rsidP="00D17030">
            <w:r>
              <w:t>JRU_NID_PACKET</w:t>
            </w:r>
          </w:p>
        </w:tc>
        <w:tc>
          <w:tcPr>
            <w:tcW w:w="2439" w:type="dxa"/>
          </w:tcPr>
          <w:p w:rsidR="00876944" w:rsidRDefault="00876944" w:rsidP="00D17030">
            <w:r>
              <w:t>8</w:t>
            </w:r>
          </w:p>
        </w:tc>
        <w:tc>
          <w:tcPr>
            <w:tcW w:w="2439" w:type="dxa"/>
          </w:tcPr>
          <w:p w:rsidR="00876944" w:rsidRDefault="00876944" w:rsidP="00D17030"/>
        </w:tc>
      </w:tr>
      <w:tr w:rsidR="00876944" w:rsidTr="00FC4506">
        <w:tc>
          <w:tcPr>
            <w:tcW w:w="2439" w:type="dxa"/>
          </w:tcPr>
          <w:p w:rsidR="00876944" w:rsidRDefault="00876944" w:rsidP="00D17030">
            <w:r>
              <w:t>2</w:t>
            </w:r>
          </w:p>
        </w:tc>
        <w:tc>
          <w:tcPr>
            <w:tcW w:w="2439" w:type="dxa"/>
          </w:tcPr>
          <w:p w:rsidR="00876944" w:rsidRDefault="00876944" w:rsidP="00D17030">
            <w:r>
              <w:t>JRU_L_ PACKET</w:t>
            </w:r>
          </w:p>
        </w:tc>
        <w:tc>
          <w:tcPr>
            <w:tcW w:w="2439" w:type="dxa"/>
          </w:tcPr>
          <w:p w:rsidR="00876944" w:rsidRDefault="00876944" w:rsidP="00D17030">
            <w:pPr>
              <w:rPr>
                <w:lang w:val="pl-PL"/>
              </w:rPr>
            </w:pPr>
            <w:r>
              <w:rPr>
                <w:lang w:val="pl-PL"/>
              </w:rPr>
              <w:t>16</w:t>
            </w:r>
          </w:p>
        </w:tc>
        <w:tc>
          <w:tcPr>
            <w:tcW w:w="2439" w:type="dxa"/>
          </w:tcPr>
          <w:p w:rsidR="00876944" w:rsidRDefault="00876944" w:rsidP="00D17030">
            <w:pPr>
              <w:rPr>
                <w:lang w:val="pl-PL"/>
              </w:rPr>
            </w:pPr>
          </w:p>
        </w:tc>
      </w:tr>
      <w:tr w:rsidR="00876944" w:rsidTr="00FC4506">
        <w:tc>
          <w:tcPr>
            <w:tcW w:w="2439" w:type="dxa"/>
          </w:tcPr>
          <w:p w:rsidR="00876944" w:rsidRDefault="00876944" w:rsidP="00D17030">
            <w:pPr>
              <w:rPr>
                <w:lang w:val="pl-PL"/>
              </w:rPr>
            </w:pPr>
            <w:r>
              <w:rPr>
                <w:lang w:val="pl-PL"/>
              </w:rPr>
              <w:t>3</w:t>
            </w:r>
          </w:p>
        </w:tc>
        <w:tc>
          <w:tcPr>
            <w:tcW w:w="2439" w:type="dxa"/>
          </w:tcPr>
          <w:p w:rsidR="00876944" w:rsidRDefault="00876944" w:rsidP="00D17030">
            <w:pPr>
              <w:rPr>
                <w:lang w:val="pl-PL"/>
              </w:rPr>
            </w:pPr>
            <w:r>
              <w:rPr>
                <w:lang w:val="pl-PL"/>
              </w:rPr>
              <w:t>JRU_NID_C</w:t>
            </w:r>
          </w:p>
        </w:tc>
        <w:tc>
          <w:tcPr>
            <w:tcW w:w="2439" w:type="dxa"/>
          </w:tcPr>
          <w:p w:rsidR="00876944" w:rsidRDefault="00876944" w:rsidP="00D17030">
            <w:pPr>
              <w:rPr>
                <w:lang w:val="pl-PL"/>
              </w:rPr>
            </w:pPr>
            <w:r>
              <w:rPr>
                <w:lang w:val="pl-PL"/>
              </w:rPr>
              <w:t>10</w:t>
            </w:r>
          </w:p>
        </w:tc>
        <w:tc>
          <w:tcPr>
            <w:tcW w:w="2439" w:type="dxa"/>
          </w:tcPr>
          <w:p w:rsidR="00876944" w:rsidRDefault="00876944" w:rsidP="00D17030">
            <w:pPr>
              <w:rPr>
                <w:lang w:val="pl-PL"/>
              </w:rPr>
            </w:pPr>
          </w:p>
        </w:tc>
      </w:tr>
      <w:tr w:rsidR="00876944" w:rsidTr="00FC4506">
        <w:tc>
          <w:tcPr>
            <w:tcW w:w="2439" w:type="dxa"/>
          </w:tcPr>
          <w:p w:rsidR="00876944" w:rsidRDefault="00876944" w:rsidP="00D17030">
            <w:pPr>
              <w:rPr>
                <w:lang w:val="pl-PL"/>
              </w:rPr>
            </w:pPr>
            <w:r>
              <w:rPr>
                <w:lang w:val="pl-PL"/>
              </w:rPr>
              <w:t>4</w:t>
            </w:r>
          </w:p>
        </w:tc>
        <w:tc>
          <w:tcPr>
            <w:tcW w:w="2439" w:type="dxa"/>
          </w:tcPr>
          <w:p w:rsidR="00876944" w:rsidRDefault="00876944" w:rsidP="00D17030">
            <w:pPr>
              <w:rPr>
                <w:lang w:val="pl-PL"/>
              </w:rPr>
            </w:pPr>
            <w:r>
              <w:rPr>
                <w:lang w:val="pl-PL"/>
              </w:rPr>
              <w:t>JRU_NID_RBC</w:t>
            </w:r>
          </w:p>
        </w:tc>
        <w:tc>
          <w:tcPr>
            <w:tcW w:w="2439" w:type="dxa"/>
          </w:tcPr>
          <w:p w:rsidR="00876944" w:rsidRDefault="00876944" w:rsidP="00D17030">
            <w:pPr>
              <w:rPr>
                <w:lang w:val="es-ES"/>
              </w:rPr>
            </w:pPr>
            <w:r>
              <w:rPr>
                <w:lang w:val="es-ES"/>
              </w:rPr>
              <w:t>14</w:t>
            </w:r>
          </w:p>
        </w:tc>
        <w:tc>
          <w:tcPr>
            <w:tcW w:w="2439" w:type="dxa"/>
          </w:tcPr>
          <w:p w:rsidR="00876944" w:rsidRDefault="00876944" w:rsidP="00D17030">
            <w:pPr>
              <w:rPr>
                <w:lang w:val="es-ES"/>
              </w:rPr>
            </w:pPr>
          </w:p>
        </w:tc>
      </w:tr>
      <w:tr w:rsidR="00876944" w:rsidTr="00FC4506">
        <w:tc>
          <w:tcPr>
            <w:tcW w:w="2439" w:type="dxa"/>
          </w:tcPr>
          <w:p w:rsidR="00876944" w:rsidRDefault="00876944" w:rsidP="00D17030">
            <w:pPr>
              <w:rPr>
                <w:lang w:val="es-ES"/>
              </w:rPr>
            </w:pPr>
            <w:r>
              <w:rPr>
                <w:lang w:val="es-ES"/>
              </w:rPr>
              <w:t>5</w:t>
            </w:r>
          </w:p>
        </w:tc>
        <w:tc>
          <w:tcPr>
            <w:tcW w:w="2439" w:type="dxa"/>
          </w:tcPr>
          <w:p w:rsidR="00876944" w:rsidRDefault="00876944" w:rsidP="00D17030">
            <w:pPr>
              <w:rPr>
                <w:lang w:val="es-ES"/>
              </w:rPr>
            </w:pPr>
            <w:r>
              <w:rPr>
                <w:lang w:val="es-ES"/>
              </w:rPr>
              <w:t>JRU_M_ERROR</w:t>
            </w:r>
          </w:p>
        </w:tc>
        <w:tc>
          <w:tcPr>
            <w:tcW w:w="2439" w:type="dxa"/>
          </w:tcPr>
          <w:p w:rsidR="00876944" w:rsidRDefault="00876944" w:rsidP="00D17030">
            <w:r>
              <w:t>8</w:t>
            </w:r>
          </w:p>
        </w:tc>
        <w:tc>
          <w:tcPr>
            <w:tcW w:w="2439" w:type="dxa"/>
          </w:tcPr>
          <w:p w:rsidR="00876944" w:rsidRDefault="00876944" w:rsidP="00D17030"/>
        </w:tc>
      </w:tr>
    </w:tbl>
    <w:p w:rsidR="00876944" w:rsidRDefault="00876944" w:rsidP="00D17030"/>
    <w:p w:rsidR="00876944" w:rsidRDefault="00876944" w:rsidP="00D17030">
      <w:bookmarkStart w:id="1238" w:name="_Ref351995253"/>
      <w:r>
        <w:t xml:space="preserve">Packet 14: </w:t>
      </w:r>
      <w:r w:rsidRPr="00246604">
        <w:t>STM INFORMATION</w:t>
      </w:r>
      <w:bookmarkEnd w:id="1238"/>
    </w:p>
    <w:p w:rsidR="00876944" w:rsidRDefault="00876944" w:rsidP="00D17030">
      <w:r>
        <w:t xml:space="preserve">This packet contains all STM data that have to be recorded by the JRU. </w:t>
      </w:r>
    </w:p>
    <w:p w:rsidR="00876944" w:rsidRDefault="00876944" w:rsidP="00D17030"/>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3402"/>
        <w:gridCol w:w="1417"/>
        <w:gridCol w:w="2882"/>
      </w:tblGrid>
      <w:tr w:rsidR="00876944" w:rsidTr="00FC4506">
        <w:tc>
          <w:tcPr>
            <w:tcW w:w="992" w:type="dxa"/>
          </w:tcPr>
          <w:p w:rsidR="00876944" w:rsidRDefault="00876944" w:rsidP="00D17030">
            <w:pPr>
              <w:rPr>
                <w:b/>
              </w:rPr>
            </w:pPr>
            <w:r>
              <w:rPr>
                <w:b/>
              </w:rPr>
              <w:t>Field No.</w:t>
            </w:r>
          </w:p>
        </w:tc>
        <w:tc>
          <w:tcPr>
            <w:tcW w:w="3402" w:type="dxa"/>
          </w:tcPr>
          <w:p w:rsidR="00876944" w:rsidRDefault="00876944" w:rsidP="00D17030">
            <w:pPr>
              <w:rPr>
                <w:b/>
              </w:rPr>
            </w:pPr>
            <w:r>
              <w:rPr>
                <w:b/>
              </w:rPr>
              <w:t>VARIABLE/ PACKET</w:t>
            </w:r>
          </w:p>
        </w:tc>
        <w:tc>
          <w:tcPr>
            <w:tcW w:w="1417"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992" w:type="dxa"/>
          </w:tcPr>
          <w:p w:rsidR="00876944" w:rsidRDefault="00876944" w:rsidP="00D17030">
            <w:r>
              <w:t>1</w:t>
            </w:r>
          </w:p>
        </w:tc>
        <w:tc>
          <w:tcPr>
            <w:tcW w:w="3402" w:type="dxa"/>
          </w:tcPr>
          <w:p w:rsidR="00876944" w:rsidRDefault="00876944" w:rsidP="00D17030">
            <w:r>
              <w:t>JRU_NID_PACKET</w:t>
            </w:r>
          </w:p>
        </w:tc>
        <w:tc>
          <w:tcPr>
            <w:tcW w:w="1417" w:type="dxa"/>
          </w:tcPr>
          <w:p w:rsidR="00876944" w:rsidRDefault="00876944" w:rsidP="00D17030">
            <w:r>
              <w:t>8</w:t>
            </w:r>
          </w:p>
        </w:tc>
        <w:tc>
          <w:tcPr>
            <w:tcW w:w="2882" w:type="dxa"/>
          </w:tcPr>
          <w:p w:rsidR="00876944" w:rsidRDefault="00876944" w:rsidP="00D17030"/>
        </w:tc>
      </w:tr>
      <w:tr w:rsidR="00876944" w:rsidTr="00FC4506">
        <w:tc>
          <w:tcPr>
            <w:tcW w:w="992" w:type="dxa"/>
          </w:tcPr>
          <w:p w:rsidR="00876944" w:rsidRDefault="00876944" w:rsidP="00D17030">
            <w:r>
              <w:t>2</w:t>
            </w:r>
          </w:p>
        </w:tc>
        <w:tc>
          <w:tcPr>
            <w:tcW w:w="3402" w:type="dxa"/>
          </w:tcPr>
          <w:p w:rsidR="00876944" w:rsidRDefault="00876944" w:rsidP="00D17030">
            <w:r>
              <w:t>JRU_L_ PACKET</w:t>
            </w:r>
          </w:p>
        </w:tc>
        <w:tc>
          <w:tcPr>
            <w:tcW w:w="1417" w:type="dxa"/>
          </w:tcPr>
          <w:p w:rsidR="00876944" w:rsidRDefault="00876944" w:rsidP="00D17030">
            <w:pPr>
              <w:rPr>
                <w:lang w:val="pl-PL"/>
              </w:rPr>
            </w:pPr>
            <w:r>
              <w:rPr>
                <w:lang w:val="pl-PL"/>
              </w:rPr>
              <w:t>16</w:t>
            </w:r>
          </w:p>
        </w:tc>
        <w:tc>
          <w:tcPr>
            <w:tcW w:w="2882" w:type="dxa"/>
          </w:tcPr>
          <w:p w:rsidR="00876944" w:rsidRDefault="00876944" w:rsidP="00D17030"/>
        </w:tc>
      </w:tr>
      <w:tr w:rsidR="00876944" w:rsidTr="00FC4506">
        <w:tc>
          <w:tcPr>
            <w:tcW w:w="992" w:type="dxa"/>
          </w:tcPr>
          <w:p w:rsidR="00876944" w:rsidRDefault="00876944" w:rsidP="00D17030">
            <w:r>
              <w:t>3</w:t>
            </w:r>
          </w:p>
        </w:tc>
        <w:tc>
          <w:tcPr>
            <w:tcW w:w="3402" w:type="dxa"/>
          </w:tcPr>
          <w:p w:rsidR="00876944" w:rsidRDefault="00876944" w:rsidP="00D17030">
            <w:r>
              <w:t>NID_STMX</w:t>
            </w:r>
          </w:p>
        </w:tc>
        <w:tc>
          <w:tcPr>
            <w:tcW w:w="1417" w:type="dxa"/>
          </w:tcPr>
          <w:p w:rsidR="00876944" w:rsidRDefault="00876944" w:rsidP="00D17030">
            <w:r>
              <w:t>8</w:t>
            </w:r>
          </w:p>
        </w:tc>
        <w:tc>
          <w:tcPr>
            <w:tcW w:w="2882" w:type="dxa"/>
          </w:tcPr>
          <w:p w:rsidR="00876944" w:rsidRDefault="00876944" w:rsidP="00D17030">
            <w:r>
              <w:t>STM identification from general header STM</w:t>
            </w:r>
          </w:p>
        </w:tc>
      </w:tr>
      <w:tr w:rsidR="00876944" w:rsidTr="00FC4506">
        <w:tc>
          <w:tcPr>
            <w:tcW w:w="992" w:type="dxa"/>
          </w:tcPr>
          <w:p w:rsidR="00876944" w:rsidRDefault="00876944" w:rsidP="00D17030">
            <w:r>
              <w:t>4</w:t>
            </w:r>
          </w:p>
        </w:tc>
        <w:tc>
          <w:tcPr>
            <w:tcW w:w="3402" w:type="dxa"/>
          </w:tcPr>
          <w:p w:rsidR="00876944" w:rsidRDefault="00876944" w:rsidP="00D17030">
            <w:r>
              <w:t>NID_STMEVENT</w:t>
            </w:r>
          </w:p>
        </w:tc>
        <w:tc>
          <w:tcPr>
            <w:tcW w:w="1417" w:type="dxa"/>
          </w:tcPr>
          <w:p w:rsidR="00876944" w:rsidRDefault="00876944" w:rsidP="00D17030">
            <w:r>
              <w:t>2</w:t>
            </w:r>
          </w:p>
        </w:tc>
        <w:tc>
          <w:tcPr>
            <w:tcW w:w="2882" w:type="dxa"/>
          </w:tcPr>
          <w:p w:rsidR="00876944" w:rsidRDefault="00876944" w:rsidP="00D17030">
            <w:r>
              <w:t xml:space="preserve">STM Event type </w:t>
            </w:r>
          </w:p>
        </w:tc>
      </w:tr>
      <w:tr w:rsidR="00876944" w:rsidTr="00FC4506">
        <w:tc>
          <w:tcPr>
            <w:tcW w:w="992" w:type="dxa"/>
          </w:tcPr>
          <w:p w:rsidR="00876944" w:rsidRDefault="00876944" w:rsidP="00D17030">
            <w:r>
              <w:t>5</w:t>
            </w:r>
          </w:p>
        </w:tc>
        <w:tc>
          <w:tcPr>
            <w:tcW w:w="3402" w:type="dxa"/>
          </w:tcPr>
          <w:p w:rsidR="00876944" w:rsidRDefault="00876944" w:rsidP="00D17030">
            <w:r>
              <w:t xml:space="preserve">   M_DISCENDER</w:t>
            </w:r>
          </w:p>
        </w:tc>
        <w:tc>
          <w:tcPr>
            <w:tcW w:w="1417" w:type="dxa"/>
          </w:tcPr>
          <w:p w:rsidR="00876944" w:rsidRDefault="00876944" w:rsidP="00D17030">
            <w:r>
              <w:t>1</w:t>
            </w:r>
          </w:p>
        </w:tc>
        <w:tc>
          <w:tcPr>
            <w:tcW w:w="2882" w:type="dxa"/>
          </w:tcPr>
          <w:p w:rsidR="00876944" w:rsidRDefault="00876944" w:rsidP="00D17030">
            <w:pPr>
              <w:rPr>
                <w:rFonts w:cs="Tahoma"/>
                <w:szCs w:val="16"/>
              </w:rPr>
            </w:pPr>
            <w:r>
              <w:t xml:space="preserve">If NID_STMEVENT = 0 </w:t>
            </w:r>
          </w:p>
        </w:tc>
      </w:tr>
      <w:tr w:rsidR="00876944" w:rsidTr="00FC4506">
        <w:tc>
          <w:tcPr>
            <w:tcW w:w="992" w:type="dxa"/>
          </w:tcPr>
          <w:p w:rsidR="00876944" w:rsidRDefault="00876944" w:rsidP="00D17030">
            <w:r>
              <w:t>6</w:t>
            </w:r>
          </w:p>
        </w:tc>
        <w:tc>
          <w:tcPr>
            <w:tcW w:w="3402" w:type="dxa"/>
          </w:tcPr>
          <w:p w:rsidR="00876944" w:rsidRDefault="00876944" w:rsidP="00D17030">
            <w:r>
              <w:t xml:space="preserve">   M_DISCTYPE</w:t>
            </w:r>
          </w:p>
        </w:tc>
        <w:tc>
          <w:tcPr>
            <w:tcW w:w="1417" w:type="dxa"/>
          </w:tcPr>
          <w:p w:rsidR="00876944" w:rsidRDefault="00876944" w:rsidP="00D17030">
            <w:r>
              <w:t>1</w:t>
            </w:r>
          </w:p>
        </w:tc>
        <w:tc>
          <w:tcPr>
            <w:tcW w:w="2882" w:type="dxa"/>
          </w:tcPr>
          <w:p w:rsidR="00876944" w:rsidRDefault="00876944" w:rsidP="00D17030">
            <w:r>
              <w:t xml:space="preserve">If NID_STMEVENT = 0 </w:t>
            </w:r>
          </w:p>
        </w:tc>
      </w:tr>
      <w:tr w:rsidR="00876944" w:rsidTr="00FC4506">
        <w:tc>
          <w:tcPr>
            <w:tcW w:w="992" w:type="dxa"/>
          </w:tcPr>
          <w:p w:rsidR="00876944" w:rsidRDefault="00876944" w:rsidP="00D17030">
            <w:r>
              <w:t>7</w:t>
            </w:r>
          </w:p>
        </w:tc>
        <w:tc>
          <w:tcPr>
            <w:tcW w:w="3402" w:type="dxa"/>
          </w:tcPr>
          <w:p w:rsidR="00876944" w:rsidRDefault="00876944" w:rsidP="00D17030">
            <w:r>
              <w:t xml:space="preserve">   M_DISCREASON</w:t>
            </w:r>
          </w:p>
        </w:tc>
        <w:tc>
          <w:tcPr>
            <w:tcW w:w="1417" w:type="dxa"/>
          </w:tcPr>
          <w:p w:rsidR="00876944" w:rsidRDefault="00876944" w:rsidP="00D17030">
            <w:r>
              <w:t>8</w:t>
            </w:r>
          </w:p>
        </w:tc>
        <w:tc>
          <w:tcPr>
            <w:tcW w:w="2882" w:type="dxa"/>
          </w:tcPr>
          <w:p w:rsidR="00876944" w:rsidRDefault="00876944" w:rsidP="00D17030">
            <w:r>
              <w:t>If NID_STMEVENT = 0</w:t>
            </w:r>
          </w:p>
        </w:tc>
      </w:tr>
      <w:tr w:rsidR="00876944" w:rsidTr="00FC4506">
        <w:tc>
          <w:tcPr>
            <w:tcW w:w="992" w:type="dxa"/>
          </w:tcPr>
          <w:p w:rsidR="00876944" w:rsidRDefault="00876944" w:rsidP="00D17030">
            <w:r>
              <w:t>8</w:t>
            </w:r>
          </w:p>
        </w:tc>
        <w:tc>
          <w:tcPr>
            <w:tcW w:w="3402" w:type="dxa"/>
          </w:tcPr>
          <w:p w:rsidR="00876944" w:rsidRDefault="00876944" w:rsidP="00D17030">
            <w:r>
              <w:t xml:space="preserve">   STM_SYSTEM_STATUS_MESSAGE</w:t>
            </w:r>
          </w:p>
        </w:tc>
        <w:tc>
          <w:tcPr>
            <w:tcW w:w="1417" w:type="dxa"/>
          </w:tcPr>
          <w:p w:rsidR="00876944" w:rsidRDefault="00876944" w:rsidP="00D17030">
            <w:r>
              <w:t>3</w:t>
            </w:r>
          </w:p>
        </w:tc>
        <w:tc>
          <w:tcPr>
            <w:tcW w:w="2882" w:type="dxa"/>
          </w:tcPr>
          <w:p w:rsidR="00876944" w:rsidRDefault="00876944" w:rsidP="00D17030">
            <w:r>
              <w:t xml:space="preserve">   If NID_STMEVENT = 1</w:t>
            </w:r>
          </w:p>
        </w:tc>
      </w:tr>
      <w:tr w:rsidR="00876944" w:rsidTr="00FC4506">
        <w:tc>
          <w:tcPr>
            <w:tcW w:w="992" w:type="dxa"/>
          </w:tcPr>
          <w:p w:rsidR="00876944" w:rsidRDefault="00876944" w:rsidP="00D17030">
            <w:r>
              <w:t>9</w:t>
            </w:r>
          </w:p>
        </w:tc>
        <w:tc>
          <w:tcPr>
            <w:tcW w:w="3402" w:type="dxa"/>
          </w:tcPr>
          <w:p w:rsidR="00876944" w:rsidRDefault="00876944" w:rsidP="00D17030">
            <w:r>
              <w:t xml:space="preserve">   NID_STMPACKET</w:t>
            </w:r>
          </w:p>
        </w:tc>
        <w:tc>
          <w:tcPr>
            <w:tcW w:w="1417" w:type="dxa"/>
          </w:tcPr>
          <w:p w:rsidR="00876944" w:rsidRDefault="00876944" w:rsidP="00D17030">
            <w:r>
              <w:t>8</w:t>
            </w:r>
          </w:p>
        </w:tc>
        <w:tc>
          <w:tcPr>
            <w:tcW w:w="2882" w:type="dxa"/>
          </w:tcPr>
          <w:p w:rsidR="00876944" w:rsidRDefault="00876944" w:rsidP="00D17030">
            <w:r>
              <w:t xml:space="preserve">      If NID_STMEVENT = 2</w:t>
            </w:r>
            <w:r>
              <w:br/>
              <w:t xml:space="preserve">      Packet identifier</w:t>
            </w:r>
          </w:p>
        </w:tc>
      </w:tr>
      <w:tr w:rsidR="00876944" w:rsidTr="00FC4506">
        <w:tc>
          <w:tcPr>
            <w:tcW w:w="992" w:type="dxa"/>
          </w:tcPr>
          <w:p w:rsidR="00876944" w:rsidRDefault="00876944" w:rsidP="00D17030">
            <w:r>
              <w:t>10</w:t>
            </w:r>
          </w:p>
        </w:tc>
        <w:tc>
          <w:tcPr>
            <w:tcW w:w="3402" w:type="dxa"/>
          </w:tcPr>
          <w:p w:rsidR="00876944" w:rsidRDefault="00876944" w:rsidP="00D17030">
            <w:r>
              <w:t xml:space="preserve">   L_STMPACKET</w:t>
            </w:r>
          </w:p>
        </w:tc>
        <w:tc>
          <w:tcPr>
            <w:tcW w:w="1417" w:type="dxa"/>
          </w:tcPr>
          <w:p w:rsidR="00876944" w:rsidRDefault="00876944" w:rsidP="00D17030">
            <w:r>
              <w:t>13</w:t>
            </w:r>
          </w:p>
        </w:tc>
        <w:tc>
          <w:tcPr>
            <w:tcW w:w="2882" w:type="dxa"/>
          </w:tcPr>
          <w:p w:rsidR="00876944" w:rsidRDefault="00876944" w:rsidP="00D17030">
            <w:pPr>
              <w:rPr>
                <w:rFonts w:cs="Tahoma"/>
                <w:szCs w:val="16"/>
              </w:rPr>
            </w:pPr>
            <w:r>
              <w:t xml:space="preserve">     If NID_STMEVENT = 2 </w:t>
            </w:r>
            <w:r>
              <w:br/>
              <w:t xml:space="preserve">     Packet length</w:t>
            </w:r>
          </w:p>
        </w:tc>
      </w:tr>
      <w:tr w:rsidR="00876944" w:rsidTr="00FC4506">
        <w:tc>
          <w:tcPr>
            <w:tcW w:w="992" w:type="dxa"/>
          </w:tcPr>
          <w:p w:rsidR="00876944" w:rsidRDefault="00876944" w:rsidP="00D17030">
            <w:r>
              <w:t>11</w:t>
            </w:r>
          </w:p>
        </w:tc>
        <w:tc>
          <w:tcPr>
            <w:tcW w:w="3402" w:type="dxa"/>
          </w:tcPr>
          <w:p w:rsidR="00876944" w:rsidRDefault="00876944" w:rsidP="00D17030">
            <w:r>
              <w:t xml:space="preserve">   T_JRU</w:t>
            </w:r>
          </w:p>
        </w:tc>
        <w:tc>
          <w:tcPr>
            <w:tcW w:w="1417" w:type="dxa"/>
          </w:tcPr>
          <w:p w:rsidR="00876944" w:rsidRDefault="00876944" w:rsidP="00D17030">
            <w:r>
              <w:t>32</w:t>
            </w:r>
          </w:p>
        </w:tc>
        <w:tc>
          <w:tcPr>
            <w:tcW w:w="2882" w:type="dxa"/>
          </w:tcPr>
          <w:p w:rsidR="00876944" w:rsidRDefault="00876944" w:rsidP="00D17030">
            <w:r>
              <w:t xml:space="preserve">Time Stamp </w:t>
            </w:r>
          </w:p>
        </w:tc>
      </w:tr>
      <w:tr w:rsidR="00876944" w:rsidTr="00FC4506">
        <w:tc>
          <w:tcPr>
            <w:tcW w:w="992" w:type="dxa"/>
          </w:tcPr>
          <w:p w:rsidR="00876944" w:rsidRDefault="00876944" w:rsidP="00D17030">
            <w:r>
              <w:t>12</w:t>
            </w:r>
          </w:p>
        </w:tc>
        <w:tc>
          <w:tcPr>
            <w:tcW w:w="3402" w:type="dxa"/>
          </w:tcPr>
          <w:p w:rsidR="00876944" w:rsidRDefault="00876944" w:rsidP="00D17030">
            <w:r>
              <w:t xml:space="preserve">   N_L_ITER</w:t>
            </w:r>
          </w:p>
        </w:tc>
        <w:tc>
          <w:tcPr>
            <w:tcW w:w="1417" w:type="dxa"/>
          </w:tcPr>
          <w:p w:rsidR="00876944" w:rsidRDefault="00876944" w:rsidP="00D17030">
            <w:r>
              <w:t>8</w:t>
            </w:r>
          </w:p>
        </w:tc>
        <w:tc>
          <w:tcPr>
            <w:tcW w:w="2882" w:type="dxa"/>
          </w:tcPr>
          <w:p w:rsidR="00876944" w:rsidRDefault="00876944" w:rsidP="00D17030">
            <w:r>
              <w:t>Number of data bytes in message</w:t>
            </w:r>
          </w:p>
        </w:tc>
      </w:tr>
      <w:tr w:rsidR="00876944" w:rsidTr="00FC4506">
        <w:tc>
          <w:tcPr>
            <w:tcW w:w="992" w:type="dxa"/>
          </w:tcPr>
          <w:p w:rsidR="00876944" w:rsidRDefault="00876944" w:rsidP="00D17030">
            <w:pPr>
              <w:rPr>
                <w:lang w:val="it-IT"/>
              </w:rPr>
            </w:pPr>
            <w:r>
              <w:rPr>
                <w:lang w:val="it-IT"/>
              </w:rPr>
              <w:t>13</w:t>
            </w:r>
          </w:p>
        </w:tc>
        <w:tc>
          <w:tcPr>
            <w:tcW w:w="3402" w:type="dxa"/>
          </w:tcPr>
          <w:p w:rsidR="00876944" w:rsidRDefault="00876944" w:rsidP="00D17030">
            <w:pPr>
              <w:rPr>
                <w:lang w:val="it-IT"/>
              </w:rPr>
            </w:pPr>
            <w:r>
              <w:rPr>
                <w:lang w:val="it-IT"/>
              </w:rPr>
              <w:t xml:space="preserve">   M_DATA (k)</w:t>
            </w:r>
          </w:p>
        </w:tc>
        <w:tc>
          <w:tcPr>
            <w:tcW w:w="1417" w:type="dxa"/>
          </w:tcPr>
          <w:p w:rsidR="00876944" w:rsidRDefault="00876944" w:rsidP="00D17030">
            <w:r>
              <w:t>8</w:t>
            </w:r>
          </w:p>
        </w:tc>
        <w:tc>
          <w:tcPr>
            <w:tcW w:w="2882" w:type="dxa"/>
          </w:tcPr>
          <w:p w:rsidR="00876944" w:rsidRDefault="00876944" w:rsidP="00D17030">
            <w:r>
              <w:t>Information to JRU</w:t>
            </w:r>
          </w:p>
        </w:tc>
      </w:tr>
    </w:tbl>
    <w:p w:rsidR="00876944" w:rsidRPr="00934AAB" w:rsidRDefault="00876944" w:rsidP="00D17030"/>
    <w:p w:rsidR="00876944" w:rsidRDefault="00876944" w:rsidP="00D17030">
      <w:bookmarkStart w:id="1239" w:name="_Ref351995263"/>
      <w:r>
        <w:rPr>
          <w:lang w:val="es-ES"/>
        </w:rPr>
        <w:t xml:space="preserve">Packet 15: </w:t>
      </w:r>
      <w:r w:rsidRPr="00246604">
        <w:t>INFORMATION FROM COLD MOVEMENT DETECTOR</w:t>
      </w:r>
      <w:bookmarkEnd w:id="1239"/>
    </w:p>
    <w:p w:rsidR="00876944" w:rsidRDefault="00876944" w:rsidP="00D17030">
      <w:r>
        <w:t>This packet gives the information from the cold movement detector at the power-up.</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02"/>
        <w:gridCol w:w="2977"/>
        <w:gridCol w:w="2409"/>
        <w:gridCol w:w="1701"/>
      </w:tblGrid>
      <w:tr w:rsidR="00876944" w:rsidTr="00FC4506">
        <w:tc>
          <w:tcPr>
            <w:tcW w:w="1902" w:type="dxa"/>
          </w:tcPr>
          <w:p w:rsidR="00876944" w:rsidRDefault="00876944" w:rsidP="00D17030">
            <w:pPr>
              <w:rPr>
                <w:b/>
              </w:rPr>
            </w:pPr>
            <w:r>
              <w:rPr>
                <w:b/>
              </w:rPr>
              <w:t>Field No.</w:t>
            </w:r>
          </w:p>
        </w:tc>
        <w:tc>
          <w:tcPr>
            <w:tcW w:w="2977" w:type="dxa"/>
          </w:tcPr>
          <w:p w:rsidR="00876944" w:rsidRDefault="00876944" w:rsidP="00D17030">
            <w:pPr>
              <w:rPr>
                <w:b/>
              </w:rPr>
            </w:pPr>
            <w:r>
              <w:rPr>
                <w:b/>
              </w:rPr>
              <w:t>VARIABLE/ PACKET</w:t>
            </w:r>
          </w:p>
        </w:tc>
        <w:tc>
          <w:tcPr>
            <w:tcW w:w="2409" w:type="dxa"/>
          </w:tcPr>
          <w:p w:rsidR="00876944" w:rsidRDefault="00876944" w:rsidP="00D17030">
            <w:pPr>
              <w:rPr>
                <w:b/>
              </w:rPr>
            </w:pPr>
            <w:r>
              <w:rPr>
                <w:b/>
              </w:rPr>
              <w:t>Length in bits</w:t>
            </w:r>
          </w:p>
        </w:tc>
        <w:tc>
          <w:tcPr>
            <w:tcW w:w="1701" w:type="dxa"/>
          </w:tcPr>
          <w:p w:rsidR="00876944" w:rsidRDefault="00876944" w:rsidP="00D17030">
            <w:pPr>
              <w:rPr>
                <w:b/>
              </w:rPr>
            </w:pPr>
            <w:r>
              <w:rPr>
                <w:b/>
              </w:rPr>
              <w:t>Remarks</w:t>
            </w:r>
          </w:p>
        </w:tc>
      </w:tr>
      <w:tr w:rsidR="00876944" w:rsidTr="00FC4506">
        <w:tc>
          <w:tcPr>
            <w:tcW w:w="1902" w:type="dxa"/>
          </w:tcPr>
          <w:p w:rsidR="00876944" w:rsidRDefault="00876944" w:rsidP="00D17030">
            <w:r>
              <w:t>1</w:t>
            </w:r>
          </w:p>
        </w:tc>
        <w:tc>
          <w:tcPr>
            <w:tcW w:w="2977" w:type="dxa"/>
          </w:tcPr>
          <w:p w:rsidR="00876944" w:rsidRDefault="00876944" w:rsidP="00D17030">
            <w:r>
              <w:t>JRU_NID_PACKET</w:t>
            </w:r>
          </w:p>
        </w:tc>
        <w:tc>
          <w:tcPr>
            <w:tcW w:w="2409" w:type="dxa"/>
          </w:tcPr>
          <w:p w:rsidR="00876944" w:rsidRDefault="00876944" w:rsidP="00D17030">
            <w:r>
              <w:t>8</w:t>
            </w:r>
          </w:p>
        </w:tc>
        <w:tc>
          <w:tcPr>
            <w:tcW w:w="1701" w:type="dxa"/>
          </w:tcPr>
          <w:p w:rsidR="00876944" w:rsidRDefault="00876944" w:rsidP="00D17030"/>
        </w:tc>
      </w:tr>
      <w:tr w:rsidR="00876944" w:rsidTr="00FC4506">
        <w:tc>
          <w:tcPr>
            <w:tcW w:w="1902" w:type="dxa"/>
          </w:tcPr>
          <w:p w:rsidR="00876944" w:rsidRDefault="00876944" w:rsidP="00D17030">
            <w:r>
              <w:t>2</w:t>
            </w:r>
          </w:p>
        </w:tc>
        <w:tc>
          <w:tcPr>
            <w:tcW w:w="2977" w:type="dxa"/>
          </w:tcPr>
          <w:p w:rsidR="00876944" w:rsidRDefault="00876944" w:rsidP="00D17030">
            <w:r>
              <w:t>JRU_L_PACKET</w:t>
            </w:r>
          </w:p>
        </w:tc>
        <w:tc>
          <w:tcPr>
            <w:tcW w:w="2409" w:type="dxa"/>
          </w:tcPr>
          <w:p w:rsidR="00876944" w:rsidRDefault="00876944" w:rsidP="00D17030">
            <w:pPr>
              <w:rPr>
                <w:lang w:val="en-US"/>
              </w:rPr>
            </w:pPr>
            <w:r>
              <w:rPr>
                <w:lang w:val="en-US"/>
              </w:rPr>
              <w:t>16</w:t>
            </w:r>
          </w:p>
        </w:tc>
        <w:tc>
          <w:tcPr>
            <w:tcW w:w="1701" w:type="dxa"/>
          </w:tcPr>
          <w:p w:rsidR="00876944" w:rsidRDefault="00876944" w:rsidP="00D17030">
            <w:pPr>
              <w:rPr>
                <w:lang w:val="en-US"/>
              </w:rPr>
            </w:pPr>
          </w:p>
        </w:tc>
      </w:tr>
      <w:tr w:rsidR="00876944" w:rsidTr="00FC4506">
        <w:tc>
          <w:tcPr>
            <w:tcW w:w="1902" w:type="dxa"/>
          </w:tcPr>
          <w:p w:rsidR="00876944" w:rsidRDefault="00876944" w:rsidP="00D17030">
            <w:r>
              <w:t>3</w:t>
            </w:r>
          </w:p>
        </w:tc>
        <w:tc>
          <w:tcPr>
            <w:tcW w:w="2977" w:type="dxa"/>
          </w:tcPr>
          <w:p w:rsidR="00876944" w:rsidRDefault="00876944" w:rsidP="00D17030">
            <w:r>
              <w:t>JRU_ M_COLD_MVT</w:t>
            </w:r>
          </w:p>
        </w:tc>
        <w:tc>
          <w:tcPr>
            <w:tcW w:w="2409" w:type="dxa"/>
          </w:tcPr>
          <w:p w:rsidR="00876944" w:rsidRDefault="00876944" w:rsidP="00D17030">
            <w:pPr>
              <w:rPr>
                <w:lang w:val="en-US"/>
              </w:rPr>
            </w:pPr>
            <w:r>
              <w:rPr>
                <w:lang w:val="en-US"/>
              </w:rPr>
              <w:t>2</w:t>
            </w:r>
          </w:p>
        </w:tc>
        <w:tc>
          <w:tcPr>
            <w:tcW w:w="1701" w:type="dxa"/>
          </w:tcPr>
          <w:p w:rsidR="00876944" w:rsidRDefault="00876944" w:rsidP="00D17030">
            <w:pPr>
              <w:rPr>
                <w:lang w:val="en-US"/>
              </w:rPr>
            </w:pPr>
          </w:p>
        </w:tc>
      </w:tr>
      <w:tr w:rsidR="00876944" w:rsidTr="00FC4506">
        <w:tc>
          <w:tcPr>
            <w:tcW w:w="1902" w:type="dxa"/>
          </w:tcPr>
          <w:p w:rsidR="00876944" w:rsidRDefault="00876944" w:rsidP="00D17030">
            <w:pPr>
              <w:rPr>
                <w:lang w:val="en-US"/>
              </w:rPr>
            </w:pPr>
            <w:r>
              <w:rPr>
                <w:lang w:val="en-US"/>
              </w:rPr>
              <w:t>4</w:t>
            </w:r>
          </w:p>
        </w:tc>
        <w:tc>
          <w:tcPr>
            <w:tcW w:w="2977" w:type="dxa"/>
          </w:tcPr>
          <w:p w:rsidR="00876944" w:rsidRDefault="00876944" w:rsidP="00D17030">
            <w:pPr>
              <w:rPr>
                <w:lang w:val="en-US"/>
              </w:rPr>
            </w:pPr>
            <w:r>
              <w:t>Padding</w:t>
            </w:r>
          </w:p>
        </w:tc>
        <w:tc>
          <w:tcPr>
            <w:tcW w:w="2409" w:type="dxa"/>
          </w:tcPr>
          <w:p w:rsidR="00876944" w:rsidRDefault="00876944" w:rsidP="00D17030">
            <w:pPr>
              <w:rPr>
                <w:lang w:val="en-US"/>
              </w:rPr>
            </w:pPr>
            <w:r>
              <w:rPr>
                <w:lang w:val="en-US"/>
              </w:rPr>
              <w:t>6</w:t>
            </w:r>
          </w:p>
        </w:tc>
        <w:tc>
          <w:tcPr>
            <w:tcW w:w="1701" w:type="dxa"/>
          </w:tcPr>
          <w:p w:rsidR="00876944" w:rsidRDefault="00876944" w:rsidP="00D17030">
            <w:pPr>
              <w:rPr>
                <w:lang w:val="en-US"/>
              </w:rPr>
            </w:pPr>
          </w:p>
        </w:tc>
      </w:tr>
    </w:tbl>
    <w:p w:rsidR="00876944" w:rsidRDefault="00876944" w:rsidP="00D17030"/>
    <w:p w:rsidR="00876944" w:rsidRDefault="00876944" w:rsidP="00D17030">
      <w:bookmarkStart w:id="1240" w:name="_Ref351995274"/>
      <w:r>
        <w:t xml:space="preserve">Packet 16: </w:t>
      </w:r>
      <w:r w:rsidRPr="00246604">
        <w:t>START DISPLAYING FIXED TEXT MESSAGE</w:t>
      </w:r>
      <w:bookmarkEnd w:id="1240"/>
    </w:p>
    <w:p w:rsidR="00876944" w:rsidRDefault="00876944" w:rsidP="00D17030">
      <w:r>
        <w:t>This packet shall record a fixed text message from the trackside that is currently being shown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fr-FR"/>
              </w:rPr>
              <w:t>JRU_Q_TEXT</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41" w:name="_Ref351995285"/>
      <w:r>
        <w:t xml:space="preserve">Packet 17: </w:t>
      </w:r>
      <w:r w:rsidRPr="00246604">
        <w:t>STOP DISPLAYING FIXED TEXT MESSAGE</w:t>
      </w:r>
      <w:bookmarkEnd w:id="1241"/>
    </w:p>
    <w:p w:rsidR="00876944" w:rsidRDefault="00876944" w:rsidP="00D17030">
      <w:r>
        <w:t>This packet shall record fixed text message from the trackside that is not shown to the driver any more.</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fr-FR"/>
              </w:rPr>
              <w:t>JRU_Q_TEXT</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42" w:name="_Ref351995296"/>
      <w:r>
        <w:t xml:space="preserve">Packet 18: </w:t>
      </w:r>
      <w:r w:rsidRPr="00246604">
        <w:t>START DISPLAYING PLAIN TEXT MESSAGE</w:t>
      </w:r>
      <w:bookmarkEnd w:id="1242"/>
    </w:p>
    <w:p w:rsidR="00876944" w:rsidRDefault="00876944" w:rsidP="00D17030">
      <w:r>
        <w:t>This packet shall record a plain text messages from the trackside that is currently being shown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JRU_L_TEXT</w:t>
            </w:r>
          </w:p>
        </w:tc>
        <w:tc>
          <w:tcPr>
            <w:tcW w:w="1996" w:type="dxa"/>
          </w:tcPr>
          <w:p w:rsidR="00876944" w:rsidRDefault="00876944" w:rsidP="00D17030">
            <w:r>
              <w:t>8</w:t>
            </w:r>
          </w:p>
        </w:tc>
        <w:tc>
          <w:tcPr>
            <w:tcW w:w="2882" w:type="dxa"/>
          </w:tcPr>
          <w:p w:rsidR="00876944" w:rsidRDefault="00876944" w:rsidP="00D17030">
            <w:r>
              <w:t>JRU_L_TEXT defines the number (L) of characters X</w:t>
            </w: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lang w:val="en-US"/>
              </w:rPr>
              <w:t>JRU_X_TEXT</w:t>
            </w:r>
          </w:p>
        </w:tc>
        <w:tc>
          <w:tcPr>
            <w:tcW w:w="1996" w:type="dxa"/>
          </w:tcPr>
          <w:p w:rsidR="00876944" w:rsidRDefault="00876944" w:rsidP="00D17030">
            <w:r>
              <w:t>L x 8</w:t>
            </w:r>
          </w:p>
        </w:tc>
        <w:tc>
          <w:tcPr>
            <w:tcW w:w="2882" w:type="dxa"/>
          </w:tcPr>
          <w:p w:rsidR="00876944" w:rsidRDefault="00876944" w:rsidP="00D17030"/>
        </w:tc>
      </w:tr>
    </w:tbl>
    <w:p w:rsidR="00876944" w:rsidRDefault="00876944" w:rsidP="00D17030"/>
    <w:p w:rsidR="00876944" w:rsidRDefault="00876944" w:rsidP="00D17030">
      <w:bookmarkStart w:id="1243" w:name="_Ref351995308"/>
      <w:r>
        <w:t xml:space="preserve">Packet 19: </w:t>
      </w:r>
      <w:r w:rsidRPr="00246604">
        <w:t>STOP DISPLAYING PLAIN TEXT MESSAGE</w:t>
      </w:r>
      <w:bookmarkEnd w:id="1243"/>
    </w:p>
    <w:p w:rsidR="00876944" w:rsidRDefault="00876944" w:rsidP="00D17030">
      <w:r>
        <w:t>This packet shall record a plain text messages from the trackside that is not shown to the driver any more.</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JRU_L_TEXT</w:t>
            </w:r>
          </w:p>
        </w:tc>
        <w:tc>
          <w:tcPr>
            <w:tcW w:w="1996" w:type="dxa"/>
          </w:tcPr>
          <w:p w:rsidR="00876944" w:rsidRDefault="00876944" w:rsidP="00D17030">
            <w:r>
              <w:t>8</w:t>
            </w:r>
          </w:p>
        </w:tc>
        <w:tc>
          <w:tcPr>
            <w:tcW w:w="2882" w:type="dxa"/>
          </w:tcPr>
          <w:p w:rsidR="00876944" w:rsidRDefault="00876944" w:rsidP="00D17030">
            <w:r>
              <w:t>JRU_L_TEXT defines the number (L) of characters X</w:t>
            </w: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lang w:val="en-US"/>
              </w:rPr>
              <w:t>JRU_X_TEXT</w:t>
            </w:r>
          </w:p>
        </w:tc>
        <w:tc>
          <w:tcPr>
            <w:tcW w:w="1996" w:type="dxa"/>
          </w:tcPr>
          <w:p w:rsidR="00876944" w:rsidRDefault="00876944" w:rsidP="00D17030">
            <w:r>
              <w:t>L x 8</w:t>
            </w:r>
          </w:p>
        </w:tc>
        <w:tc>
          <w:tcPr>
            <w:tcW w:w="2882" w:type="dxa"/>
          </w:tcPr>
          <w:p w:rsidR="00876944" w:rsidRDefault="00876944" w:rsidP="00D17030"/>
        </w:tc>
      </w:tr>
    </w:tbl>
    <w:p w:rsidR="00876944" w:rsidRPr="00CD6D93" w:rsidRDefault="00876944" w:rsidP="00D17030"/>
    <w:p w:rsidR="00876944" w:rsidRDefault="00876944" w:rsidP="00D17030">
      <w:bookmarkStart w:id="1244" w:name="_Ref351995319"/>
      <w:r>
        <w:t xml:space="preserve">Packet 20: </w:t>
      </w:r>
      <w:r w:rsidRPr="00246604">
        <w:t>SPEED AND DISTANCE MONITORING INFORMATION</w:t>
      </w:r>
      <w:bookmarkEnd w:id="1244"/>
    </w:p>
    <w:p w:rsidR="00876944" w:rsidRDefault="00876944" w:rsidP="00D17030">
      <w:r>
        <w:t>This packet shall record the Speed and Distance monitoring data displayed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pl-PL"/>
              </w:rPr>
            </w:pPr>
            <w:r>
              <w:rPr>
                <w:lang w:val="pl-PL"/>
              </w:rPr>
              <w:t>16</w:t>
            </w:r>
          </w:p>
        </w:tc>
        <w:tc>
          <w:tcPr>
            <w:tcW w:w="2882" w:type="dxa"/>
          </w:tcPr>
          <w:p w:rsidR="00876944" w:rsidRDefault="00876944" w:rsidP="00D17030">
            <w:pPr>
              <w:rPr>
                <w:lang w:val="pl-PL"/>
              </w:rPr>
            </w:pPr>
          </w:p>
        </w:tc>
      </w:tr>
      <w:tr w:rsidR="00876944" w:rsidTr="00FC4506">
        <w:tc>
          <w:tcPr>
            <w:tcW w:w="1376" w:type="dxa"/>
          </w:tcPr>
          <w:p w:rsidR="00876944" w:rsidRDefault="00876944" w:rsidP="00D17030">
            <w:pPr>
              <w:rPr>
                <w:lang w:val="pl-PL"/>
              </w:rPr>
            </w:pPr>
            <w:r>
              <w:rPr>
                <w:lang w:val="pl-PL"/>
              </w:rPr>
              <w:t>3</w:t>
            </w:r>
          </w:p>
        </w:tc>
        <w:tc>
          <w:tcPr>
            <w:tcW w:w="2439" w:type="dxa"/>
          </w:tcPr>
          <w:p w:rsidR="00876944" w:rsidRDefault="00876944" w:rsidP="00D17030">
            <w:pPr>
              <w:rPr>
                <w:lang w:val="pl-PL"/>
              </w:rPr>
            </w:pPr>
            <w:r>
              <w:rPr>
                <w:lang w:val="pl-PL"/>
              </w:rPr>
              <w:t>JRU_</w:t>
            </w:r>
            <w:r>
              <w:t>M_SDMTYPE</w:t>
            </w:r>
          </w:p>
        </w:tc>
        <w:tc>
          <w:tcPr>
            <w:tcW w:w="1996" w:type="dxa"/>
          </w:tcPr>
          <w:p w:rsidR="00876944" w:rsidRDefault="00876944" w:rsidP="00D17030">
            <w:r>
              <w:t>2</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4</w:t>
            </w:r>
          </w:p>
        </w:tc>
        <w:tc>
          <w:tcPr>
            <w:tcW w:w="2439" w:type="dxa"/>
          </w:tcPr>
          <w:p w:rsidR="00876944" w:rsidRDefault="00876944" w:rsidP="00D17030">
            <w:pPr>
              <w:rPr>
                <w:lang w:val="pl-PL"/>
              </w:rPr>
            </w:pPr>
            <w:r>
              <w:rPr>
                <w:lang w:val="pl-PL"/>
              </w:rPr>
              <w:t>JRU_</w:t>
            </w:r>
            <w:r>
              <w:t>M_SDMSUPSTAT</w:t>
            </w:r>
          </w:p>
        </w:tc>
        <w:tc>
          <w:tcPr>
            <w:tcW w:w="1996" w:type="dxa"/>
          </w:tcPr>
          <w:p w:rsidR="00876944" w:rsidRDefault="00876944" w:rsidP="00D17030">
            <w:r>
              <w:t>3</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5</w:t>
            </w:r>
          </w:p>
        </w:tc>
        <w:tc>
          <w:tcPr>
            <w:tcW w:w="2439" w:type="dxa"/>
          </w:tcPr>
          <w:p w:rsidR="00876944" w:rsidRDefault="00876944" w:rsidP="00D17030">
            <w:pPr>
              <w:rPr>
                <w:lang w:val="pl-PL"/>
              </w:rPr>
            </w:pPr>
            <w:r>
              <w:rPr>
                <w:lang w:val="pl-PL"/>
              </w:rPr>
              <w:t>JRU_</w:t>
            </w:r>
            <w:r>
              <w:t>V_PERM</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6</w:t>
            </w:r>
          </w:p>
        </w:tc>
        <w:tc>
          <w:tcPr>
            <w:tcW w:w="2439" w:type="dxa"/>
          </w:tcPr>
          <w:p w:rsidR="00876944" w:rsidRDefault="00876944" w:rsidP="00D17030">
            <w:pPr>
              <w:rPr>
                <w:lang w:val="pl-PL"/>
              </w:rPr>
            </w:pPr>
            <w:r>
              <w:rPr>
                <w:lang w:val="pl-PL"/>
              </w:rPr>
              <w:t>JRU_</w:t>
            </w:r>
            <w:r>
              <w:t>V_FLOI</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7</w:t>
            </w:r>
          </w:p>
        </w:tc>
        <w:tc>
          <w:tcPr>
            <w:tcW w:w="2439" w:type="dxa"/>
          </w:tcPr>
          <w:p w:rsidR="00876944" w:rsidRDefault="00876944" w:rsidP="00D17030">
            <w:pPr>
              <w:rPr>
                <w:lang w:val="pl-PL"/>
              </w:rPr>
            </w:pPr>
            <w:r>
              <w:rPr>
                <w:lang w:val="pl-PL"/>
              </w:rPr>
              <w:t>JRU_</w:t>
            </w:r>
            <w:r>
              <w:t>V_TARGET</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8</w:t>
            </w:r>
          </w:p>
        </w:tc>
        <w:tc>
          <w:tcPr>
            <w:tcW w:w="2439" w:type="dxa"/>
          </w:tcPr>
          <w:p w:rsidR="00876944" w:rsidRDefault="00876944" w:rsidP="00D17030">
            <w:pPr>
              <w:rPr>
                <w:lang w:val="pl-PL"/>
              </w:rPr>
            </w:pPr>
            <w:r>
              <w:rPr>
                <w:lang w:val="pl-PL"/>
              </w:rPr>
              <w:t>JRU_</w:t>
            </w:r>
            <w:r>
              <w:t>D_TARGET</w:t>
            </w:r>
          </w:p>
        </w:tc>
        <w:tc>
          <w:tcPr>
            <w:tcW w:w="1996" w:type="dxa"/>
          </w:tcPr>
          <w:p w:rsidR="00876944" w:rsidRDefault="00876944" w:rsidP="00D17030">
            <w:r>
              <w:t>15</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9</w:t>
            </w:r>
          </w:p>
        </w:tc>
        <w:tc>
          <w:tcPr>
            <w:tcW w:w="2439" w:type="dxa"/>
          </w:tcPr>
          <w:p w:rsidR="00876944" w:rsidRDefault="00876944" w:rsidP="00D17030">
            <w:pPr>
              <w:rPr>
                <w:lang w:val="pl-PL"/>
              </w:rPr>
            </w:pPr>
            <w:r>
              <w:rPr>
                <w:lang w:val="pl-PL"/>
              </w:rPr>
              <w:t>JRU_</w:t>
            </w:r>
            <w:r>
              <w:t>V_RELEASE</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r>
              <w:t>4</w:t>
            </w:r>
          </w:p>
        </w:tc>
        <w:tc>
          <w:tcPr>
            <w:tcW w:w="2439" w:type="dxa"/>
          </w:tcPr>
          <w:p w:rsidR="00876944" w:rsidRDefault="00876944" w:rsidP="00D17030">
            <w:pPr>
              <w:rPr>
                <w:caps/>
              </w:rPr>
            </w:pPr>
            <w:r>
              <w:rPr>
                <w:caps/>
              </w:rPr>
              <w:t>Padding</w:t>
            </w:r>
          </w:p>
        </w:tc>
        <w:tc>
          <w:tcPr>
            <w:tcW w:w="1996" w:type="dxa"/>
          </w:tcPr>
          <w:p w:rsidR="00876944" w:rsidRDefault="00876944" w:rsidP="00D17030">
            <w:r>
              <w:t>4</w:t>
            </w:r>
          </w:p>
        </w:tc>
        <w:tc>
          <w:tcPr>
            <w:tcW w:w="2882" w:type="dxa"/>
          </w:tcPr>
          <w:p w:rsidR="00876944" w:rsidRDefault="00876944" w:rsidP="00D17030"/>
        </w:tc>
      </w:tr>
    </w:tbl>
    <w:p w:rsidR="00876944" w:rsidRPr="00CD6D93" w:rsidRDefault="00876944" w:rsidP="00D17030"/>
    <w:p w:rsidR="00876944" w:rsidRDefault="00876944" w:rsidP="00D17030">
      <w:bookmarkStart w:id="1245" w:name="_Ref351995326"/>
      <w:r>
        <w:t xml:space="preserve">Packet 21: </w:t>
      </w:r>
      <w:r w:rsidRPr="00246604">
        <w:t>DMI SYMBOL STATUS</w:t>
      </w:r>
      <w:bookmarkEnd w:id="1245"/>
    </w:p>
    <w:p w:rsidR="00876944" w:rsidRDefault="00876944" w:rsidP="00D17030">
      <w:r>
        <w:t>This packet shall record the status of the set of symbols that can be displayed on the DMI.</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r>
              <w:t>16</w:t>
            </w:r>
          </w:p>
        </w:tc>
        <w:tc>
          <w:tcPr>
            <w:tcW w:w="2882" w:type="dxa"/>
          </w:tcPr>
          <w:p w:rsidR="00876944" w:rsidRDefault="00876944" w:rsidP="00D17030"/>
        </w:tc>
      </w:tr>
      <w:tr w:rsidR="00876944" w:rsidTr="00FC4506">
        <w:tc>
          <w:tcPr>
            <w:tcW w:w="1376" w:type="dxa"/>
          </w:tcPr>
          <w:p w:rsidR="00876944" w:rsidRDefault="00876944" w:rsidP="00D17030">
            <w:r>
              <w:t>3</w:t>
            </w:r>
          </w:p>
        </w:tc>
        <w:tc>
          <w:tcPr>
            <w:tcW w:w="2439" w:type="dxa"/>
          </w:tcPr>
          <w:p w:rsidR="00876944" w:rsidRDefault="00876944" w:rsidP="00D17030">
            <w:r>
              <w:t>JRU_DMI_SYMB_STATUS</w:t>
            </w:r>
          </w:p>
        </w:tc>
        <w:tc>
          <w:tcPr>
            <w:tcW w:w="1996" w:type="dxa"/>
          </w:tcPr>
          <w:p w:rsidR="00876944" w:rsidRDefault="00876944" w:rsidP="00D17030">
            <w:r>
              <w:t>86</w:t>
            </w:r>
          </w:p>
        </w:tc>
        <w:tc>
          <w:tcPr>
            <w:tcW w:w="2882" w:type="dxa"/>
          </w:tcPr>
          <w:p w:rsidR="00876944" w:rsidRDefault="00876944" w:rsidP="00D17030"/>
        </w:tc>
      </w:tr>
      <w:tr w:rsidR="00876944" w:rsidTr="00FC4506">
        <w:tc>
          <w:tcPr>
            <w:tcW w:w="1376" w:type="dxa"/>
          </w:tcPr>
          <w:p w:rsidR="00876944" w:rsidRDefault="00876944" w:rsidP="00D17030">
            <w:r>
              <w:t>4</w:t>
            </w:r>
          </w:p>
        </w:tc>
        <w:tc>
          <w:tcPr>
            <w:tcW w:w="2439" w:type="dxa"/>
          </w:tcPr>
          <w:p w:rsidR="00876944" w:rsidRDefault="00876944" w:rsidP="00D17030">
            <w:pPr>
              <w:rPr>
                <w:caps/>
              </w:rPr>
            </w:pPr>
            <w:r>
              <w:rPr>
                <w:caps/>
              </w:rPr>
              <w:t>Padding</w:t>
            </w:r>
          </w:p>
        </w:tc>
        <w:tc>
          <w:tcPr>
            <w:tcW w:w="1996" w:type="dxa"/>
          </w:tcPr>
          <w:p w:rsidR="00876944" w:rsidRDefault="00876944" w:rsidP="00D17030">
            <w:r>
              <w:t>2</w:t>
            </w:r>
          </w:p>
        </w:tc>
        <w:tc>
          <w:tcPr>
            <w:tcW w:w="2882" w:type="dxa"/>
          </w:tcPr>
          <w:p w:rsidR="00876944" w:rsidRDefault="00876944" w:rsidP="00D17030"/>
        </w:tc>
      </w:tr>
    </w:tbl>
    <w:p w:rsidR="00876944" w:rsidRDefault="00876944" w:rsidP="00D17030"/>
    <w:p w:rsidR="00876944" w:rsidRDefault="00876944" w:rsidP="00D17030">
      <w:bookmarkStart w:id="1246" w:name="_Ref351995338"/>
      <w:r>
        <w:t xml:space="preserve">Packet 22: </w:t>
      </w:r>
      <w:r w:rsidRPr="00246604">
        <w:t>DMI SOUND STATUS</w:t>
      </w:r>
      <w:bookmarkEnd w:id="1246"/>
    </w:p>
    <w:p w:rsidR="00876944" w:rsidRDefault="00876944" w:rsidP="00D17030">
      <w:r>
        <w:t xml:space="preserve">This packet shall record the status of the sounds that are </w:t>
      </w:r>
      <w:r w:rsidRPr="003179A4">
        <w:t>used to draw the driver’s attention from the outside to the display</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fr-FR"/>
              </w:rPr>
              <w:t>JRU_DMI_SOUND_STATUS</w:t>
            </w:r>
          </w:p>
        </w:tc>
        <w:tc>
          <w:tcPr>
            <w:tcW w:w="1996" w:type="dxa"/>
          </w:tcPr>
          <w:p w:rsidR="00876944" w:rsidRDefault="00876944" w:rsidP="00D17030">
            <w:pPr>
              <w:rPr>
                <w:lang w:val="en-US"/>
              </w:rPr>
            </w:pPr>
            <w:r>
              <w:rPr>
                <w:lang w:val="en-US"/>
              </w:rPr>
              <w:t>3</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r>
              <w:t>5</w:t>
            </w:r>
          </w:p>
        </w:tc>
        <w:tc>
          <w:tcPr>
            <w:tcW w:w="2882" w:type="dxa"/>
          </w:tcPr>
          <w:p w:rsidR="00876944" w:rsidRDefault="00876944" w:rsidP="00D17030"/>
        </w:tc>
      </w:tr>
    </w:tbl>
    <w:p w:rsidR="00876944" w:rsidRPr="00CD6D93" w:rsidRDefault="00876944" w:rsidP="00D17030"/>
    <w:p w:rsidR="00876944" w:rsidRDefault="00876944" w:rsidP="00D17030">
      <w:bookmarkStart w:id="1247" w:name="_Ref351995347"/>
      <w:r>
        <w:t xml:space="preserve">Packet 23: </w:t>
      </w:r>
      <w:r w:rsidRPr="00246604">
        <w:t>DMI SYSTEM STATUS MESSAGE</w:t>
      </w:r>
      <w:bookmarkEnd w:id="1247"/>
    </w:p>
    <w:p w:rsidR="00876944" w:rsidRDefault="00876944" w:rsidP="00D17030">
      <w:r>
        <w:t>This packet shall record which system status messages are displayed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3018"/>
        <w:gridCol w:w="1417"/>
        <w:gridCol w:w="2882"/>
      </w:tblGrid>
      <w:tr w:rsidR="00876944" w:rsidTr="00FC4506">
        <w:tc>
          <w:tcPr>
            <w:tcW w:w="1376" w:type="dxa"/>
          </w:tcPr>
          <w:p w:rsidR="00876944" w:rsidRDefault="00876944" w:rsidP="00D17030">
            <w:pPr>
              <w:rPr>
                <w:b/>
              </w:rPr>
            </w:pPr>
            <w:r>
              <w:rPr>
                <w:b/>
              </w:rPr>
              <w:t>Field No.</w:t>
            </w:r>
          </w:p>
        </w:tc>
        <w:tc>
          <w:tcPr>
            <w:tcW w:w="3018" w:type="dxa"/>
          </w:tcPr>
          <w:p w:rsidR="00876944" w:rsidRDefault="00876944" w:rsidP="00D17030">
            <w:pPr>
              <w:rPr>
                <w:b/>
              </w:rPr>
            </w:pPr>
            <w:r>
              <w:rPr>
                <w:b/>
              </w:rPr>
              <w:t>VARIABLE/ PACKET</w:t>
            </w:r>
          </w:p>
        </w:tc>
        <w:tc>
          <w:tcPr>
            <w:tcW w:w="1417"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3018" w:type="dxa"/>
          </w:tcPr>
          <w:p w:rsidR="00876944" w:rsidRDefault="00876944" w:rsidP="00D17030">
            <w:r>
              <w:t>JRU_NID_PACKET</w:t>
            </w:r>
          </w:p>
        </w:tc>
        <w:tc>
          <w:tcPr>
            <w:tcW w:w="1417"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3018" w:type="dxa"/>
          </w:tcPr>
          <w:p w:rsidR="00876944" w:rsidRDefault="00876944" w:rsidP="00D17030">
            <w:r>
              <w:t>JRU_L_PACKET</w:t>
            </w:r>
          </w:p>
        </w:tc>
        <w:tc>
          <w:tcPr>
            <w:tcW w:w="1417"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3018" w:type="dxa"/>
          </w:tcPr>
          <w:p w:rsidR="00876944" w:rsidRDefault="00876944" w:rsidP="00D17030">
            <w:r>
              <w:t>JRU_SYSTEM_STATUS_MESSAGE</w:t>
            </w:r>
          </w:p>
        </w:tc>
        <w:tc>
          <w:tcPr>
            <w:tcW w:w="1417" w:type="dxa"/>
          </w:tcPr>
          <w:p w:rsidR="00876944" w:rsidRDefault="00876944" w:rsidP="00D17030">
            <w:r>
              <w:t>23</w:t>
            </w:r>
          </w:p>
        </w:tc>
        <w:tc>
          <w:tcPr>
            <w:tcW w:w="2882" w:type="dxa"/>
          </w:tcPr>
          <w:p w:rsidR="00876944" w:rsidRDefault="00876944" w:rsidP="00D17030"/>
        </w:tc>
      </w:tr>
      <w:tr w:rsidR="00876944" w:rsidTr="00FC4506">
        <w:tc>
          <w:tcPr>
            <w:tcW w:w="1376" w:type="dxa"/>
          </w:tcPr>
          <w:p w:rsidR="00876944" w:rsidRDefault="00876944" w:rsidP="00D17030">
            <w:r>
              <w:t>4</w:t>
            </w:r>
          </w:p>
        </w:tc>
        <w:tc>
          <w:tcPr>
            <w:tcW w:w="3018" w:type="dxa"/>
          </w:tcPr>
          <w:p w:rsidR="00876944" w:rsidRDefault="00876944" w:rsidP="00D17030">
            <w:pPr>
              <w:rPr>
                <w:caps/>
              </w:rPr>
            </w:pPr>
            <w:r>
              <w:rPr>
                <w:caps/>
              </w:rPr>
              <w:t>Padding</w:t>
            </w:r>
          </w:p>
        </w:tc>
        <w:tc>
          <w:tcPr>
            <w:tcW w:w="1417" w:type="dxa"/>
          </w:tcPr>
          <w:p w:rsidR="00876944" w:rsidRDefault="00876944" w:rsidP="00D17030">
            <w:r>
              <w:t>1</w:t>
            </w:r>
          </w:p>
        </w:tc>
        <w:tc>
          <w:tcPr>
            <w:tcW w:w="2882" w:type="dxa"/>
          </w:tcPr>
          <w:p w:rsidR="00876944" w:rsidRDefault="00876944" w:rsidP="00D17030"/>
        </w:tc>
      </w:tr>
    </w:tbl>
    <w:p w:rsidR="00876944" w:rsidRPr="00CD6D93" w:rsidRDefault="00876944" w:rsidP="00D17030"/>
    <w:p w:rsidR="00876944" w:rsidRDefault="00876944" w:rsidP="00D17030">
      <w:bookmarkStart w:id="1248" w:name="_Ref351995361"/>
      <w:r>
        <w:t xml:space="preserve">Packet 24: </w:t>
      </w:r>
      <w:r w:rsidRPr="00246604">
        <w:t>ADDITIONAL DATA</w:t>
      </w:r>
      <w:bookmarkEnd w:id="1248"/>
    </w:p>
    <w:p w:rsidR="00876944" w:rsidRDefault="00876944" w:rsidP="00D17030">
      <w:r>
        <w:t>This packet shall record the additional data.</w:t>
      </w:r>
    </w:p>
    <w:p w:rsidR="00876944" w:rsidRPr="00CD6D93"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JRU_M_ADHESION</w:t>
            </w:r>
          </w:p>
        </w:tc>
        <w:tc>
          <w:tcPr>
            <w:tcW w:w="1996" w:type="dxa"/>
          </w:tcPr>
          <w:p w:rsidR="00876944" w:rsidRDefault="00876944" w:rsidP="00D17030">
            <w:pPr>
              <w:rPr>
                <w:lang w:val="en-US"/>
              </w:rPr>
            </w:pPr>
            <w:r>
              <w:rPr>
                <w:lang w:val="en-US"/>
              </w:rPr>
              <w:t>1</w:t>
            </w:r>
          </w:p>
        </w:tc>
        <w:tc>
          <w:tcPr>
            <w:tcW w:w="2882" w:type="dxa"/>
          </w:tcPr>
          <w:p w:rsidR="00876944" w:rsidDel="00D5375A"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JRU_NID_MN</w:t>
            </w:r>
          </w:p>
        </w:tc>
        <w:tc>
          <w:tcPr>
            <w:tcW w:w="1996" w:type="dxa"/>
          </w:tcPr>
          <w:p w:rsidR="00876944" w:rsidRDefault="00876944" w:rsidP="00D17030">
            <w:pPr>
              <w:rPr>
                <w:lang w:val="en-US"/>
              </w:rPr>
            </w:pPr>
            <w:r>
              <w:rPr>
                <w:lang w:val="en-US"/>
              </w:rPr>
              <w:t>24</w:t>
            </w:r>
          </w:p>
        </w:tc>
        <w:tc>
          <w:tcPr>
            <w:tcW w:w="2882" w:type="dxa"/>
          </w:tcPr>
          <w:p w:rsidR="00876944" w:rsidDel="00D5375A" w:rsidRDefault="00876944" w:rsidP="00D17030">
            <w:pPr>
              <w:rPr>
                <w:lang w:val="en-US"/>
              </w:rPr>
            </w:pPr>
          </w:p>
        </w:tc>
      </w:tr>
      <w:tr w:rsidR="00876944" w:rsidTr="00FC4506">
        <w:tc>
          <w:tcPr>
            <w:tcW w:w="1376" w:type="dxa"/>
          </w:tcPr>
          <w:p w:rsidR="00876944" w:rsidRDefault="00876944" w:rsidP="00D17030">
            <w:r>
              <w:t>5</w:t>
            </w:r>
          </w:p>
        </w:tc>
        <w:tc>
          <w:tcPr>
            <w:tcW w:w="2439" w:type="dxa"/>
          </w:tcPr>
          <w:p w:rsidR="00876944" w:rsidRDefault="00876944" w:rsidP="00D17030">
            <w:r>
              <w:t>JRU_Q_RBCENTRY</w:t>
            </w:r>
          </w:p>
        </w:tc>
        <w:tc>
          <w:tcPr>
            <w:tcW w:w="1996" w:type="dxa"/>
          </w:tcPr>
          <w:p w:rsidR="00876944" w:rsidRDefault="00876944" w:rsidP="00D17030">
            <w:pPr>
              <w:rPr>
                <w:lang w:val="en-US"/>
              </w:rPr>
            </w:pPr>
            <w:r>
              <w:rPr>
                <w:lang w:val="en-US"/>
              </w:rPr>
              <w:t>2</w:t>
            </w:r>
          </w:p>
        </w:tc>
        <w:tc>
          <w:tcPr>
            <w:tcW w:w="2882" w:type="dxa"/>
          </w:tcPr>
          <w:p w:rsidR="00876944" w:rsidDel="00D5375A" w:rsidRDefault="00876944" w:rsidP="00D17030">
            <w:pPr>
              <w:rPr>
                <w:lang w:val="en-US"/>
              </w:rPr>
            </w:pPr>
          </w:p>
        </w:tc>
      </w:tr>
      <w:tr w:rsidR="00876944" w:rsidRPr="004B54BC" w:rsidTr="00FC4506">
        <w:tc>
          <w:tcPr>
            <w:tcW w:w="1376" w:type="dxa"/>
          </w:tcPr>
          <w:p w:rsidR="00876944" w:rsidRDefault="00876944" w:rsidP="00D17030">
            <w:r>
              <w:t>6</w:t>
            </w:r>
          </w:p>
        </w:tc>
        <w:tc>
          <w:tcPr>
            <w:tcW w:w="2439" w:type="dxa"/>
          </w:tcPr>
          <w:p w:rsidR="00876944" w:rsidRDefault="00876944" w:rsidP="00D17030">
            <w:r>
              <w:t xml:space="preserve">   JRU_NID_C</w:t>
            </w:r>
          </w:p>
        </w:tc>
        <w:tc>
          <w:tcPr>
            <w:tcW w:w="1996" w:type="dxa"/>
          </w:tcPr>
          <w:p w:rsidR="00876944" w:rsidRDefault="00876944" w:rsidP="00D17030">
            <w:pPr>
              <w:rPr>
                <w:lang w:val="en-US"/>
              </w:rPr>
            </w:pPr>
            <w:r>
              <w:rPr>
                <w:lang w:val="en-US"/>
              </w:rPr>
              <w:t>10</w:t>
            </w:r>
          </w:p>
        </w:tc>
        <w:tc>
          <w:tcPr>
            <w:tcW w:w="2882" w:type="dxa"/>
          </w:tcPr>
          <w:p w:rsidR="00876944" w:rsidDel="00D5375A" w:rsidRDefault="00876944" w:rsidP="00D17030">
            <w:pPr>
              <w:rPr>
                <w:lang w:val="en-US"/>
              </w:rPr>
            </w:pPr>
            <w:r>
              <w:rPr>
                <w:lang w:val="en-US"/>
              </w:rPr>
              <w:t>Only if JRU_Q_RBCENTRY = 2</w:t>
            </w:r>
          </w:p>
        </w:tc>
      </w:tr>
      <w:tr w:rsidR="00876944" w:rsidRPr="004B54BC" w:rsidTr="00FC4506">
        <w:tc>
          <w:tcPr>
            <w:tcW w:w="1376" w:type="dxa"/>
          </w:tcPr>
          <w:p w:rsidR="00876944" w:rsidRDefault="00876944" w:rsidP="00D17030">
            <w:r>
              <w:t>7</w:t>
            </w:r>
          </w:p>
        </w:tc>
        <w:tc>
          <w:tcPr>
            <w:tcW w:w="2439" w:type="dxa"/>
          </w:tcPr>
          <w:p w:rsidR="00876944" w:rsidRDefault="00876944" w:rsidP="00D17030">
            <w:r>
              <w:t xml:space="preserve">   JRU_NID_RBC</w:t>
            </w:r>
          </w:p>
        </w:tc>
        <w:tc>
          <w:tcPr>
            <w:tcW w:w="1996" w:type="dxa"/>
          </w:tcPr>
          <w:p w:rsidR="00876944" w:rsidRDefault="00876944" w:rsidP="00D17030">
            <w:pPr>
              <w:rPr>
                <w:lang w:val="en-US"/>
              </w:rPr>
            </w:pPr>
            <w:r>
              <w:rPr>
                <w:lang w:val="en-US"/>
              </w:rPr>
              <w:t>14</w:t>
            </w:r>
          </w:p>
        </w:tc>
        <w:tc>
          <w:tcPr>
            <w:tcW w:w="2882" w:type="dxa"/>
          </w:tcPr>
          <w:p w:rsidR="00876944" w:rsidRDefault="00876944" w:rsidP="00D17030">
            <w:pPr>
              <w:rPr>
                <w:lang w:val="en-US"/>
              </w:rPr>
            </w:pPr>
            <w:r>
              <w:rPr>
                <w:lang w:val="en-US"/>
              </w:rPr>
              <w:t>Only if JRU_Q_RBCENTRY = 2</w:t>
            </w:r>
          </w:p>
        </w:tc>
      </w:tr>
      <w:tr w:rsidR="00876944" w:rsidRPr="004B54BC" w:rsidTr="00FC4506">
        <w:tc>
          <w:tcPr>
            <w:tcW w:w="1376" w:type="dxa"/>
          </w:tcPr>
          <w:p w:rsidR="00876944" w:rsidRDefault="00876944" w:rsidP="00D17030">
            <w:r>
              <w:t>8</w:t>
            </w:r>
          </w:p>
        </w:tc>
        <w:tc>
          <w:tcPr>
            <w:tcW w:w="2439" w:type="dxa"/>
          </w:tcPr>
          <w:p w:rsidR="00876944" w:rsidRDefault="00876944" w:rsidP="00D17030">
            <w:r>
              <w:t xml:space="preserve">   JRU_NID_RADIO</w:t>
            </w:r>
          </w:p>
        </w:tc>
        <w:tc>
          <w:tcPr>
            <w:tcW w:w="1996" w:type="dxa"/>
          </w:tcPr>
          <w:p w:rsidR="00876944" w:rsidRDefault="00876944" w:rsidP="00D17030">
            <w:pPr>
              <w:rPr>
                <w:lang w:val="en-US"/>
              </w:rPr>
            </w:pPr>
            <w:r>
              <w:rPr>
                <w:lang w:val="en-US"/>
              </w:rPr>
              <w:t>64</w:t>
            </w:r>
          </w:p>
        </w:tc>
        <w:tc>
          <w:tcPr>
            <w:tcW w:w="2882" w:type="dxa"/>
          </w:tcPr>
          <w:p w:rsidR="00876944" w:rsidRDefault="00876944" w:rsidP="00D17030">
            <w:pPr>
              <w:rPr>
                <w:lang w:val="en-US"/>
              </w:rPr>
            </w:pPr>
            <w:r>
              <w:rPr>
                <w:lang w:val="en-US"/>
              </w:rPr>
              <w:t>Only if JRU_Q_RBCENTRY = 2</w:t>
            </w:r>
          </w:p>
        </w:tc>
      </w:tr>
      <w:tr w:rsidR="00876944" w:rsidRPr="004B54BC" w:rsidTr="00FC4506">
        <w:tc>
          <w:tcPr>
            <w:tcW w:w="1376" w:type="dxa"/>
          </w:tcPr>
          <w:p w:rsidR="00876944" w:rsidRDefault="00876944" w:rsidP="00D17030">
            <w:r>
              <w:t>9</w:t>
            </w:r>
          </w:p>
        </w:tc>
        <w:tc>
          <w:tcPr>
            <w:tcW w:w="2439" w:type="dxa"/>
          </w:tcPr>
          <w:p w:rsidR="00876944" w:rsidRDefault="00876944" w:rsidP="00D17030">
            <w:r>
              <w:t>JRU_NID_OPERATIONAL</w:t>
            </w:r>
          </w:p>
        </w:tc>
        <w:tc>
          <w:tcPr>
            <w:tcW w:w="1996" w:type="dxa"/>
          </w:tcPr>
          <w:p w:rsidR="00876944" w:rsidRDefault="00876944" w:rsidP="00D17030">
            <w:pPr>
              <w:rPr>
                <w:lang w:val="en-US"/>
              </w:rPr>
            </w:pPr>
            <w:r>
              <w:rPr>
                <w:lang w:val="en-US"/>
              </w:rPr>
              <w:t>32</w:t>
            </w:r>
          </w:p>
        </w:tc>
        <w:tc>
          <w:tcPr>
            <w:tcW w:w="2882" w:type="dxa"/>
          </w:tcPr>
          <w:p w:rsidR="00876944" w:rsidRDefault="00876944" w:rsidP="00D17030">
            <w:pPr>
              <w:rPr>
                <w:lang w:val="en-US"/>
              </w:rPr>
            </w:pPr>
          </w:p>
        </w:tc>
      </w:tr>
    </w:tbl>
    <w:p w:rsidR="00876944" w:rsidRPr="00B50299" w:rsidRDefault="00876944" w:rsidP="00D17030"/>
    <w:p w:rsidR="00876944" w:rsidRDefault="00876944" w:rsidP="00D17030">
      <w:bookmarkStart w:id="1249" w:name="_Ref351995368"/>
      <w:r>
        <w:t xml:space="preserve">Packet 25: </w:t>
      </w:r>
      <w:r w:rsidRPr="00246604">
        <w:t>SR SPEED/DISTANCE ENTERED BY THE DRIVER</w:t>
      </w:r>
      <w:bookmarkEnd w:id="1249"/>
    </w:p>
    <w:p w:rsidR="00876944" w:rsidRDefault="00876944" w:rsidP="00D17030">
      <w:r>
        <w:t>This packet shall record the change of the SR Speed or Distance entered by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de-DE"/>
              </w:rPr>
              <w:t>JRU_D_SR</w:t>
            </w:r>
          </w:p>
        </w:tc>
        <w:tc>
          <w:tcPr>
            <w:tcW w:w="1996" w:type="dxa"/>
          </w:tcPr>
          <w:p w:rsidR="00876944" w:rsidRDefault="00876944" w:rsidP="00D17030">
            <w:pPr>
              <w:rPr>
                <w:lang w:val="de-DE"/>
              </w:rPr>
            </w:pPr>
            <w:r>
              <w:rPr>
                <w:lang w:val="de-DE"/>
              </w:rPr>
              <w:t>17</w:t>
            </w:r>
          </w:p>
        </w:tc>
        <w:tc>
          <w:tcPr>
            <w:tcW w:w="2882" w:type="dxa"/>
          </w:tcPr>
          <w:p w:rsidR="00876944" w:rsidRDefault="00876944" w:rsidP="00D17030">
            <w:pPr>
              <w:rPr>
                <w:lang w:val="de-DE"/>
              </w:rPr>
            </w:pPr>
          </w:p>
        </w:tc>
      </w:tr>
      <w:tr w:rsidR="00876944" w:rsidTr="00FC4506">
        <w:tc>
          <w:tcPr>
            <w:tcW w:w="1376" w:type="dxa"/>
          </w:tcPr>
          <w:p w:rsidR="00876944" w:rsidRDefault="00876944" w:rsidP="00D17030">
            <w:pPr>
              <w:rPr>
                <w:lang w:val="de-DE"/>
              </w:rPr>
            </w:pPr>
            <w:r>
              <w:rPr>
                <w:lang w:val="de-DE"/>
              </w:rPr>
              <w:t>4</w:t>
            </w:r>
          </w:p>
        </w:tc>
        <w:tc>
          <w:tcPr>
            <w:tcW w:w="2439" w:type="dxa"/>
          </w:tcPr>
          <w:p w:rsidR="00876944" w:rsidRDefault="00876944" w:rsidP="00D17030">
            <w:pPr>
              <w:rPr>
                <w:lang w:val="de-DE"/>
              </w:rPr>
            </w:pPr>
            <w:r>
              <w:rPr>
                <w:lang w:val="de-DE"/>
              </w:rPr>
              <w:t>JRU_V_SR</w:t>
            </w:r>
          </w:p>
        </w:tc>
        <w:tc>
          <w:tcPr>
            <w:tcW w:w="1996" w:type="dxa"/>
          </w:tcPr>
          <w:p w:rsidR="00876944" w:rsidRDefault="00876944" w:rsidP="00D17030">
            <w:pPr>
              <w:rPr>
                <w:lang w:val="de-DE"/>
              </w:rPr>
            </w:pPr>
            <w:r>
              <w:rPr>
                <w:lang w:val="de-DE"/>
              </w:rPr>
              <w:t>10</w:t>
            </w:r>
          </w:p>
        </w:tc>
        <w:tc>
          <w:tcPr>
            <w:tcW w:w="2882" w:type="dxa"/>
          </w:tcPr>
          <w:p w:rsidR="00876944" w:rsidRDefault="00876944" w:rsidP="00D17030">
            <w:pPr>
              <w:rPr>
                <w:lang w:val="de-DE"/>
              </w:rPr>
            </w:pPr>
          </w:p>
        </w:tc>
      </w:tr>
      <w:tr w:rsidR="00876944" w:rsidTr="00FC4506">
        <w:tc>
          <w:tcPr>
            <w:tcW w:w="1376" w:type="dxa"/>
          </w:tcPr>
          <w:p w:rsidR="00876944" w:rsidRDefault="00876944" w:rsidP="00D17030">
            <w:pPr>
              <w:rPr>
                <w:lang w:val="de-DE"/>
              </w:rPr>
            </w:pPr>
            <w:r>
              <w:rPr>
                <w:lang w:val="de-DE"/>
              </w:rPr>
              <w:t>5</w:t>
            </w:r>
          </w:p>
        </w:tc>
        <w:tc>
          <w:tcPr>
            <w:tcW w:w="2439" w:type="dxa"/>
          </w:tcPr>
          <w:p w:rsidR="00876944" w:rsidRDefault="00876944" w:rsidP="00D17030">
            <w:pPr>
              <w:rPr>
                <w:lang w:val="de-DE"/>
              </w:rPr>
            </w:pPr>
            <w:r>
              <w:rPr>
                <w:lang w:val="de-DE"/>
              </w:rPr>
              <w:t>PADDING</w:t>
            </w:r>
          </w:p>
        </w:tc>
        <w:tc>
          <w:tcPr>
            <w:tcW w:w="1996" w:type="dxa"/>
          </w:tcPr>
          <w:p w:rsidR="00876944" w:rsidRDefault="00876944" w:rsidP="00D17030">
            <w:pPr>
              <w:rPr>
                <w:lang w:val="en-US"/>
              </w:rPr>
            </w:pPr>
            <w:r>
              <w:rPr>
                <w:lang w:val="en-US"/>
              </w:rPr>
              <w:t>5</w:t>
            </w:r>
          </w:p>
        </w:tc>
        <w:tc>
          <w:tcPr>
            <w:tcW w:w="2882" w:type="dxa"/>
          </w:tcPr>
          <w:p w:rsidR="00876944" w:rsidRDefault="00876944" w:rsidP="00D17030">
            <w:pPr>
              <w:rPr>
                <w:lang w:val="en-US"/>
              </w:rPr>
            </w:pPr>
          </w:p>
        </w:tc>
      </w:tr>
    </w:tbl>
    <w:p w:rsidR="00876944" w:rsidRPr="00CD6D93" w:rsidRDefault="00876944" w:rsidP="00D17030"/>
    <w:p w:rsidR="00876944" w:rsidRDefault="00876944" w:rsidP="00D17030">
      <w:bookmarkStart w:id="1250" w:name="_Ref351995377"/>
      <w:r>
        <w:t xml:space="preserve">Packet 26: </w:t>
      </w:r>
      <w:r w:rsidRPr="00246604">
        <w:t>NTC SELECTED</w:t>
      </w:r>
      <w:bookmarkEnd w:id="1250"/>
    </w:p>
    <w:p w:rsidR="00876944" w:rsidRDefault="00876944" w:rsidP="00D17030">
      <w:r>
        <w:t>This packet shall record the identity of the NTC when the selected level is NTC.</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NID_NTC</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51" w:name="_Ref351995385"/>
      <w:r>
        <w:t xml:space="preserve">Packet 27: </w:t>
      </w:r>
      <w:r w:rsidRPr="00246604">
        <w:t>SAFETY CRITICAL FAULT IN MODE SL, NL OR PS</w:t>
      </w:r>
      <w:bookmarkEnd w:id="1251"/>
    </w:p>
    <w:p w:rsidR="00876944" w:rsidRDefault="00876944" w:rsidP="00D17030">
      <w:r>
        <w:t>This packet records the occurrence of a safety critical fault in mode SL, NL or PS.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52" w:name="_Ref351995394"/>
      <w:r>
        <w:t xml:space="preserve">Packet 28: </w:t>
      </w:r>
      <w:r w:rsidRPr="00246604">
        <w:t>VIRTUAL BALISE COVER SET BY THE DRIVER</w:t>
      </w:r>
      <w:bookmarkEnd w:id="1252"/>
    </w:p>
    <w:p w:rsidR="00876944" w:rsidRDefault="00876944" w:rsidP="00D17030">
      <w:r>
        <w:t xml:space="preserve">This packet records </w:t>
      </w:r>
      <w:r w:rsidRPr="00462BE8">
        <w:t>the code entered by the driver to set a VBC</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JRU_NID_VBCMK</w:t>
            </w:r>
          </w:p>
        </w:tc>
        <w:tc>
          <w:tcPr>
            <w:tcW w:w="1996" w:type="dxa"/>
          </w:tcPr>
          <w:p w:rsidR="00876944" w:rsidRDefault="00876944" w:rsidP="00D17030">
            <w:pPr>
              <w:rPr>
                <w:lang w:val="en-US"/>
              </w:rPr>
            </w:pPr>
            <w:r>
              <w:rPr>
                <w:lang w:val="en-US"/>
              </w:rPr>
              <w:t>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JRU_NID_C</w:t>
            </w:r>
          </w:p>
        </w:tc>
        <w:tc>
          <w:tcPr>
            <w:tcW w:w="1996" w:type="dxa"/>
          </w:tcPr>
          <w:p w:rsidR="00876944" w:rsidRDefault="00876944" w:rsidP="00D17030">
            <w:pPr>
              <w:rPr>
                <w:lang w:val="en-US"/>
              </w:rPr>
            </w:pPr>
            <w:r>
              <w:rPr>
                <w:lang w:val="en-US"/>
              </w:rPr>
              <w:t>10</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5</w:t>
            </w:r>
          </w:p>
        </w:tc>
        <w:tc>
          <w:tcPr>
            <w:tcW w:w="2439" w:type="dxa"/>
          </w:tcPr>
          <w:p w:rsidR="00876944" w:rsidRDefault="00876944" w:rsidP="00D17030">
            <w:r>
              <w:t>JRU_T_VBC</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53" w:name="_Ref351995401"/>
      <w:r>
        <w:t>Packet 29:</w:t>
      </w:r>
      <w:r w:rsidRPr="00940DCC">
        <w:t xml:space="preserve"> </w:t>
      </w:r>
      <w:r w:rsidRPr="00246604">
        <w:t>VIRTUAL BALISE COVER REMOVED BY THE DRIVER</w:t>
      </w:r>
      <w:bookmarkEnd w:id="1253"/>
    </w:p>
    <w:p w:rsidR="00876944" w:rsidRDefault="00876944" w:rsidP="00D17030">
      <w:r>
        <w:t xml:space="preserve">This packet records </w:t>
      </w:r>
      <w:r w:rsidRPr="00462BE8">
        <w:t xml:space="preserve">the code entered by the driver to </w:t>
      </w:r>
      <w:r>
        <w:t>remove</w:t>
      </w:r>
      <w:r w:rsidRPr="00462BE8">
        <w:t xml:space="preserve"> a VBC</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JRU_NID_C</w:t>
            </w:r>
          </w:p>
        </w:tc>
        <w:tc>
          <w:tcPr>
            <w:tcW w:w="1996" w:type="dxa"/>
          </w:tcPr>
          <w:p w:rsidR="00876944" w:rsidRDefault="00876944" w:rsidP="00D17030">
            <w:pPr>
              <w:rPr>
                <w:lang w:val="en-US"/>
              </w:rPr>
            </w:pPr>
            <w:r>
              <w:rPr>
                <w:lang w:val="en-US"/>
              </w:rPr>
              <w:t>10</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JRU_NID_VBCMK</w:t>
            </w:r>
          </w:p>
        </w:tc>
        <w:tc>
          <w:tcPr>
            <w:tcW w:w="1996" w:type="dxa"/>
          </w:tcPr>
          <w:p w:rsidR="00876944" w:rsidRDefault="00876944" w:rsidP="00D17030">
            <w:pPr>
              <w:rPr>
                <w:lang w:val="en-US"/>
              </w:rPr>
            </w:pPr>
            <w:r>
              <w:rPr>
                <w:lang w:val="en-US"/>
              </w:rPr>
              <w:t>6</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54" w:name="_Ref351995408"/>
      <w:r>
        <w:t xml:space="preserve">Packet 30: </w:t>
      </w:r>
      <w:r w:rsidRPr="00246604">
        <w:t>SLEEPING INPUT</w:t>
      </w:r>
      <w:bookmarkEnd w:id="1254"/>
    </w:p>
    <w:p w:rsidR="00876944" w:rsidRDefault="00876944" w:rsidP="00D17030">
      <w:r>
        <w:t xml:space="preserve">This packet records </w:t>
      </w:r>
      <w:r w:rsidRPr="00462BE8">
        <w:t xml:space="preserve">the </w:t>
      </w:r>
      <w:r>
        <w:t>state of the sleeping input.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JRU_M_SLEEPING</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55" w:name="_Ref351995420"/>
      <w:r>
        <w:t xml:space="preserve">Packet 31: </w:t>
      </w:r>
      <w:r w:rsidRPr="00246604">
        <w:t>PASSIVE SHUNTING INPUT</w:t>
      </w:r>
      <w:bookmarkEnd w:id="1255"/>
    </w:p>
    <w:p w:rsidR="00876944" w:rsidRDefault="00876944" w:rsidP="00D17030">
      <w:r>
        <w:t xml:space="preserve">This packet records </w:t>
      </w:r>
      <w:r w:rsidRPr="00462BE8">
        <w:t xml:space="preserve">the </w:t>
      </w:r>
      <w:r>
        <w:t>state of the passing shunting input.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JRU_M_PASSIVE_SHUNTING</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56" w:name="_Ref351995427"/>
      <w:r>
        <w:t xml:space="preserve">Packet 32: </w:t>
      </w:r>
      <w:r w:rsidRPr="00246604">
        <w:t>NON LEADING INPUT</w:t>
      </w:r>
      <w:bookmarkEnd w:id="1256"/>
    </w:p>
    <w:p w:rsidR="00876944" w:rsidRDefault="00876944" w:rsidP="00D17030">
      <w:r>
        <w:t xml:space="preserve">This message records </w:t>
      </w:r>
      <w:r w:rsidRPr="00462BE8">
        <w:t xml:space="preserve">the </w:t>
      </w:r>
      <w:r>
        <w:t>state of the Non leading input.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JRU_M_NON_LEADING</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57" w:name="_Ref351995436"/>
      <w:r>
        <w:t xml:space="preserve">Packet 33: </w:t>
      </w:r>
      <w:r w:rsidRPr="00246604">
        <w:t>REGENERATIVE BRAKE STATUS</w:t>
      </w:r>
      <w:bookmarkEnd w:id="1257"/>
    </w:p>
    <w:p w:rsidR="00876944" w:rsidRDefault="00876944" w:rsidP="00D17030">
      <w:r>
        <w:t>This packet shall record the regenerative brake status.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JRU_M_RB_STATUS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58" w:name="_Ref351995445"/>
      <w:r>
        <w:t xml:space="preserve">Packet 34: </w:t>
      </w:r>
      <w:r w:rsidRPr="00246604">
        <w:t>MAGNETIC SHOE BRAKE STATUS</w:t>
      </w:r>
      <w:bookmarkEnd w:id="1258"/>
    </w:p>
    <w:p w:rsidR="00876944" w:rsidRDefault="00876944" w:rsidP="00D17030">
      <w:r>
        <w:t>This packet shall record the magnetic shoe brake status .</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JRU_M_MSB_STATUS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59" w:name="_Ref351995455"/>
      <w:r>
        <w:t xml:space="preserve">Packet 35: </w:t>
      </w:r>
      <w:r w:rsidRPr="00246604">
        <w:t>EDDY CURRENT BRAKE STATUS</w:t>
      </w:r>
      <w:bookmarkEnd w:id="1259"/>
    </w:p>
    <w:p w:rsidR="00876944" w:rsidRDefault="00876944" w:rsidP="00D17030">
      <w:r>
        <w:t>This packet shall record the eddy current brake status .</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JRU_M_ECB_STATUS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60" w:name="_Ref351995467"/>
      <w:r>
        <w:t xml:space="preserve">Packet 36: </w:t>
      </w:r>
      <w:r w:rsidRPr="00246604">
        <w:t>ELECTRO PNEUMATIC BRAKE STATUS</w:t>
      </w:r>
      <w:bookmarkEnd w:id="1260"/>
    </w:p>
    <w:p w:rsidR="00876944" w:rsidRDefault="00876944" w:rsidP="00D17030">
      <w:r>
        <w:t>This packet shall record the electro pneumatic brake status.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JRU_M_EP_STATUS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61" w:name="_Ref351995476"/>
      <w:r>
        <w:t xml:space="preserve">Packet 37: </w:t>
      </w:r>
      <w:r w:rsidRPr="00246604">
        <w:t>ADDITIONAL BRAKE STATUS</w:t>
      </w:r>
      <w:bookmarkEnd w:id="1261"/>
    </w:p>
    <w:p w:rsidR="00876944" w:rsidRDefault="00876944" w:rsidP="00D17030">
      <w:r>
        <w:t>This packet shall record the additional brake status .</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JRU_M_AB_STATUS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Pr="009A41C1" w:rsidRDefault="00876944" w:rsidP="00D17030">
      <w:bookmarkStart w:id="1262" w:name="_Ref351995483"/>
    </w:p>
    <w:p w:rsidR="00876944" w:rsidRDefault="00876944" w:rsidP="00D17030">
      <w:r>
        <w:t xml:space="preserve">Packet 38: </w:t>
      </w:r>
      <w:r w:rsidRPr="00246604">
        <w:t>CAB STATUS</w:t>
      </w:r>
      <w:bookmarkEnd w:id="1262"/>
    </w:p>
    <w:p w:rsidR="00876944" w:rsidRDefault="00876944" w:rsidP="00D17030">
      <w:r>
        <w:t xml:space="preserve">This packet shall record the </w:t>
      </w:r>
      <w:r w:rsidRPr="0082541C">
        <w:t>cab status that the ERTMS/ETCS on-board received from the train interface</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855"/>
        <w:gridCol w:w="3023"/>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855"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855" w:type="dxa"/>
          </w:tcPr>
          <w:p w:rsidR="00876944" w:rsidRDefault="00876944" w:rsidP="00D17030">
            <w:r>
              <w:t>8</w:t>
            </w:r>
          </w:p>
        </w:tc>
        <w:tc>
          <w:tcPr>
            <w:tcW w:w="3023"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855"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JRU_M_CAB_A_STATUS</w:t>
            </w:r>
          </w:p>
        </w:tc>
        <w:tc>
          <w:tcPr>
            <w:tcW w:w="1855" w:type="dxa"/>
          </w:tcPr>
          <w:p w:rsidR="00876944" w:rsidRDefault="00876944" w:rsidP="00D17030">
            <w:pPr>
              <w:rPr>
                <w:lang w:val="en-US"/>
              </w:rPr>
            </w:pPr>
            <w:r>
              <w:rPr>
                <w:lang w:val="en-US"/>
              </w:rPr>
              <w:t>1</w:t>
            </w:r>
          </w:p>
        </w:tc>
        <w:tc>
          <w:tcPr>
            <w:tcW w:w="3023"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JRU_Q_CAB_B</w:t>
            </w:r>
          </w:p>
        </w:tc>
        <w:tc>
          <w:tcPr>
            <w:tcW w:w="1855" w:type="dxa"/>
          </w:tcPr>
          <w:p w:rsidR="00876944" w:rsidRDefault="00876944" w:rsidP="00D17030">
            <w:pPr>
              <w:rPr>
                <w:lang w:val="en-US"/>
              </w:rPr>
            </w:pPr>
            <w:r>
              <w:rPr>
                <w:lang w:val="en-US"/>
              </w:rPr>
              <w:t>1</w:t>
            </w:r>
          </w:p>
        </w:tc>
        <w:tc>
          <w:tcPr>
            <w:tcW w:w="3023"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5</w:t>
            </w:r>
          </w:p>
        </w:tc>
        <w:tc>
          <w:tcPr>
            <w:tcW w:w="2439" w:type="dxa"/>
          </w:tcPr>
          <w:p w:rsidR="00876944" w:rsidRDefault="00876944" w:rsidP="00D17030">
            <w:pPr>
              <w:rPr>
                <w:caps/>
              </w:rPr>
            </w:pPr>
            <w:r>
              <w:rPr>
                <w:caps/>
              </w:rPr>
              <w:t xml:space="preserve">   JRU_M_CAB_B_STATUS</w:t>
            </w:r>
          </w:p>
        </w:tc>
        <w:tc>
          <w:tcPr>
            <w:tcW w:w="1855" w:type="dxa"/>
          </w:tcPr>
          <w:p w:rsidR="00876944" w:rsidRPr="00713DDA" w:rsidRDefault="00876944" w:rsidP="00D17030">
            <w:r>
              <w:t>1</w:t>
            </w:r>
          </w:p>
        </w:tc>
        <w:tc>
          <w:tcPr>
            <w:tcW w:w="3023" w:type="dxa"/>
          </w:tcPr>
          <w:p w:rsidR="00876944" w:rsidRDefault="00876944" w:rsidP="00D17030">
            <w:pPr>
              <w:rPr>
                <w:lang w:val="en-US"/>
              </w:rPr>
            </w:pPr>
            <w:r>
              <w:rPr>
                <w:lang w:val="en-US"/>
              </w:rPr>
              <w:t>Only if JRU_Q_CAB_B = 1</w:t>
            </w:r>
          </w:p>
        </w:tc>
      </w:tr>
      <w:tr w:rsidR="00876944" w:rsidRPr="00350FBD" w:rsidTr="00FC4506">
        <w:tc>
          <w:tcPr>
            <w:tcW w:w="1376" w:type="dxa"/>
          </w:tcPr>
          <w:p w:rsidR="00876944" w:rsidRDefault="00876944" w:rsidP="00D17030">
            <w:pPr>
              <w:rPr>
                <w:lang w:val="en-US"/>
              </w:rPr>
            </w:pPr>
            <w:r>
              <w:rPr>
                <w:lang w:val="en-US"/>
              </w:rPr>
              <w:t>6</w:t>
            </w:r>
          </w:p>
        </w:tc>
        <w:tc>
          <w:tcPr>
            <w:tcW w:w="2439" w:type="dxa"/>
          </w:tcPr>
          <w:p w:rsidR="00876944" w:rsidRDefault="00876944" w:rsidP="00D17030">
            <w:pPr>
              <w:rPr>
                <w:caps/>
              </w:rPr>
            </w:pPr>
            <w:r>
              <w:rPr>
                <w:caps/>
              </w:rPr>
              <w:t xml:space="preserve">   JRU_Q_SINGLE_DESK</w:t>
            </w:r>
          </w:p>
        </w:tc>
        <w:tc>
          <w:tcPr>
            <w:tcW w:w="1855" w:type="dxa"/>
          </w:tcPr>
          <w:p w:rsidR="00876944" w:rsidRDefault="00876944" w:rsidP="00D17030">
            <w:r>
              <w:t>1</w:t>
            </w:r>
          </w:p>
        </w:tc>
        <w:tc>
          <w:tcPr>
            <w:tcW w:w="3023" w:type="dxa"/>
          </w:tcPr>
          <w:p w:rsidR="00876944" w:rsidRDefault="00876944" w:rsidP="00D17030">
            <w:pPr>
              <w:rPr>
                <w:lang w:val="en-US"/>
              </w:rPr>
            </w:pPr>
            <w:r>
              <w:rPr>
                <w:lang w:val="en-US"/>
              </w:rPr>
              <w:t>Only if JRU_Q_CAB_B = 0</w:t>
            </w:r>
          </w:p>
        </w:tc>
      </w:tr>
      <w:tr w:rsidR="00876944" w:rsidRPr="00350FBD" w:rsidTr="00FC4506">
        <w:tc>
          <w:tcPr>
            <w:tcW w:w="1376" w:type="dxa"/>
          </w:tcPr>
          <w:p w:rsidR="00876944" w:rsidRDefault="00876944" w:rsidP="00D17030">
            <w:pPr>
              <w:rPr>
                <w:lang w:val="en-US"/>
              </w:rPr>
            </w:pPr>
            <w:r>
              <w:rPr>
                <w:lang w:val="en-US"/>
              </w:rPr>
              <w:t>7</w:t>
            </w:r>
          </w:p>
        </w:tc>
        <w:tc>
          <w:tcPr>
            <w:tcW w:w="2439" w:type="dxa"/>
          </w:tcPr>
          <w:p w:rsidR="00876944" w:rsidRDefault="00876944" w:rsidP="00D17030">
            <w:pPr>
              <w:rPr>
                <w:caps/>
              </w:rPr>
            </w:pPr>
            <w:r>
              <w:rPr>
                <w:caps/>
              </w:rPr>
              <w:t xml:space="preserve">      JRU_M_ORIENTATION</w:t>
            </w:r>
          </w:p>
        </w:tc>
        <w:tc>
          <w:tcPr>
            <w:tcW w:w="1855" w:type="dxa"/>
          </w:tcPr>
          <w:p w:rsidR="00876944" w:rsidRDefault="00876944" w:rsidP="00D17030">
            <w:r>
              <w:t>1</w:t>
            </w:r>
          </w:p>
        </w:tc>
        <w:tc>
          <w:tcPr>
            <w:tcW w:w="3023" w:type="dxa"/>
          </w:tcPr>
          <w:p w:rsidR="00876944" w:rsidRDefault="00876944" w:rsidP="00D17030">
            <w:pPr>
              <w:rPr>
                <w:lang w:val="en-US"/>
              </w:rPr>
            </w:pPr>
            <w:r>
              <w:rPr>
                <w:lang w:val="en-US"/>
              </w:rPr>
              <w:t>ONLY if JRU_Q_SINGLE_DESK = 1</w:t>
            </w:r>
          </w:p>
        </w:tc>
      </w:tr>
      <w:tr w:rsidR="00876944" w:rsidRPr="00350FBD" w:rsidTr="00FC4506">
        <w:tc>
          <w:tcPr>
            <w:tcW w:w="1376" w:type="dxa"/>
          </w:tcPr>
          <w:p w:rsidR="00876944" w:rsidRDefault="00876944" w:rsidP="00D17030">
            <w:pPr>
              <w:rPr>
                <w:lang w:val="en-US"/>
              </w:rPr>
            </w:pPr>
            <w:r>
              <w:rPr>
                <w:lang w:val="en-US"/>
              </w:rPr>
              <w:t>8</w:t>
            </w:r>
          </w:p>
        </w:tc>
        <w:tc>
          <w:tcPr>
            <w:tcW w:w="2439" w:type="dxa"/>
          </w:tcPr>
          <w:p w:rsidR="00876944" w:rsidRDefault="00876944" w:rsidP="00D17030">
            <w:pPr>
              <w:rPr>
                <w:caps/>
              </w:rPr>
            </w:pPr>
            <w:r>
              <w:rPr>
                <w:caps/>
              </w:rPr>
              <w:t>PADDING</w:t>
            </w:r>
          </w:p>
        </w:tc>
        <w:tc>
          <w:tcPr>
            <w:tcW w:w="1855" w:type="dxa"/>
          </w:tcPr>
          <w:p w:rsidR="00876944" w:rsidRDefault="00876944" w:rsidP="00D17030"/>
        </w:tc>
        <w:tc>
          <w:tcPr>
            <w:tcW w:w="3023" w:type="dxa"/>
          </w:tcPr>
          <w:p w:rsidR="00876944" w:rsidRDefault="00876944" w:rsidP="00D17030">
            <w:pPr>
              <w:rPr>
                <w:lang w:val="en-US"/>
              </w:rPr>
            </w:pPr>
          </w:p>
        </w:tc>
      </w:tr>
    </w:tbl>
    <w:p w:rsidR="00876944" w:rsidRDefault="00876944" w:rsidP="00D17030"/>
    <w:p w:rsidR="00876944" w:rsidRDefault="00876944" w:rsidP="00D17030">
      <w:bookmarkStart w:id="1263" w:name="_Ref351995491"/>
      <w:r>
        <w:t xml:space="preserve">Packet 39: </w:t>
      </w:r>
      <w:r w:rsidRPr="00246604">
        <w:t>DIRECTION CONTROLLER POSITION</w:t>
      </w:r>
      <w:bookmarkEnd w:id="1263"/>
    </w:p>
    <w:p w:rsidR="00876944" w:rsidRDefault="00876944" w:rsidP="00D17030">
      <w:r>
        <w:t xml:space="preserve">This packet shall record the </w:t>
      </w:r>
      <w:r w:rsidRPr="0082541C">
        <w:t xml:space="preserve">direction controller </w:t>
      </w:r>
      <w:r w:rsidRPr="00713DDA">
        <w:t>position</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976"/>
        <w:gridCol w:w="1560"/>
        <w:gridCol w:w="3023"/>
      </w:tblGrid>
      <w:tr w:rsidR="00876944" w:rsidTr="00FC4506">
        <w:tc>
          <w:tcPr>
            <w:tcW w:w="1134" w:type="dxa"/>
          </w:tcPr>
          <w:p w:rsidR="00876944" w:rsidRDefault="00876944" w:rsidP="00D17030">
            <w:pPr>
              <w:rPr>
                <w:b/>
              </w:rPr>
            </w:pPr>
            <w:r>
              <w:rPr>
                <w:b/>
              </w:rPr>
              <w:t>Field No.</w:t>
            </w:r>
          </w:p>
        </w:tc>
        <w:tc>
          <w:tcPr>
            <w:tcW w:w="2976" w:type="dxa"/>
          </w:tcPr>
          <w:p w:rsidR="00876944" w:rsidRDefault="00876944" w:rsidP="00D17030">
            <w:pPr>
              <w:rPr>
                <w:b/>
              </w:rPr>
            </w:pPr>
            <w:r>
              <w:rPr>
                <w:b/>
              </w:rPr>
              <w:t>VARIABLE/ PACKET</w:t>
            </w:r>
          </w:p>
        </w:tc>
        <w:tc>
          <w:tcPr>
            <w:tcW w:w="1560"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2976" w:type="dxa"/>
          </w:tcPr>
          <w:p w:rsidR="00876944" w:rsidRDefault="00876944" w:rsidP="00D17030">
            <w:r>
              <w:t>JRU_NID_PACKET</w:t>
            </w:r>
          </w:p>
        </w:tc>
        <w:tc>
          <w:tcPr>
            <w:tcW w:w="1560" w:type="dxa"/>
          </w:tcPr>
          <w:p w:rsidR="00876944" w:rsidRDefault="00876944" w:rsidP="00D17030">
            <w:r>
              <w:t>8</w:t>
            </w:r>
          </w:p>
        </w:tc>
        <w:tc>
          <w:tcPr>
            <w:tcW w:w="3023" w:type="dxa"/>
          </w:tcPr>
          <w:p w:rsidR="00876944" w:rsidRDefault="00876944" w:rsidP="00D17030"/>
        </w:tc>
      </w:tr>
      <w:tr w:rsidR="00876944" w:rsidTr="00FC4506">
        <w:tc>
          <w:tcPr>
            <w:tcW w:w="1134" w:type="dxa"/>
          </w:tcPr>
          <w:p w:rsidR="00876944" w:rsidRDefault="00876944" w:rsidP="00D17030">
            <w:r>
              <w:t>2</w:t>
            </w:r>
          </w:p>
        </w:tc>
        <w:tc>
          <w:tcPr>
            <w:tcW w:w="2976" w:type="dxa"/>
          </w:tcPr>
          <w:p w:rsidR="00876944" w:rsidRDefault="00876944" w:rsidP="00D17030">
            <w:r>
              <w:t>JRU_L_PACKET</w:t>
            </w:r>
          </w:p>
        </w:tc>
        <w:tc>
          <w:tcPr>
            <w:tcW w:w="1560"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2976" w:type="dxa"/>
          </w:tcPr>
          <w:p w:rsidR="00876944" w:rsidRDefault="00876944" w:rsidP="00D17030">
            <w:pPr>
              <w:rPr>
                <w:lang w:val="en-US"/>
              </w:rPr>
            </w:pPr>
            <w:r>
              <w:rPr>
                <w:lang w:val="en-US"/>
              </w:rPr>
              <w:t>JRU_M_DIRECTION_CONTROLLER</w:t>
            </w:r>
          </w:p>
        </w:tc>
        <w:tc>
          <w:tcPr>
            <w:tcW w:w="1560" w:type="dxa"/>
          </w:tcPr>
          <w:p w:rsidR="00876944" w:rsidRDefault="00876944" w:rsidP="00D17030">
            <w:pPr>
              <w:rPr>
                <w:lang w:val="en-US"/>
              </w:rPr>
            </w:pPr>
            <w:r>
              <w:rPr>
                <w:lang w:val="en-US"/>
              </w:rPr>
              <w:t>2</w:t>
            </w:r>
          </w:p>
        </w:tc>
        <w:tc>
          <w:tcPr>
            <w:tcW w:w="3023"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4</w:t>
            </w:r>
          </w:p>
        </w:tc>
        <w:tc>
          <w:tcPr>
            <w:tcW w:w="2976" w:type="dxa"/>
          </w:tcPr>
          <w:p w:rsidR="00876944" w:rsidRDefault="00876944" w:rsidP="00D17030">
            <w:pPr>
              <w:rPr>
                <w:caps/>
              </w:rPr>
            </w:pPr>
            <w:r>
              <w:rPr>
                <w:caps/>
              </w:rPr>
              <w:t>PADDING</w:t>
            </w:r>
          </w:p>
        </w:tc>
        <w:tc>
          <w:tcPr>
            <w:tcW w:w="1560" w:type="dxa"/>
          </w:tcPr>
          <w:p w:rsidR="00876944" w:rsidRDefault="00876944" w:rsidP="00D17030">
            <w:r>
              <w:t>6</w:t>
            </w:r>
          </w:p>
        </w:tc>
        <w:tc>
          <w:tcPr>
            <w:tcW w:w="3023" w:type="dxa"/>
          </w:tcPr>
          <w:p w:rsidR="00876944" w:rsidRDefault="00876944" w:rsidP="00D17030">
            <w:pPr>
              <w:rPr>
                <w:lang w:val="en-US"/>
              </w:rPr>
            </w:pPr>
          </w:p>
        </w:tc>
      </w:tr>
    </w:tbl>
    <w:p w:rsidR="00876944" w:rsidRDefault="00876944" w:rsidP="00D17030"/>
    <w:p w:rsidR="00876944" w:rsidRDefault="00876944" w:rsidP="00D17030">
      <w:bookmarkStart w:id="1264" w:name="_Ref351995498"/>
      <w:r>
        <w:t xml:space="preserve">Packet 40: </w:t>
      </w:r>
      <w:r w:rsidRPr="00246604">
        <w:t>TRACTION STATUS</w:t>
      </w:r>
      <w:bookmarkEnd w:id="1264"/>
    </w:p>
    <w:p w:rsidR="00876944" w:rsidRDefault="00876944" w:rsidP="00D17030">
      <w:r>
        <w:t>This packet shall record the traction status.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976"/>
        <w:gridCol w:w="1560"/>
        <w:gridCol w:w="3023"/>
      </w:tblGrid>
      <w:tr w:rsidR="00876944" w:rsidTr="00FC4506">
        <w:tc>
          <w:tcPr>
            <w:tcW w:w="1134" w:type="dxa"/>
          </w:tcPr>
          <w:p w:rsidR="00876944" w:rsidRDefault="00876944" w:rsidP="00D17030">
            <w:pPr>
              <w:rPr>
                <w:b/>
              </w:rPr>
            </w:pPr>
            <w:r>
              <w:rPr>
                <w:b/>
              </w:rPr>
              <w:t>Field No.</w:t>
            </w:r>
          </w:p>
        </w:tc>
        <w:tc>
          <w:tcPr>
            <w:tcW w:w="2976" w:type="dxa"/>
          </w:tcPr>
          <w:p w:rsidR="00876944" w:rsidRDefault="00876944" w:rsidP="00D17030">
            <w:pPr>
              <w:rPr>
                <w:b/>
              </w:rPr>
            </w:pPr>
            <w:r>
              <w:rPr>
                <w:b/>
              </w:rPr>
              <w:t>VARIABLE/ PACKET</w:t>
            </w:r>
          </w:p>
        </w:tc>
        <w:tc>
          <w:tcPr>
            <w:tcW w:w="1560"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2976" w:type="dxa"/>
          </w:tcPr>
          <w:p w:rsidR="00876944" w:rsidRDefault="00876944" w:rsidP="00D17030">
            <w:r>
              <w:t>JRU_NID_PACKET</w:t>
            </w:r>
          </w:p>
        </w:tc>
        <w:tc>
          <w:tcPr>
            <w:tcW w:w="1560" w:type="dxa"/>
          </w:tcPr>
          <w:p w:rsidR="00876944" w:rsidRDefault="00876944" w:rsidP="00D17030">
            <w:r>
              <w:t>8</w:t>
            </w:r>
          </w:p>
        </w:tc>
        <w:tc>
          <w:tcPr>
            <w:tcW w:w="3023" w:type="dxa"/>
          </w:tcPr>
          <w:p w:rsidR="00876944" w:rsidRDefault="00876944" w:rsidP="00D17030"/>
        </w:tc>
      </w:tr>
      <w:tr w:rsidR="00876944" w:rsidTr="00FC4506">
        <w:tc>
          <w:tcPr>
            <w:tcW w:w="1134" w:type="dxa"/>
          </w:tcPr>
          <w:p w:rsidR="00876944" w:rsidRDefault="00876944" w:rsidP="00D17030">
            <w:r>
              <w:t>2</w:t>
            </w:r>
          </w:p>
        </w:tc>
        <w:tc>
          <w:tcPr>
            <w:tcW w:w="2976" w:type="dxa"/>
          </w:tcPr>
          <w:p w:rsidR="00876944" w:rsidRDefault="00876944" w:rsidP="00D17030">
            <w:r>
              <w:t>JRU_L_PACKET</w:t>
            </w:r>
          </w:p>
        </w:tc>
        <w:tc>
          <w:tcPr>
            <w:tcW w:w="1560"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2976" w:type="dxa"/>
          </w:tcPr>
          <w:p w:rsidR="00876944" w:rsidRDefault="00876944" w:rsidP="00D17030">
            <w:pPr>
              <w:rPr>
                <w:lang w:val="en-US"/>
              </w:rPr>
            </w:pPr>
            <w:r>
              <w:rPr>
                <w:lang w:val="en-US"/>
              </w:rPr>
              <w:t>JRU_M_TRACTION_STATUS</w:t>
            </w:r>
          </w:p>
        </w:tc>
        <w:tc>
          <w:tcPr>
            <w:tcW w:w="1560" w:type="dxa"/>
          </w:tcPr>
          <w:p w:rsidR="00876944" w:rsidRDefault="00876944" w:rsidP="00D17030">
            <w:pPr>
              <w:rPr>
                <w:lang w:val="en-US"/>
              </w:rPr>
            </w:pPr>
            <w:r>
              <w:rPr>
                <w:lang w:val="en-US"/>
              </w:rPr>
              <w:t>1</w:t>
            </w:r>
          </w:p>
        </w:tc>
        <w:tc>
          <w:tcPr>
            <w:tcW w:w="3023"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4</w:t>
            </w:r>
          </w:p>
        </w:tc>
        <w:tc>
          <w:tcPr>
            <w:tcW w:w="2976" w:type="dxa"/>
          </w:tcPr>
          <w:p w:rsidR="00876944" w:rsidRDefault="00876944" w:rsidP="00D17030">
            <w:pPr>
              <w:rPr>
                <w:caps/>
              </w:rPr>
            </w:pPr>
            <w:r>
              <w:rPr>
                <w:caps/>
              </w:rPr>
              <w:t>PADDING</w:t>
            </w:r>
          </w:p>
        </w:tc>
        <w:tc>
          <w:tcPr>
            <w:tcW w:w="1560" w:type="dxa"/>
          </w:tcPr>
          <w:p w:rsidR="00876944" w:rsidRDefault="00876944" w:rsidP="00D17030">
            <w:r>
              <w:t>7</w:t>
            </w:r>
          </w:p>
        </w:tc>
        <w:tc>
          <w:tcPr>
            <w:tcW w:w="3023" w:type="dxa"/>
          </w:tcPr>
          <w:p w:rsidR="00876944" w:rsidRDefault="00876944" w:rsidP="00D17030">
            <w:pPr>
              <w:rPr>
                <w:lang w:val="en-US"/>
              </w:rPr>
            </w:pPr>
          </w:p>
        </w:tc>
      </w:tr>
    </w:tbl>
    <w:p w:rsidR="00876944" w:rsidRDefault="00876944" w:rsidP="00D17030"/>
    <w:p w:rsidR="00876944" w:rsidRDefault="00876944" w:rsidP="00D17030">
      <w:bookmarkStart w:id="1265" w:name="_Ref351995504"/>
      <w:r>
        <w:t xml:space="preserve">Packet 41: </w:t>
      </w:r>
      <w:r w:rsidRPr="00246604">
        <w:t>TYPE OF TRAIN DATA</w:t>
      </w:r>
      <w:bookmarkEnd w:id="1265"/>
    </w:p>
    <w:p w:rsidR="00876944" w:rsidRDefault="00876944" w:rsidP="00D17030">
      <w:r>
        <w:t>This packet shall record the type of train data entry.</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976"/>
        <w:gridCol w:w="1560"/>
        <w:gridCol w:w="3023"/>
      </w:tblGrid>
      <w:tr w:rsidR="00876944" w:rsidTr="00FC4506">
        <w:tc>
          <w:tcPr>
            <w:tcW w:w="1134" w:type="dxa"/>
          </w:tcPr>
          <w:p w:rsidR="00876944" w:rsidRDefault="00876944" w:rsidP="00D17030">
            <w:pPr>
              <w:rPr>
                <w:b/>
              </w:rPr>
            </w:pPr>
            <w:r>
              <w:rPr>
                <w:b/>
              </w:rPr>
              <w:t>Field No.</w:t>
            </w:r>
          </w:p>
        </w:tc>
        <w:tc>
          <w:tcPr>
            <w:tcW w:w="2976" w:type="dxa"/>
          </w:tcPr>
          <w:p w:rsidR="00876944" w:rsidRDefault="00876944" w:rsidP="00D17030">
            <w:pPr>
              <w:rPr>
                <w:b/>
              </w:rPr>
            </w:pPr>
            <w:r>
              <w:rPr>
                <w:b/>
              </w:rPr>
              <w:t>VARIABLE/ PACKET</w:t>
            </w:r>
          </w:p>
        </w:tc>
        <w:tc>
          <w:tcPr>
            <w:tcW w:w="1560"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2976" w:type="dxa"/>
          </w:tcPr>
          <w:p w:rsidR="00876944" w:rsidRDefault="00876944" w:rsidP="00D17030">
            <w:r>
              <w:t>JRU_NID_PACKET</w:t>
            </w:r>
          </w:p>
        </w:tc>
        <w:tc>
          <w:tcPr>
            <w:tcW w:w="1560" w:type="dxa"/>
          </w:tcPr>
          <w:p w:rsidR="00876944" w:rsidRDefault="00876944" w:rsidP="00D17030">
            <w:r>
              <w:t>8</w:t>
            </w:r>
          </w:p>
        </w:tc>
        <w:tc>
          <w:tcPr>
            <w:tcW w:w="3023" w:type="dxa"/>
          </w:tcPr>
          <w:p w:rsidR="00876944" w:rsidRDefault="00876944" w:rsidP="00D17030"/>
        </w:tc>
      </w:tr>
      <w:tr w:rsidR="00876944" w:rsidTr="00FC4506">
        <w:tc>
          <w:tcPr>
            <w:tcW w:w="1134" w:type="dxa"/>
          </w:tcPr>
          <w:p w:rsidR="00876944" w:rsidRDefault="00876944" w:rsidP="00D17030">
            <w:r>
              <w:t>2</w:t>
            </w:r>
          </w:p>
        </w:tc>
        <w:tc>
          <w:tcPr>
            <w:tcW w:w="2976" w:type="dxa"/>
          </w:tcPr>
          <w:p w:rsidR="00876944" w:rsidRDefault="00876944" w:rsidP="00D17030">
            <w:r>
              <w:t>JRU_L_PACKET</w:t>
            </w:r>
          </w:p>
        </w:tc>
        <w:tc>
          <w:tcPr>
            <w:tcW w:w="1560"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2976" w:type="dxa"/>
          </w:tcPr>
          <w:p w:rsidR="00876944" w:rsidRPr="00713DDA" w:rsidRDefault="00876944" w:rsidP="00D17030">
            <w:pPr>
              <w:rPr>
                <w:lang w:val="fr-FR"/>
              </w:rPr>
            </w:pPr>
            <w:r w:rsidRPr="00713DDA">
              <w:rPr>
                <w:lang w:val="fr-FR"/>
              </w:rPr>
              <w:t>JRU_M_TRAIN_DATA_ENTRY</w:t>
            </w:r>
          </w:p>
        </w:tc>
        <w:tc>
          <w:tcPr>
            <w:tcW w:w="1560" w:type="dxa"/>
          </w:tcPr>
          <w:p w:rsidR="00876944" w:rsidRDefault="00876944" w:rsidP="00D17030">
            <w:pPr>
              <w:rPr>
                <w:lang w:val="en-US"/>
              </w:rPr>
            </w:pPr>
            <w:r>
              <w:rPr>
                <w:lang w:val="en-US"/>
              </w:rPr>
              <w:t>2</w:t>
            </w:r>
          </w:p>
        </w:tc>
        <w:tc>
          <w:tcPr>
            <w:tcW w:w="3023"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4</w:t>
            </w:r>
          </w:p>
        </w:tc>
        <w:tc>
          <w:tcPr>
            <w:tcW w:w="2976" w:type="dxa"/>
          </w:tcPr>
          <w:p w:rsidR="00876944" w:rsidRDefault="00876944" w:rsidP="00D17030">
            <w:pPr>
              <w:rPr>
                <w:caps/>
              </w:rPr>
            </w:pPr>
            <w:r>
              <w:rPr>
                <w:caps/>
              </w:rPr>
              <w:t>PADDING</w:t>
            </w:r>
          </w:p>
        </w:tc>
        <w:tc>
          <w:tcPr>
            <w:tcW w:w="1560" w:type="dxa"/>
          </w:tcPr>
          <w:p w:rsidR="00876944" w:rsidRDefault="00876944" w:rsidP="00D17030">
            <w:r>
              <w:t>6</w:t>
            </w:r>
          </w:p>
        </w:tc>
        <w:tc>
          <w:tcPr>
            <w:tcW w:w="3023" w:type="dxa"/>
          </w:tcPr>
          <w:p w:rsidR="00876944" w:rsidRDefault="00876944" w:rsidP="00D17030">
            <w:pPr>
              <w:rPr>
                <w:lang w:val="en-US"/>
              </w:rPr>
            </w:pPr>
          </w:p>
        </w:tc>
      </w:tr>
    </w:tbl>
    <w:p w:rsidR="00876944" w:rsidRDefault="00876944" w:rsidP="00D17030"/>
    <w:p w:rsidR="00876944" w:rsidRDefault="00876944" w:rsidP="00D17030">
      <w:bookmarkStart w:id="1266" w:name="_Ref351995512"/>
      <w:r>
        <w:t xml:space="preserve">Packet 42: </w:t>
      </w:r>
      <w:r w:rsidRPr="00246604">
        <w:t>NATIONAL SYSTEM ISOLATION</w:t>
      </w:r>
      <w:bookmarkEnd w:id="1266"/>
    </w:p>
    <w:p w:rsidR="00876944" w:rsidRDefault="00876944" w:rsidP="00D17030">
      <w:r>
        <w:t>This packet shall record that a National System, which is interfaced to the on-board through an STM, is isolated or not.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402"/>
        <w:gridCol w:w="1701"/>
        <w:gridCol w:w="2456"/>
      </w:tblGrid>
      <w:tr w:rsidR="00876944" w:rsidTr="00FC4506">
        <w:tc>
          <w:tcPr>
            <w:tcW w:w="1134" w:type="dxa"/>
          </w:tcPr>
          <w:p w:rsidR="00876944" w:rsidRDefault="00876944" w:rsidP="00D17030">
            <w:pPr>
              <w:rPr>
                <w:b/>
              </w:rPr>
            </w:pPr>
            <w:r>
              <w:rPr>
                <w:b/>
              </w:rPr>
              <w:t>Field No.</w:t>
            </w:r>
          </w:p>
        </w:tc>
        <w:tc>
          <w:tcPr>
            <w:tcW w:w="3402" w:type="dxa"/>
          </w:tcPr>
          <w:p w:rsidR="00876944" w:rsidRDefault="00876944" w:rsidP="00D17030">
            <w:pPr>
              <w:rPr>
                <w:b/>
              </w:rPr>
            </w:pPr>
            <w:r>
              <w:rPr>
                <w:b/>
              </w:rPr>
              <w:t>VARIABLE/ PACKET</w:t>
            </w:r>
          </w:p>
        </w:tc>
        <w:tc>
          <w:tcPr>
            <w:tcW w:w="1701" w:type="dxa"/>
          </w:tcPr>
          <w:p w:rsidR="00876944" w:rsidRDefault="00876944" w:rsidP="00D17030">
            <w:pPr>
              <w:rPr>
                <w:b/>
              </w:rPr>
            </w:pPr>
            <w:r>
              <w:rPr>
                <w:b/>
              </w:rPr>
              <w:t>Length in bits</w:t>
            </w:r>
          </w:p>
        </w:tc>
        <w:tc>
          <w:tcPr>
            <w:tcW w:w="2456"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3402" w:type="dxa"/>
          </w:tcPr>
          <w:p w:rsidR="00876944" w:rsidRDefault="00876944" w:rsidP="00D17030">
            <w:r>
              <w:t>JRU_NID_PACKET</w:t>
            </w:r>
          </w:p>
        </w:tc>
        <w:tc>
          <w:tcPr>
            <w:tcW w:w="1701" w:type="dxa"/>
          </w:tcPr>
          <w:p w:rsidR="00876944" w:rsidRDefault="00876944" w:rsidP="00D17030">
            <w:r>
              <w:t>8</w:t>
            </w:r>
          </w:p>
        </w:tc>
        <w:tc>
          <w:tcPr>
            <w:tcW w:w="2456" w:type="dxa"/>
          </w:tcPr>
          <w:p w:rsidR="00876944" w:rsidRDefault="00876944" w:rsidP="00D17030"/>
        </w:tc>
      </w:tr>
      <w:tr w:rsidR="00876944" w:rsidTr="00FC4506">
        <w:tc>
          <w:tcPr>
            <w:tcW w:w="1134" w:type="dxa"/>
          </w:tcPr>
          <w:p w:rsidR="00876944" w:rsidRDefault="00876944" w:rsidP="00D17030">
            <w:r>
              <w:t>2</w:t>
            </w:r>
          </w:p>
        </w:tc>
        <w:tc>
          <w:tcPr>
            <w:tcW w:w="3402" w:type="dxa"/>
          </w:tcPr>
          <w:p w:rsidR="00876944" w:rsidRDefault="00876944" w:rsidP="00D17030">
            <w:r>
              <w:t>JRU_L_PACKET</w:t>
            </w:r>
          </w:p>
        </w:tc>
        <w:tc>
          <w:tcPr>
            <w:tcW w:w="1701" w:type="dxa"/>
          </w:tcPr>
          <w:p w:rsidR="00876944" w:rsidRDefault="00876944" w:rsidP="00D17030">
            <w:pPr>
              <w:rPr>
                <w:lang w:val="en-US"/>
              </w:rPr>
            </w:pPr>
            <w:r>
              <w:rPr>
                <w:lang w:val="en-US"/>
              </w:rPr>
              <w:t>16</w:t>
            </w:r>
          </w:p>
        </w:tc>
        <w:tc>
          <w:tcPr>
            <w:tcW w:w="2456"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3402" w:type="dxa"/>
          </w:tcPr>
          <w:p w:rsidR="00876944" w:rsidRPr="007706DB" w:rsidRDefault="00876944" w:rsidP="00D17030">
            <w:pPr>
              <w:rPr>
                <w:lang w:val="fr-FR"/>
              </w:rPr>
            </w:pPr>
            <w:r>
              <w:rPr>
                <w:lang w:val="en-US"/>
              </w:rPr>
              <w:t>NID_NTC</w:t>
            </w:r>
          </w:p>
        </w:tc>
        <w:tc>
          <w:tcPr>
            <w:tcW w:w="1701" w:type="dxa"/>
          </w:tcPr>
          <w:p w:rsidR="00876944" w:rsidRDefault="00876944" w:rsidP="00D17030">
            <w:pPr>
              <w:rPr>
                <w:lang w:val="en-US"/>
              </w:rPr>
            </w:pPr>
            <w:r>
              <w:rPr>
                <w:lang w:val="en-US"/>
              </w:rPr>
              <w:t>8</w:t>
            </w:r>
          </w:p>
        </w:tc>
        <w:tc>
          <w:tcPr>
            <w:tcW w:w="2456"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4</w:t>
            </w:r>
          </w:p>
        </w:tc>
        <w:tc>
          <w:tcPr>
            <w:tcW w:w="3402" w:type="dxa"/>
          </w:tcPr>
          <w:p w:rsidR="00876944" w:rsidRDefault="00876944" w:rsidP="00D17030">
            <w:pPr>
              <w:rPr>
                <w:lang w:val="en-US"/>
              </w:rPr>
            </w:pPr>
            <w:r>
              <w:rPr>
                <w:lang w:val="en-US"/>
              </w:rPr>
              <w:t>JRU_M_NATIONAL_SYSTEM_ISOLATION</w:t>
            </w:r>
          </w:p>
        </w:tc>
        <w:tc>
          <w:tcPr>
            <w:tcW w:w="1701" w:type="dxa"/>
          </w:tcPr>
          <w:p w:rsidR="00876944" w:rsidRDefault="00876944" w:rsidP="00D17030">
            <w:pPr>
              <w:rPr>
                <w:lang w:val="en-US"/>
              </w:rPr>
            </w:pPr>
            <w:r>
              <w:rPr>
                <w:lang w:val="en-US"/>
              </w:rPr>
              <w:t>1</w:t>
            </w:r>
          </w:p>
        </w:tc>
        <w:tc>
          <w:tcPr>
            <w:tcW w:w="2456"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5</w:t>
            </w:r>
          </w:p>
        </w:tc>
        <w:tc>
          <w:tcPr>
            <w:tcW w:w="3402" w:type="dxa"/>
          </w:tcPr>
          <w:p w:rsidR="00876944" w:rsidRDefault="00876944" w:rsidP="00D17030">
            <w:pPr>
              <w:rPr>
                <w:caps/>
              </w:rPr>
            </w:pPr>
            <w:r>
              <w:rPr>
                <w:caps/>
              </w:rPr>
              <w:t>PADDING</w:t>
            </w:r>
          </w:p>
        </w:tc>
        <w:tc>
          <w:tcPr>
            <w:tcW w:w="1701" w:type="dxa"/>
          </w:tcPr>
          <w:p w:rsidR="00876944" w:rsidRDefault="00876944" w:rsidP="00D17030">
            <w:r>
              <w:t>7</w:t>
            </w:r>
          </w:p>
        </w:tc>
        <w:tc>
          <w:tcPr>
            <w:tcW w:w="2456" w:type="dxa"/>
          </w:tcPr>
          <w:p w:rsidR="00876944" w:rsidRDefault="00876944" w:rsidP="00D17030">
            <w:pPr>
              <w:rPr>
                <w:lang w:val="en-US"/>
              </w:rPr>
            </w:pPr>
          </w:p>
        </w:tc>
      </w:tr>
    </w:tbl>
    <w:p w:rsidR="00876944" w:rsidRDefault="00876944" w:rsidP="00D17030"/>
    <w:p w:rsidR="00876944" w:rsidRDefault="00876944" w:rsidP="00D17030">
      <w:bookmarkStart w:id="1267" w:name="_Ref351995522"/>
      <w:r>
        <w:t xml:space="preserve">Packet 43: </w:t>
      </w:r>
      <w:r w:rsidRPr="00246604">
        <w:t>TRACTION CUT OFF COMMAND STATE</w:t>
      </w:r>
      <w:bookmarkEnd w:id="1267"/>
    </w:p>
    <w:p w:rsidR="00876944" w:rsidRDefault="00876944" w:rsidP="00D17030">
      <w:r>
        <w:t>This packet shall record the traction cut off command state.</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876"/>
        <w:gridCol w:w="1559"/>
        <w:gridCol w:w="2882"/>
      </w:tblGrid>
      <w:tr w:rsidR="00876944" w:rsidTr="00FC4506">
        <w:tc>
          <w:tcPr>
            <w:tcW w:w="1376" w:type="dxa"/>
          </w:tcPr>
          <w:p w:rsidR="00876944" w:rsidRDefault="00876944" w:rsidP="00D17030">
            <w:pPr>
              <w:rPr>
                <w:b/>
              </w:rPr>
            </w:pPr>
            <w:r>
              <w:rPr>
                <w:b/>
              </w:rPr>
              <w:t>Field No.</w:t>
            </w:r>
          </w:p>
        </w:tc>
        <w:tc>
          <w:tcPr>
            <w:tcW w:w="2876" w:type="dxa"/>
          </w:tcPr>
          <w:p w:rsidR="00876944" w:rsidRDefault="00876944" w:rsidP="00D17030">
            <w:pPr>
              <w:rPr>
                <w:b/>
              </w:rPr>
            </w:pPr>
            <w:r>
              <w:rPr>
                <w:b/>
              </w:rPr>
              <w:t>VARIABLE/ PACKET</w:t>
            </w:r>
          </w:p>
        </w:tc>
        <w:tc>
          <w:tcPr>
            <w:tcW w:w="1559"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876" w:type="dxa"/>
          </w:tcPr>
          <w:p w:rsidR="00876944" w:rsidRDefault="00876944" w:rsidP="00D17030">
            <w:r>
              <w:t>JRU_NID_PACKET</w:t>
            </w:r>
          </w:p>
        </w:tc>
        <w:tc>
          <w:tcPr>
            <w:tcW w:w="1559"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876" w:type="dxa"/>
          </w:tcPr>
          <w:p w:rsidR="00876944" w:rsidRDefault="00876944" w:rsidP="00D17030">
            <w:r>
              <w:t>JRU_L_PACKET</w:t>
            </w:r>
          </w:p>
        </w:tc>
        <w:tc>
          <w:tcPr>
            <w:tcW w:w="1559"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876" w:type="dxa"/>
          </w:tcPr>
          <w:p w:rsidR="00876944" w:rsidRDefault="00876944" w:rsidP="00D17030">
            <w:pPr>
              <w:rPr>
                <w:lang w:val="en-US"/>
              </w:rPr>
            </w:pPr>
            <w:r>
              <w:rPr>
                <w:lang w:val="en-US"/>
              </w:rPr>
              <w:t>JRU_M_TCO_COMMAND_STATE</w:t>
            </w:r>
          </w:p>
        </w:tc>
        <w:tc>
          <w:tcPr>
            <w:tcW w:w="1559"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876" w:type="dxa"/>
          </w:tcPr>
          <w:p w:rsidR="00876944" w:rsidRDefault="00876944" w:rsidP="00D17030">
            <w:pPr>
              <w:rPr>
                <w:lang w:val="en-US"/>
              </w:rPr>
            </w:pPr>
            <w:r>
              <w:rPr>
                <w:caps/>
              </w:rPr>
              <w:t>Padding</w:t>
            </w:r>
          </w:p>
        </w:tc>
        <w:tc>
          <w:tcPr>
            <w:tcW w:w="1559"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1268" w:name="_Ref351995541"/>
      <w:r>
        <w:t xml:space="preserve">Packet 255: </w:t>
      </w:r>
      <w:r w:rsidRPr="00246604">
        <w:t>ETCS ON-BOARD PROPRIETARY JURIDICAL DATA</w:t>
      </w:r>
      <w:bookmarkEnd w:id="1268"/>
    </w:p>
    <w:p w:rsidR="00876944" w:rsidRDefault="00876944" w:rsidP="00D17030">
      <w:r>
        <w:t xml:space="preserve">This packet shall record </w:t>
      </w:r>
      <w:r w:rsidRPr="00713DDA">
        <w:t xml:space="preserve">information that is specific to </w:t>
      </w:r>
      <w:r>
        <w:t xml:space="preserve">an </w:t>
      </w:r>
      <w:r w:rsidRPr="00207192">
        <w:t>ETCS</w:t>
      </w:r>
      <w:r w:rsidRPr="00713DDA">
        <w:t xml:space="preserve"> on-board equipment</w:t>
      </w:r>
      <w:r>
        <w:t>.</w:t>
      </w:r>
    </w:p>
    <w:p w:rsidR="00876944" w:rsidRDefault="00876944" w:rsidP="00876944">
      <w:pPr>
        <w:pStyle w:val="Text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876"/>
        <w:gridCol w:w="1559"/>
        <w:gridCol w:w="2882"/>
      </w:tblGrid>
      <w:tr w:rsidR="00876944" w:rsidTr="00FC4506">
        <w:tc>
          <w:tcPr>
            <w:tcW w:w="1376" w:type="dxa"/>
          </w:tcPr>
          <w:p w:rsidR="00876944" w:rsidRDefault="00876944" w:rsidP="00FC4506">
            <w:pPr>
              <w:rPr>
                <w:b/>
              </w:rPr>
            </w:pPr>
            <w:r>
              <w:rPr>
                <w:b/>
              </w:rPr>
              <w:t>Field No.</w:t>
            </w:r>
          </w:p>
        </w:tc>
        <w:tc>
          <w:tcPr>
            <w:tcW w:w="2876" w:type="dxa"/>
          </w:tcPr>
          <w:p w:rsidR="00876944" w:rsidRDefault="00876944" w:rsidP="00FC4506">
            <w:pPr>
              <w:rPr>
                <w:b/>
              </w:rPr>
            </w:pPr>
            <w:r>
              <w:rPr>
                <w:b/>
              </w:rPr>
              <w:t>VARIABLE/ PACKET</w:t>
            </w:r>
          </w:p>
        </w:tc>
        <w:tc>
          <w:tcPr>
            <w:tcW w:w="1559" w:type="dxa"/>
          </w:tcPr>
          <w:p w:rsidR="00876944" w:rsidRDefault="00876944" w:rsidP="00FC4506">
            <w:pPr>
              <w:rPr>
                <w:b/>
              </w:rPr>
            </w:pPr>
            <w:r>
              <w:rPr>
                <w:b/>
              </w:rPr>
              <w:t>Length in bits</w:t>
            </w:r>
          </w:p>
        </w:tc>
        <w:tc>
          <w:tcPr>
            <w:tcW w:w="2882" w:type="dxa"/>
          </w:tcPr>
          <w:p w:rsidR="00876944" w:rsidRDefault="00876944" w:rsidP="00FC4506">
            <w:pPr>
              <w:rPr>
                <w:b/>
              </w:rPr>
            </w:pPr>
            <w:r>
              <w:rPr>
                <w:b/>
              </w:rPr>
              <w:t>Remarks</w:t>
            </w:r>
          </w:p>
        </w:tc>
      </w:tr>
      <w:tr w:rsidR="00876944" w:rsidTr="00FC4506">
        <w:tc>
          <w:tcPr>
            <w:tcW w:w="1376" w:type="dxa"/>
          </w:tcPr>
          <w:p w:rsidR="00876944" w:rsidRDefault="00876944" w:rsidP="00FC4506">
            <w:r>
              <w:t>1</w:t>
            </w:r>
          </w:p>
        </w:tc>
        <w:tc>
          <w:tcPr>
            <w:tcW w:w="2876" w:type="dxa"/>
          </w:tcPr>
          <w:p w:rsidR="00876944" w:rsidRDefault="00876944" w:rsidP="00FC4506">
            <w:r>
              <w:t>JRU_NID_PACKET</w:t>
            </w:r>
          </w:p>
        </w:tc>
        <w:tc>
          <w:tcPr>
            <w:tcW w:w="1559" w:type="dxa"/>
          </w:tcPr>
          <w:p w:rsidR="00876944" w:rsidRDefault="00876944" w:rsidP="00FC4506">
            <w:r>
              <w:t>8</w:t>
            </w:r>
          </w:p>
        </w:tc>
        <w:tc>
          <w:tcPr>
            <w:tcW w:w="2882" w:type="dxa"/>
          </w:tcPr>
          <w:p w:rsidR="00876944" w:rsidRDefault="00876944" w:rsidP="00FC4506"/>
        </w:tc>
      </w:tr>
      <w:tr w:rsidR="00876944" w:rsidTr="00FC4506">
        <w:tc>
          <w:tcPr>
            <w:tcW w:w="1376" w:type="dxa"/>
          </w:tcPr>
          <w:p w:rsidR="00876944" w:rsidRDefault="00876944" w:rsidP="00FC4506">
            <w:r>
              <w:t>2</w:t>
            </w:r>
          </w:p>
        </w:tc>
        <w:tc>
          <w:tcPr>
            <w:tcW w:w="2876" w:type="dxa"/>
          </w:tcPr>
          <w:p w:rsidR="00876944" w:rsidRDefault="00876944" w:rsidP="00FC4506">
            <w:r>
              <w:t>JRU_L_PACKET</w:t>
            </w:r>
          </w:p>
        </w:tc>
        <w:tc>
          <w:tcPr>
            <w:tcW w:w="1559" w:type="dxa"/>
          </w:tcPr>
          <w:p w:rsidR="00876944" w:rsidRDefault="00876944" w:rsidP="00FC4506">
            <w:pPr>
              <w:rPr>
                <w:lang w:val="en-US"/>
              </w:rPr>
            </w:pPr>
            <w:r>
              <w:rPr>
                <w:lang w:val="en-US"/>
              </w:rPr>
              <w:t>16</w:t>
            </w:r>
          </w:p>
        </w:tc>
        <w:tc>
          <w:tcPr>
            <w:tcW w:w="2882" w:type="dxa"/>
          </w:tcPr>
          <w:p w:rsidR="00876944" w:rsidRDefault="00876944" w:rsidP="00FC4506">
            <w:pPr>
              <w:rPr>
                <w:lang w:val="en-US"/>
              </w:rPr>
            </w:pPr>
          </w:p>
        </w:tc>
      </w:tr>
      <w:tr w:rsidR="00876944" w:rsidTr="00FC4506">
        <w:tc>
          <w:tcPr>
            <w:tcW w:w="1376" w:type="dxa"/>
          </w:tcPr>
          <w:p w:rsidR="00876944" w:rsidRDefault="00876944" w:rsidP="00FC4506">
            <w:pPr>
              <w:rPr>
                <w:lang w:val="en-US"/>
              </w:rPr>
            </w:pPr>
            <w:r>
              <w:rPr>
                <w:lang w:val="en-US"/>
              </w:rPr>
              <w:t>3</w:t>
            </w:r>
          </w:p>
        </w:tc>
        <w:tc>
          <w:tcPr>
            <w:tcW w:w="2876" w:type="dxa"/>
          </w:tcPr>
          <w:p w:rsidR="00876944" w:rsidRDefault="00876944" w:rsidP="00FC4506">
            <w:pPr>
              <w:rPr>
                <w:lang w:val="en-US"/>
              </w:rPr>
            </w:pPr>
            <w:r>
              <w:rPr>
                <w:lang w:val="en-US"/>
              </w:rPr>
              <w:t>Proprietary Data</w:t>
            </w:r>
          </w:p>
        </w:tc>
        <w:tc>
          <w:tcPr>
            <w:tcW w:w="1559" w:type="dxa"/>
          </w:tcPr>
          <w:p w:rsidR="00876944" w:rsidRDefault="00876944" w:rsidP="00FC4506">
            <w:pPr>
              <w:rPr>
                <w:lang w:val="en-US"/>
              </w:rPr>
            </w:pPr>
          </w:p>
        </w:tc>
        <w:tc>
          <w:tcPr>
            <w:tcW w:w="2882" w:type="dxa"/>
          </w:tcPr>
          <w:p w:rsidR="00876944" w:rsidRDefault="00876944" w:rsidP="00FC4506">
            <w:pPr>
              <w:rPr>
                <w:lang w:val="en-US"/>
              </w:rPr>
            </w:pPr>
          </w:p>
        </w:tc>
      </w:tr>
    </w:tbl>
    <w:p w:rsidR="00876944" w:rsidRPr="002F5982" w:rsidRDefault="00876944" w:rsidP="00876944">
      <w:pPr>
        <w:pStyle w:val="Texte"/>
      </w:pPr>
    </w:p>
    <w:p w:rsidR="00876944" w:rsidRDefault="00876944" w:rsidP="00876944">
      <w:pPr>
        <w:pStyle w:val="Texte"/>
      </w:pPr>
    </w:p>
    <w:p w:rsidR="008D52F9" w:rsidRDefault="008D6C7F" w:rsidP="00967CB5">
      <w:pPr>
        <w:pStyle w:val="Titre1"/>
      </w:pPr>
      <w:r>
        <w:br w:type="page"/>
      </w:r>
      <w:bookmarkStart w:id="1269" w:name="_Toc392147248"/>
      <w:r w:rsidR="00D97772">
        <w:t xml:space="preserve">OpenETCS application - </w:t>
      </w:r>
      <w:r>
        <w:t>TIU interface</w:t>
      </w:r>
      <w:bookmarkEnd w:id="1269"/>
    </w:p>
    <w:p w:rsidR="00967CB5" w:rsidRPr="00181B33" w:rsidRDefault="00967CB5" w:rsidP="00502486">
      <w:pPr>
        <w:pStyle w:val="Titre2"/>
      </w:pPr>
      <w:bookmarkStart w:id="1270" w:name="_Toc448814627"/>
      <w:bookmarkStart w:id="1271" w:name="_Toc457006465"/>
      <w:bookmarkStart w:id="1272" w:name="_Toc469193926"/>
      <w:bookmarkStart w:id="1273" w:name="_Toc484836654"/>
      <w:bookmarkStart w:id="1274" w:name="_Toc44384729"/>
      <w:bookmarkStart w:id="1275" w:name="_Toc234210097"/>
      <w:bookmarkStart w:id="1276" w:name="_Toc334521827"/>
      <w:r w:rsidRPr="00181B33">
        <w:tab/>
      </w:r>
      <w:bookmarkStart w:id="1277" w:name="_Toc392147249"/>
      <w:r w:rsidRPr="00502486">
        <w:t>Components</w:t>
      </w:r>
      <w:r w:rsidRPr="00181B33">
        <w:t xml:space="preserve"> of Language</w:t>
      </w:r>
      <w:bookmarkEnd w:id="1270"/>
      <w:bookmarkEnd w:id="1271"/>
      <w:bookmarkEnd w:id="1272"/>
      <w:bookmarkEnd w:id="1273"/>
      <w:bookmarkEnd w:id="1274"/>
      <w:bookmarkEnd w:id="1275"/>
      <w:bookmarkEnd w:id="1276"/>
      <w:bookmarkEnd w:id="1277"/>
    </w:p>
    <w:p w:rsidR="00967CB5" w:rsidRDefault="00967CB5" w:rsidP="00502486">
      <w:pPr>
        <w:pStyle w:val="Titre3"/>
      </w:pPr>
      <w:bookmarkStart w:id="1278" w:name="_Toc448814628"/>
      <w:bookmarkStart w:id="1279" w:name="_Toc457006466"/>
      <w:bookmarkStart w:id="1280" w:name="_Toc469193927"/>
      <w:bookmarkStart w:id="1281" w:name="_Toc484836655"/>
      <w:bookmarkStart w:id="1282" w:name="_Toc44384730"/>
      <w:bookmarkStart w:id="1283" w:name="_Toc234210098"/>
      <w:bookmarkStart w:id="1284" w:name="_Toc334521828"/>
      <w:r w:rsidRPr="00181B33">
        <w:tab/>
      </w:r>
      <w:bookmarkStart w:id="1285" w:name="_Toc392147250"/>
      <w:r w:rsidRPr="00502486">
        <w:t>Introduction</w:t>
      </w:r>
      <w:bookmarkEnd w:id="1278"/>
      <w:bookmarkEnd w:id="1279"/>
      <w:bookmarkEnd w:id="1280"/>
      <w:bookmarkEnd w:id="1281"/>
      <w:bookmarkEnd w:id="1282"/>
      <w:bookmarkEnd w:id="1283"/>
      <w:bookmarkEnd w:id="1284"/>
      <w:bookmarkEnd w:id="1285"/>
    </w:p>
    <w:p w:rsidR="00967CB5" w:rsidRPr="00181B33" w:rsidRDefault="00967CB5" w:rsidP="00D97772">
      <w:r w:rsidRPr="00181B33">
        <w:t xml:space="preserve">The language is used in transmitting information between the </w:t>
      </w:r>
      <w:r w:rsidR="00B759B7">
        <w:t>OpenETCS application to the TIU</w:t>
      </w:r>
      <w:r w:rsidRPr="00181B33">
        <w:t>.</w:t>
      </w:r>
    </w:p>
    <w:p w:rsidR="00967CB5" w:rsidRPr="00181B33" w:rsidRDefault="00967CB5" w:rsidP="00D97772">
      <w:r w:rsidRPr="00181B33">
        <w:t>The language is based on variables and packets.</w:t>
      </w:r>
      <w:bookmarkStart w:id="1286" w:name="_Ref457495577"/>
    </w:p>
    <w:p w:rsidR="00967CB5" w:rsidRPr="00181B33" w:rsidRDefault="00967CB5" w:rsidP="00967CB5">
      <w:pPr>
        <w:pStyle w:val="Parnormal"/>
      </w:pPr>
    </w:p>
    <w:p w:rsidR="00967CB5" w:rsidRPr="00181B33" w:rsidRDefault="00967CB5" w:rsidP="00502486">
      <w:pPr>
        <w:pStyle w:val="Titre3"/>
      </w:pPr>
      <w:bookmarkStart w:id="1287" w:name="_Toc448814629"/>
      <w:bookmarkStart w:id="1288" w:name="_Toc457006467"/>
      <w:bookmarkStart w:id="1289" w:name="_Toc469193928"/>
      <w:bookmarkStart w:id="1290" w:name="_Toc484836656"/>
      <w:bookmarkStart w:id="1291" w:name="_Toc44384731"/>
      <w:bookmarkStart w:id="1292" w:name="_Toc234210099"/>
      <w:bookmarkStart w:id="1293" w:name="_Toc334521829"/>
      <w:bookmarkStart w:id="1294" w:name="_Toc392147251"/>
      <w:bookmarkEnd w:id="1286"/>
      <w:r w:rsidRPr="00502486">
        <w:t>Definition</w:t>
      </w:r>
      <w:r w:rsidRPr="00181B33">
        <w:t xml:space="preserve"> of Variables</w:t>
      </w:r>
      <w:bookmarkEnd w:id="1287"/>
      <w:bookmarkEnd w:id="1288"/>
      <w:bookmarkEnd w:id="1289"/>
      <w:bookmarkEnd w:id="1290"/>
      <w:bookmarkEnd w:id="1291"/>
      <w:bookmarkEnd w:id="1292"/>
      <w:bookmarkEnd w:id="1293"/>
      <w:bookmarkEnd w:id="1294"/>
    </w:p>
    <w:p w:rsidR="00967CB5" w:rsidRPr="00181B33" w:rsidRDefault="00967CB5" w:rsidP="00B759B7">
      <w:r w:rsidRPr="00181B33">
        <w:t>Variables shall be used to encode single data values. Variables cannot be split in minor units. The whole variable has one type (meaning).</w:t>
      </w:r>
    </w:p>
    <w:p w:rsidR="00967CB5" w:rsidRPr="00181B33" w:rsidRDefault="00967CB5" w:rsidP="00B759B7">
      <w:r w:rsidRPr="00181B33">
        <w:t>Variables may have special values that are related to the basic meaning of the variable.</w:t>
      </w:r>
    </w:p>
    <w:p w:rsidR="00967CB5" w:rsidRPr="00181B33" w:rsidRDefault="00967CB5" w:rsidP="00B759B7">
      <w:r w:rsidRPr="00181B33">
        <w:t>Signed values shall be encoded as 2’s complement.</w:t>
      </w:r>
    </w:p>
    <w:p w:rsidR="00967CB5" w:rsidRPr="00181B33" w:rsidRDefault="00967CB5" w:rsidP="00B759B7">
      <w:r w:rsidRPr="00181B33">
        <w:t>One bit variables (Boolean) shall always use 0 for false and 1 for true.</w:t>
      </w:r>
    </w:p>
    <w:p w:rsidR="00967CB5" w:rsidRPr="00181B33" w:rsidRDefault="00967CB5" w:rsidP="00B759B7">
      <w:r w:rsidRPr="00181B33">
        <w:t>Offsets for numerical values shall be avoided (0 shall be used for 0, 1 for 1, etc.) except where justified.</w:t>
      </w:r>
    </w:p>
    <w:p w:rsidR="00967CB5" w:rsidRPr="00181B33" w:rsidRDefault="00967CB5" w:rsidP="00B759B7">
      <w:r w:rsidRPr="00181B33">
        <w:t>When transmitting over the transmission media, the most significant bit must be transmitted first.</w:t>
      </w:r>
    </w:p>
    <w:p w:rsidR="00967CB5" w:rsidRPr="00181B33" w:rsidRDefault="00967CB5" w:rsidP="00B759B7">
      <w:r w:rsidRPr="00181B33">
        <w:t>All Variables have one of the following prefixes:</w:t>
      </w:r>
    </w:p>
    <w:tbl>
      <w:tblPr>
        <w:tblW w:w="0" w:type="auto"/>
        <w:tblInd w:w="1204" w:type="dxa"/>
        <w:tblLayout w:type="fixed"/>
        <w:tblCellMar>
          <w:left w:w="70" w:type="dxa"/>
          <w:right w:w="70" w:type="dxa"/>
        </w:tblCellMar>
        <w:tblLook w:val="0000" w:firstRow="0" w:lastRow="0" w:firstColumn="0" w:lastColumn="0" w:noHBand="0" w:noVBand="0"/>
      </w:tblPr>
      <w:tblGrid>
        <w:gridCol w:w="2055"/>
        <w:gridCol w:w="3259"/>
      </w:tblGrid>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A_</w:t>
            </w:r>
          </w:p>
        </w:tc>
        <w:tc>
          <w:tcPr>
            <w:tcW w:w="3259" w:type="dxa"/>
          </w:tcPr>
          <w:p w:rsidR="00967CB5" w:rsidRPr="00181B33" w:rsidRDefault="00967CB5" w:rsidP="00C106CE">
            <w:pPr>
              <w:spacing w:before="60"/>
              <w:rPr>
                <w:color w:val="000000"/>
              </w:rPr>
            </w:pPr>
            <w:r w:rsidRPr="00181B33">
              <w:rPr>
                <w:color w:val="000000"/>
              </w:rPr>
              <w:t>Acceleration</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D_</w:t>
            </w:r>
          </w:p>
        </w:tc>
        <w:tc>
          <w:tcPr>
            <w:tcW w:w="3259" w:type="dxa"/>
          </w:tcPr>
          <w:p w:rsidR="00967CB5" w:rsidRPr="00181B33" w:rsidRDefault="00967CB5" w:rsidP="00C106CE">
            <w:pPr>
              <w:spacing w:before="60"/>
              <w:rPr>
                <w:color w:val="000000"/>
              </w:rPr>
            </w:pPr>
            <w:r w:rsidRPr="00181B33">
              <w:rPr>
                <w:color w:val="000000"/>
              </w:rPr>
              <w:t>distance</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G_</w:t>
            </w:r>
          </w:p>
        </w:tc>
        <w:tc>
          <w:tcPr>
            <w:tcW w:w="3259" w:type="dxa"/>
          </w:tcPr>
          <w:p w:rsidR="00967CB5" w:rsidRPr="00181B33" w:rsidRDefault="00967CB5" w:rsidP="00C106CE">
            <w:pPr>
              <w:spacing w:before="60"/>
              <w:rPr>
                <w:color w:val="000000"/>
              </w:rPr>
            </w:pPr>
            <w:r w:rsidRPr="00181B33">
              <w:rPr>
                <w:color w:val="000000"/>
              </w:rPr>
              <w:t>Gradient</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L_</w:t>
            </w:r>
          </w:p>
        </w:tc>
        <w:tc>
          <w:tcPr>
            <w:tcW w:w="3259" w:type="dxa"/>
          </w:tcPr>
          <w:p w:rsidR="00967CB5" w:rsidRPr="00181B33" w:rsidRDefault="00967CB5" w:rsidP="00C106CE">
            <w:r w:rsidRPr="00181B33">
              <w:rPr>
                <w:color w:val="000000"/>
              </w:rPr>
              <w:t>length</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M_</w:t>
            </w:r>
          </w:p>
        </w:tc>
        <w:tc>
          <w:tcPr>
            <w:tcW w:w="3259" w:type="dxa"/>
          </w:tcPr>
          <w:p w:rsidR="00967CB5" w:rsidRPr="00181B33" w:rsidRDefault="00967CB5" w:rsidP="00C106CE">
            <w:pPr>
              <w:spacing w:before="60"/>
              <w:rPr>
                <w:color w:val="000000"/>
              </w:rPr>
            </w:pPr>
            <w:r w:rsidRPr="00181B33">
              <w:rPr>
                <w:color w:val="000000"/>
              </w:rPr>
              <w:t>Miscellaneous</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N_</w:t>
            </w:r>
          </w:p>
        </w:tc>
        <w:tc>
          <w:tcPr>
            <w:tcW w:w="3259" w:type="dxa"/>
          </w:tcPr>
          <w:p w:rsidR="00967CB5" w:rsidRPr="00181B33" w:rsidRDefault="00967CB5" w:rsidP="00C106CE">
            <w:pPr>
              <w:spacing w:before="60"/>
              <w:rPr>
                <w:color w:val="000000"/>
              </w:rPr>
            </w:pPr>
            <w:r w:rsidRPr="00181B33">
              <w:rPr>
                <w:color w:val="000000"/>
              </w:rPr>
              <w:t>Number</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NC_</w:t>
            </w:r>
          </w:p>
        </w:tc>
        <w:tc>
          <w:tcPr>
            <w:tcW w:w="3259" w:type="dxa"/>
          </w:tcPr>
          <w:p w:rsidR="00967CB5" w:rsidRPr="00181B33" w:rsidRDefault="00967CB5" w:rsidP="00C106CE">
            <w:pPr>
              <w:spacing w:before="60"/>
              <w:rPr>
                <w:color w:val="000000"/>
              </w:rPr>
            </w:pPr>
            <w:r w:rsidRPr="00181B33">
              <w:rPr>
                <w:color w:val="000000"/>
              </w:rPr>
              <w:t>class number</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NID_</w:t>
            </w:r>
          </w:p>
        </w:tc>
        <w:tc>
          <w:tcPr>
            <w:tcW w:w="3259" w:type="dxa"/>
          </w:tcPr>
          <w:p w:rsidR="00967CB5" w:rsidRPr="00181B33" w:rsidRDefault="00967CB5" w:rsidP="00C106CE">
            <w:pPr>
              <w:spacing w:before="60"/>
              <w:rPr>
                <w:color w:val="000000"/>
              </w:rPr>
            </w:pPr>
            <w:r w:rsidRPr="00181B33">
              <w:rPr>
                <w:color w:val="000000"/>
              </w:rPr>
              <w:t>identity number</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Q_</w:t>
            </w:r>
          </w:p>
        </w:tc>
        <w:tc>
          <w:tcPr>
            <w:tcW w:w="3259" w:type="dxa"/>
          </w:tcPr>
          <w:p w:rsidR="00967CB5" w:rsidRPr="00181B33" w:rsidRDefault="00967CB5" w:rsidP="00C106CE">
            <w:pPr>
              <w:spacing w:before="60"/>
              <w:rPr>
                <w:color w:val="000000"/>
              </w:rPr>
            </w:pPr>
            <w:r w:rsidRPr="00181B33">
              <w:rPr>
                <w:color w:val="000000"/>
              </w:rPr>
              <w:t>Qualifier</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T_</w:t>
            </w:r>
          </w:p>
        </w:tc>
        <w:tc>
          <w:tcPr>
            <w:tcW w:w="3259" w:type="dxa"/>
          </w:tcPr>
          <w:p w:rsidR="00967CB5" w:rsidRPr="00181B33" w:rsidRDefault="00967CB5" w:rsidP="00C106CE">
            <w:pPr>
              <w:spacing w:before="60"/>
              <w:rPr>
                <w:color w:val="000000"/>
              </w:rPr>
            </w:pPr>
            <w:r w:rsidRPr="00181B33">
              <w:rPr>
                <w:color w:val="000000"/>
              </w:rPr>
              <w:t>time/date</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V_</w:t>
            </w:r>
          </w:p>
        </w:tc>
        <w:tc>
          <w:tcPr>
            <w:tcW w:w="3259" w:type="dxa"/>
          </w:tcPr>
          <w:p w:rsidR="00967CB5" w:rsidRPr="00181B33" w:rsidRDefault="00967CB5" w:rsidP="00C106CE">
            <w:pPr>
              <w:spacing w:before="60"/>
              <w:rPr>
                <w:color w:val="000000"/>
              </w:rPr>
            </w:pPr>
            <w:r w:rsidRPr="00181B33">
              <w:rPr>
                <w:color w:val="000000"/>
              </w:rPr>
              <w:t>Speed</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X_</w:t>
            </w:r>
          </w:p>
        </w:tc>
        <w:tc>
          <w:tcPr>
            <w:tcW w:w="3259" w:type="dxa"/>
          </w:tcPr>
          <w:p w:rsidR="00967CB5" w:rsidRPr="00181B33" w:rsidRDefault="00967CB5" w:rsidP="00C106CE">
            <w:pPr>
              <w:spacing w:before="60"/>
              <w:rPr>
                <w:color w:val="000000"/>
              </w:rPr>
            </w:pPr>
            <w:r w:rsidRPr="00181B33">
              <w:rPr>
                <w:color w:val="000000"/>
              </w:rPr>
              <w:t>Text</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CCPU_</w:t>
            </w:r>
          </w:p>
        </w:tc>
        <w:tc>
          <w:tcPr>
            <w:tcW w:w="3259" w:type="dxa"/>
          </w:tcPr>
          <w:p w:rsidR="00967CB5" w:rsidRPr="00181B33" w:rsidRDefault="00967CB5" w:rsidP="00C106CE">
            <w:pPr>
              <w:spacing w:before="60"/>
              <w:rPr>
                <w:color w:val="000000"/>
              </w:rPr>
            </w:pPr>
            <w:r w:rsidRPr="00181B33">
              <w:rPr>
                <w:color w:val="000000"/>
              </w:rPr>
              <w:t>Data generated by Core CPU board</w:t>
            </w:r>
          </w:p>
        </w:tc>
      </w:tr>
      <w:tr w:rsidR="00967CB5" w:rsidRPr="00181B33" w:rsidTr="00C106CE">
        <w:tblPrEx>
          <w:tblCellMar>
            <w:top w:w="0" w:type="dxa"/>
            <w:bottom w:w="0" w:type="dxa"/>
          </w:tblCellMar>
        </w:tblPrEx>
        <w:tc>
          <w:tcPr>
            <w:tcW w:w="2055" w:type="dxa"/>
          </w:tcPr>
          <w:p w:rsidR="00967CB5" w:rsidRPr="00181B33" w:rsidRDefault="00967CB5" w:rsidP="00C106CE">
            <w:pPr>
              <w:spacing w:before="60"/>
              <w:rPr>
                <w:color w:val="000000"/>
              </w:rPr>
            </w:pPr>
            <w:r w:rsidRPr="00181B33">
              <w:rPr>
                <w:color w:val="000000"/>
              </w:rPr>
              <w:t>TIU_</w:t>
            </w:r>
          </w:p>
        </w:tc>
        <w:tc>
          <w:tcPr>
            <w:tcW w:w="3259" w:type="dxa"/>
          </w:tcPr>
          <w:p w:rsidR="00967CB5" w:rsidRPr="00181B33" w:rsidRDefault="00967CB5" w:rsidP="00C106CE">
            <w:pPr>
              <w:spacing w:before="60"/>
              <w:rPr>
                <w:color w:val="000000"/>
              </w:rPr>
            </w:pPr>
            <w:r w:rsidRPr="00181B33">
              <w:rPr>
                <w:color w:val="000000"/>
              </w:rPr>
              <w:t>Data generated by TIU board</w:t>
            </w:r>
          </w:p>
        </w:tc>
      </w:tr>
    </w:tbl>
    <w:p w:rsidR="00967CB5" w:rsidRPr="00181B33" w:rsidRDefault="00967CB5" w:rsidP="00967CB5">
      <w:pPr>
        <w:pStyle w:val="Parnormal"/>
      </w:pPr>
      <w:bookmarkStart w:id="1295" w:name="_Toc448814630"/>
      <w:bookmarkStart w:id="1296" w:name="_Toc457006468"/>
      <w:bookmarkStart w:id="1297" w:name="_Toc469193929"/>
      <w:bookmarkStart w:id="1298" w:name="_Toc484836657"/>
    </w:p>
    <w:p w:rsidR="00967CB5" w:rsidRPr="00181B33" w:rsidRDefault="00967CB5" w:rsidP="00502486">
      <w:pPr>
        <w:pStyle w:val="Titre3"/>
      </w:pPr>
      <w:bookmarkStart w:id="1299" w:name="_Toc234210100"/>
      <w:bookmarkStart w:id="1300" w:name="_Toc334521830"/>
      <w:bookmarkStart w:id="1301" w:name="_Toc44384732"/>
      <w:r w:rsidRPr="00181B33">
        <w:tab/>
      </w:r>
      <w:bookmarkStart w:id="1302" w:name="_Toc392147252"/>
      <w:r w:rsidRPr="00502486">
        <w:t>Definition</w:t>
      </w:r>
      <w:r w:rsidRPr="00181B33">
        <w:t xml:space="preserve"> of Packets</w:t>
      </w:r>
      <w:bookmarkEnd w:id="1295"/>
      <w:bookmarkEnd w:id="1296"/>
      <w:bookmarkEnd w:id="1297"/>
      <w:bookmarkEnd w:id="1298"/>
      <w:bookmarkEnd w:id="1299"/>
      <w:bookmarkEnd w:id="1300"/>
      <w:bookmarkEnd w:id="1301"/>
      <w:bookmarkEnd w:id="1302"/>
    </w:p>
    <w:p w:rsidR="00967CB5" w:rsidRPr="00181B33" w:rsidRDefault="00967CB5" w:rsidP="00B759B7">
      <w:r w:rsidRPr="00181B33">
        <w:t>Packets are multiple variables grouped into a single unit, with a defined internal structure.</w:t>
      </w:r>
    </w:p>
    <w:p w:rsidR="00967CB5" w:rsidRPr="00181B33" w:rsidRDefault="00967CB5" w:rsidP="00B759B7">
      <w:r w:rsidRPr="00181B33">
        <w:t>This</w:t>
      </w:r>
      <w:r w:rsidR="00B759B7">
        <w:t xml:space="preserve"> </w:t>
      </w:r>
      <w:r w:rsidRPr="00181B33">
        <w:t>structure consists of a packet header with a unique packet number, the length of the packet in bits, optionally the distance scale and an information section containing a defined set of variables. The packet structure is as follows:</w:t>
      </w:r>
    </w:p>
    <w:p w:rsidR="00967CB5" w:rsidRPr="00181B33" w:rsidRDefault="00967CB5" w:rsidP="00B759B7"/>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3259"/>
        <w:gridCol w:w="3259"/>
      </w:tblGrid>
      <w:tr w:rsidR="00967CB5" w:rsidRPr="00181B33" w:rsidTr="00C106CE">
        <w:tblPrEx>
          <w:tblCellMar>
            <w:top w:w="0" w:type="dxa"/>
            <w:bottom w:w="0" w:type="dxa"/>
          </w:tblCellMar>
        </w:tblPrEx>
        <w:tc>
          <w:tcPr>
            <w:tcW w:w="2055" w:type="dxa"/>
            <w:tcBorders>
              <w:top w:val="nil"/>
              <w:left w:val="nil"/>
              <w:bottom w:val="nil"/>
            </w:tcBorders>
          </w:tcPr>
          <w:p w:rsidR="00967CB5" w:rsidRPr="00181B33" w:rsidRDefault="00967CB5" w:rsidP="00B759B7">
            <w:pPr>
              <w:rPr>
                <w:color w:val="000000"/>
              </w:rPr>
            </w:pPr>
            <w:r w:rsidRPr="00181B33">
              <w:rPr>
                <w:color w:val="000000"/>
              </w:rPr>
              <w:t>Number</w:t>
            </w:r>
          </w:p>
        </w:tc>
        <w:tc>
          <w:tcPr>
            <w:tcW w:w="3259" w:type="dxa"/>
          </w:tcPr>
          <w:p w:rsidR="00967CB5" w:rsidRPr="00181B33" w:rsidRDefault="00967CB5" w:rsidP="00B759B7">
            <w:pPr>
              <w:rPr>
                <w:color w:val="000000"/>
              </w:rPr>
            </w:pPr>
            <w:r w:rsidRPr="00181B33">
              <w:rPr>
                <w:color w:val="000000"/>
              </w:rPr>
              <w:t>NID_PACKET</w:t>
            </w:r>
          </w:p>
        </w:tc>
        <w:tc>
          <w:tcPr>
            <w:tcW w:w="3259" w:type="dxa"/>
            <w:tcBorders>
              <w:top w:val="nil"/>
              <w:bottom w:val="nil"/>
              <w:right w:val="nil"/>
            </w:tcBorders>
          </w:tcPr>
          <w:p w:rsidR="00967CB5" w:rsidRPr="00181B33" w:rsidRDefault="00967CB5" w:rsidP="00B759B7">
            <w:pPr>
              <w:rPr>
                <w:color w:val="000000"/>
              </w:rPr>
            </w:pPr>
            <w:r w:rsidRPr="00181B33">
              <w:rPr>
                <w:color w:val="000000"/>
              </w:rPr>
              <w:t>Packet identifier</w:t>
            </w:r>
          </w:p>
        </w:tc>
      </w:tr>
      <w:tr w:rsidR="00967CB5" w:rsidRPr="00181B33" w:rsidTr="00C106CE">
        <w:tblPrEx>
          <w:tblCellMar>
            <w:top w:w="0" w:type="dxa"/>
            <w:bottom w:w="0" w:type="dxa"/>
          </w:tblCellMar>
        </w:tblPrEx>
        <w:tc>
          <w:tcPr>
            <w:tcW w:w="2055" w:type="dxa"/>
            <w:tcBorders>
              <w:top w:val="nil"/>
              <w:left w:val="nil"/>
              <w:bottom w:val="nil"/>
            </w:tcBorders>
          </w:tcPr>
          <w:p w:rsidR="00967CB5" w:rsidRPr="00181B33" w:rsidRDefault="00967CB5" w:rsidP="00B759B7">
            <w:r w:rsidRPr="00181B33">
              <w:rPr>
                <w:color w:val="000000"/>
              </w:rPr>
              <w:t>Length</w:t>
            </w:r>
          </w:p>
        </w:tc>
        <w:tc>
          <w:tcPr>
            <w:tcW w:w="3259" w:type="dxa"/>
          </w:tcPr>
          <w:p w:rsidR="00967CB5" w:rsidRPr="00181B33" w:rsidRDefault="00967CB5" w:rsidP="00B759B7">
            <w:pPr>
              <w:rPr>
                <w:color w:val="000000"/>
              </w:rPr>
            </w:pPr>
            <w:r w:rsidRPr="00181B33">
              <w:rPr>
                <w:color w:val="000000"/>
              </w:rPr>
              <w:t>L_PACKET</w:t>
            </w:r>
          </w:p>
        </w:tc>
        <w:tc>
          <w:tcPr>
            <w:tcW w:w="3259" w:type="dxa"/>
            <w:tcBorders>
              <w:top w:val="nil"/>
              <w:bottom w:val="nil"/>
              <w:right w:val="nil"/>
            </w:tcBorders>
          </w:tcPr>
          <w:p w:rsidR="00967CB5" w:rsidRPr="00181B33" w:rsidRDefault="00967CB5" w:rsidP="00B759B7">
            <w:pPr>
              <w:rPr>
                <w:color w:val="000000"/>
              </w:rPr>
            </w:pPr>
            <w:r w:rsidRPr="00181B33">
              <w:rPr>
                <w:color w:val="000000"/>
              </w:rPr>
              <w:t xml:space="preserve"> Number of bits in the packet</w:t>
            </w:r>
          </w:p>
        </w:tc>
      </w:tr>
      <w:tr w:rsidR="00967CB5" w:rsidRPr="00181B33" w:rsidTr="00C106CE">
        <w:tblPrEx>
          <w:tblCellMar>
            <w:top w:w="0" w:type="dxa"/>
            <w:bottom w:w="0" w:type="dxa"/>
          </w:tblCellMar>
        </w:tblPrEx>
        <w:tc>
          <w:tcPr>
            <w:tcW w:w="2055" w:type="dxa"/>
            <w:tcBorders>
              <w:top w:val="nil"/>
              <w:left w:val="nil"/>
              <w:bottom w:val="nil"/>
            </w:tcBorders>
          </w:tcPr>
          <w:p w:rsidR="00967CB5" w:rsidRPr="00181B33" w:rsidRDefault="00967CB5" w:rsidP="00B759B7">
            <w:pPr>
              <w:rPr>
                <w:color w:val="000000"/>
              </w:rPr>
            </w:pPr>
            <w:r w:rsidRPr="00181B33">
              <w:rPr>
                <w:color w:val="000000"/>
              </w:rPr>
              <w:t>Scale</w:t>
            </w:r>
          </w:p>
        </w:tc>
        <w:tc>
          <w:tcPr>
            <w:tcW w:w="3259" w:type="dxa"/>
          </w:tcPr>
          <w:p w:rsidR="00967CB5" w:rsidRPr="00181B33" w:rsidRDefault="00967CB5" w:rsidP="00B759B7">
            <w:pPr>
              <w:rPr>
                <w:color w:val="000000"/>
              </w:rPr>
            </w:pPr>
            <w:r w:rsidRPr="00181B33">
              <w:rPr>
                <w:color w:val="000000"/>
              </w:rPr>
              <w:t>Q_SCALE</w:t>
            </w:r>
          </w:p>
        </w:tc>
        <w:tc>
          <w:tcPr>
            <w:tcW w:w="3259" w:type="dxa"/>
            <w:tcBorders>
              <w:top w:val="nil"/>
              <w:bottom w:val="nil"/>
              <w:right w:val="nil"/>
            </w:tcBorders>
          </w:tcPr>
          <w:p w:rsidR="00967CB5" w:rsidRPr="00181B33" w:rsidRDefault="00967CB5" w:rsidP="00B759B7">
            <w:pPr>
              <w:rPr>
                <w:color w:val="000000"/>
              </w:rPr>
            </w:pPr>
            <w:r w:rsidRPr="00181B33">
              <w:rPr>
                <w:color w:val="000000"/>
              </w:rPr>
              <w:t>Specifies which distance scale is used for all distance information within the packet.</w:t>
            </w:r>
          </w:p>
          <w:p w:rsidR="00967CB5" w:rsidRPr="00181B33" w:rsidRDefault="00967CB5" w:rsidP="00B759B7">
            <w:pPr>
              <w:rPr>
                <w:color w:val="000000"/>
              </w:rPr>
            </w:pPr>
            <w:r w:rsidRPr="00181B33">
              <w:rPr>
                <w:color w:val="000000"/>
              </w:rPr>
              <w:t>There is no Q_SCALE variable in packets that do not contain distance information.</w:t>
            </w:r>
          </w:p>
        </w:tc>
      </w:tr>
      <w:tr w:rsidR="00967CB5" w:rsidRPr="00181B33" w:rsidTr="00C106CE">
        <w:tblPrEx>
          <w:tblCellMar>
            <w:top w:w="0" w:type="dxa"/>
            <w:bottom w:w="0" w:type="dxa"/>
          </w:tblCellMar>
        </w:tblPrEx>
        <w:tc>
          <w:tcPr>
            <w:tcW w:w="2055" w:type="dxa"/>
            <w:tcBorders>
              <w:top w:val="nil"/>
              <w:left w:val="nil"/>
              <w:bottom w:val="nil"/>
            </w:tcBorders>
          </w:tcPr>
          <w:p w:rsidR="00967CB5" w:rsidRPr="00181B33" w:rsidRDefault="00967CB5" w:rsidP="00B759B7">
            <w:pPr>
              <w:rPr>
                <w:color w:val="000000"/>
              </w:rPr>
            </w:pPr>
            <w:r w:rsidRPr="00181B33">
              <w:rPr>
                <w:color w:val="000000"/>
              </w:rPr>
              <w:t>Information</w:t>
            </w:r>
          </w:p>
        </w:tc>
        <w:tc>
          <w:tcPr>
            <w:tcW w:w="3259" w:type="dxa"/>
          </w:tcPr>
          <w:p w:rsidR="00967CB5" w:rsidRPr="00181B33" w:rsidRDefault="00967CB5" w:rsidP="00B759B7">
            <w:pPr>
              <w:rPr>
                <w:color w:val="000000"/>
              </w:rPr>
            </w:pPr>
            <w:r w:rsidRPr="00181B33">
              <w:rPr>
                <w:color w:val="000000"/>
              </w:rPr>
              <w:t>......</w:t>
            </w:r>
          </w:p>
        </w:tc>
        <w:tc>
          <w:tcPr>
            <w:tcW w:w="3259" w:type="dxa"/>
            <w:tcBorders>
              <w:top w:val="nil"/>
              <w:bottom w:val="nil"/>
              <w:right w:val="nil"/>
            </w:tcBorders>
          </w:tcPr>
          <w:p w:rsidR="00967CB5" w:rsidRPr="00181B33" w:rsidRDefault="00967CB5" w:rsidP="00B759B7">
            <w:pPr>
              <w:rPr>
                <w:color w:val="000000"/>
              </w:rPr>
            </w:pPr>
            <w:r w:rsidRPr="00181B33">
              <w:rPr>
                <w:color w:val="000000"/>
              </w:rPr>
              <w:t>Well-defined set(s) of variables.</w:t>
            </w:r>
          </w:p>
        </w:tc>
      </w:tr>
    </w:tbl>
    <w:p w:rsidR="00967CB5" w:rsidRPr="00181B33" w:rsidRDefault="00967CB5" w:rsidP="00B759B7">
      <w:pPr>
        <w:rPr>
          <w:rFonts w:ascii="Arial" w:hAnsi="Arial"/>
        </w:rPr>
      </w:pPr>
    </w:p>
    <w:p w:rsidR="00967CB5" w:rsidRPr="00181B33" w:rsidRDefault="00967CB5" w:rsidP="00B759B7">
      <w:pPr>
        <w:rPr>
          <w:rFonts w:ascii="Arial" w:hAnsi="Arial"/>
        </w:rPr>
      </w:pPr>
    </w:p>
    <w:p w:rsidR="00967CB5" w:rsidRPr="00181B33" w:rsidRDefault="00967CB5" w:rsidP="00B759B7">
      <w:pPr>
        <w:rPr>
          <w:rFonts w:ascii="Arial" w:hAnsi="Arial"/>
        </w:rPr>
      </w:pPr>
    </w:p>
    <w:p w:rsidR="00967CB5" w:rsidRPr="00181B33" w:rsidRDefault="00967CB5" w:rsidP="00B759B7">
      <w:r w:rsidRPr="00181B33">
        <w:t>The packet definition does not change when transmitted over different transmission media.</w:t>
      </w:r>
    </w:p>
    <w:p w:rsidR="00967CB5" w:rsidRPr="00181B33" w:rsidRDefault="00967CB5" w:rsidP="00B759B7">
      <w:r w:rsidRPr="00181B33">
        <w:t>All currently not defined packet identifiers are reserved for future use. All future packet definitions shall follow the above defined structure.</w:t>
      </w:r>
    </w:p>
    <w:p w:rsidR="00967CB5" w:rsidRPr="00181B33" w:rsidRDefault="00967CB5" w:rsidP="00B759B7">
      <w:r w:rsidRPr="00181B33">
        <w:t>N_ITER specifies the number of iterations of a variable or group of variables that follow.</w:t>
      </w:r>
    </w:p>
    <w:p w:rsidR="00967CB5" w:rsidRPr="00181B33" w:rsidRDefault="00967CB5" w:rsidP="00B759B7">
      <w:r w:rsidRPr="00181B33">
        <w:t>If N_ITER is 0 then no variables follow.</w:t>
      </w:r>
    </w:p>
    <w:p w:rsidR="00967CB5" w:rsidRPr="00181B33" w:rsidRDefault="00967CB5" w:rsidP="00B759B7">
      <w:r w:rsidRPr="00181B33">
        <w:t>Two nested levels of iterations can exist.</w:t>
      </w:r>
    </w:p>
    <w:p w:rsidR="00967CB5" w:rsidRPr="00181B33" w:rsidRDefault="00967CB5" w:rsidP="00B759B7">
      <w:r w:rsidRPr="00181B33">
        <w:t>Indented variables are optional, depending on the value of the previous qualifier variable in the packet.</w:t>
      </w:r>
    </w:p>
    <w:p w:rsidR="00967CB5" w:rsidRPr="00181B33" w:rsidRDefault="00967CB5" w:rsidP="00967CB5">
      <w:pPr>
        <w:rPr>
          <w:rFonts w:ascii="Arial" w:hAnsi="Arial"/>
        </w:rPr>
      </w:pPr>
      <w:r w:rsidRPr="00181B33">
        <w:rPr>
          <w:color w:val="000000"/>
        </w:rPr>
        <w:br w:type="page"/>
      </w:r>
    </w:p>
    <w:p w:rsidR="00967CB5" w:rsidRPr="00181B33" w:rsidRDefault="00967CB5" w:rsidP="00502486">
      <w:pPr>
        <w:pStyle w:val="Titre2"/>
      </w:pPr>
      <w:bookmarkStart w:id="1303" w:name="_Toc423780227"/>
      <w:bookmarkStart w:id="1304" w:name="_Toc457006469"/>
      <w:bookmarkStart w:id="1305" w:name="_Toc469193930"/>
      <w:bookmarkStart w:id="1306" w:name="_Toc484836658"/>
      <w:bookmarkStart w:id="1307" w:name="_Toc44384733"/>
      <w:bookmarkStart w:id="1308" w:name="_Toc234210101"/>
      <w:bookmarkStart w:id="1309" w:name="_Toc334521831"/>
      <w:bookmarkStart w:id="1310" w:name="_Toc392147253"/>
      <w:r w:rsidRPr="00502486">
        <w:t>PACKETS</w:t>
      </w:r>
      <w:bookmarkEnd w:id="1304"/>
      <w:bookmarkEnd w:id="1305"/>
      <w:bookmarkEnd w:id="1306"/>
      <w:bookmarkEnd w:id="1307"/>
      <w:bookmarkEnd w:id="1308"/>
      <w:bookmarkEnd w:id="1309"/>
      <w:bookmarkEnd w:id="1310"/>
    </w:p>
    <w:p w:rsidR="00967CB5" w:rsidRPr="00181B33" w:rsidRDefault="00967CB5" w:rsidP="00502486">
      <w:pPr>
        <w:pStyle w:val="Titre3"/>
      </w:pPr>
      <w:bookmarkStart w:id="1311" w:name="_Toc452275992"/>
      <w:bookmarkStart w:id="1312" w:name="_Toc470079504"/>
      <w:bookmarkStart w:id="1313" w:name="_Toc484836659"/>
      <w:bookmarkStart w:id="1314" w:name="_Toc44384734"/>
      <w:bookmarkStart w:id="1315" w:name="_Toc234210102"/>
      <w:bookmarkStart w:id="1316" w:name="_Toc334521832"/>
      <w:bookmarkStart w:id="1317" w:name="_Toc392147254"/>
      <w:r w:rsidRPr="00181B33">
        <w:t xml:space="preserve">List of </w:t>
      </w:r>
      <w:bookmarkEnd w:id="1311"/>
      <w:bookmarkEnd w:id="1312"/>
      <w:r w:rsidRPr="00502486">
        <w:t>Packets</w:t>
      </w:r>
      <w:bookmarkEnd w:id="1313"/>
      <w:bookmarkEnd w:id="1314"/>
      <w:bookmarkEnd w:id="1315"/>
      <w:bookmarkEnd w:id="1316"/>
      <w:bookmarkEnd w:id="1317"/>
    </w:p>
    <w:p w:rsidR="00967CB5" w:rsidRPr="00181B33" w:rsidRDefault="00967CB5" w:rsidP="00502486">
      <w:pPr>
        <w:pStyle w:val="Titre4"/>
      </w:pPr>
      <w:bookmarkStart w:id="1318" w:name="_Toc452275994"/>
      <w:bookmarkStart w:id="1319" w:name="_Toc470079506"/>
      <w:r w:rsidRPr="00181B33">
        <w:t xml:space="preserve">TIU to </w:t>
      </w:r>
      <w:bookmarkEnd w:id="1318"/>
      <w:bookmarkEnd w:id="1319"/>
      <w:r w:rsidR="00B759B7">
        <w:t>OpenETCS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536"/>
      </w:tblGrid>
      <w:tr w:rsidR="00967CB5" w:rsidRPr="00181B33" w:rsidTr="00C106CE">
        <w:tblPrEx>
          <w:tblCellMar>
            <w:top w:w="0" w:type="dxa"/>
            <w:bottom w:w="0" w:type="dxa"/>
          </w:tblCellMar>
        </w:tblPrEx>
        <w:trPr>
          <w:cantSplit/>
          <w:trHeight w:val="611"/>
          <w:tblHeader/>
        </w:trPr>
        <w:tc>
          <w:tcPr>
            <w:tcW w:w="779" w:type="dxa"/>
          </w:tcPr>
          <w:p w:rsidR="00967CB5" w:rsidRPr="00181B33" w:rsidRDefault="00967CB5" w:rsidP="00C106CE">
            <w:pPr>
              <w:keepNext/>
              <w:keepLines/>
              <w:rPr>
                <w:color w:val="000000"/>
                <w:sz w:val="16"/>
              </w:rPr>
            </w:pPr>
            <w:r w:rsidRPr="00181B33">
              <w:rPr>
                <w:color w:val="000000"/>
                <w:sz w:val="16"/>
              </w:rPr>
              <w:t>Packet Number</w:t>
            </w:r>
          </w:p>
        </w:tc>
        <w:tc>
          <w:tcPr>
            <w:tcW w:w="4536" w:type="dxa"/>
          </w:tcPr>
          <w:p w:rsidR="00967CB5" w:rsidRPr="00181B33" w:rsidRDefault="00967CB5" w:rsidP="00C106CE">
            <w:pPr>
              <w:keepNext/>
              <w:keepLines/>
              <w:rPr>
                <w:color w:val="000000"/>
                <w:sz w:val="16"/>
              </w:rPr>
            </w:pPr>
            <w:r w:rsidRPr="00181B33">
              <w:rPr>
                <w:color w:val="000000"/>
                <w:sz w:val="16"/>
              </w:rPr>
              <w:t>Packet Name</w:t>
            </w:r>
          </w:p>
        </w:tc>
      </w:tr>
      <w:tr w:rsidR="00967CB5" w:rsidRPr="00181B33" w:rsidTr="00C106CE">
        <w:tblPrEx>
          <w:tblCellMar>
            <w:top w:w="0" w:type="dxa"/>
            <w:bottom w:w="0" w:type="dxa"/>
          </w:tblCellMar>
        </w:tblPrEx>
        <w:tc>
          <w:tcPr>
            <w:tcW w:w="779" w:type="dxa"/>
          </w:tcPr>
          <w:p w:rsidR="00967CB5" w:rsidRPr="00181B33" w:rsidRDefault="00967CB5" w:rsidP="00C106CE">
            <w:pPr>
              <w:keepNext/>
              <w:keepLines/>
              <w:rPr>
                <w:color w:val="000000"/>
                <w:sz w:val="16"/>
              </w:rPr>
            </w:pPr>
            <w:r w:rsidRPr="00181B33">
              <w:rPr>
                <w:color w:val="000000"/>
                <w:sz w:val="16"/>
              </w:rPr>
              <w:t>0</w:t>
            </w:r>
          </w:p>
        </w:tc>
        <w:tc>
          <w:tcPr>
            <w:tcW w:w="4536" w:type="dxa"/>
          </w:tcPr>
          <w:p w:rsidR="00967CB5" w:rsidRPr="00181B33" w:rsidRDefault="00967CB5" w:rsidP="00C106CE">
            <w:pPr>
              <w:keepNext/>
              <w:keepLines/>
              <w:rPr>
                <w:color w:val="000000"/>
                <w:sz w:val="16"/>
              </w:rPr>
            </w:pPr>
            <w:r w:rsidRPr="00181B33">
              <w:rPr>
                <w:color w:val="000000"/>
                <w:sz w:val="16"/>
              </w:rPr>
              <w:t>Inputs from train devices</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1</w:t>
            </w:r>
          </w:p>
        </w:tc>
        <w:tc>
          <w:tcPr>
            <w:tcW w:w="4536" w:type="dxa"/>
          </w:tcPr>
          <w:p w:rsidR="00967CB5" w:rsidRPr="00181B33" w:rsidRDefault="00967CB5" w:rsidP="00C106CE">
            <w:pPr>
              <w:rPr>
                <w:color w:val="000000"/>
                <w:sz w:val="16"/>
              </w:rPr>
            </w:pPr>
            <w:r w:rsidRPr="00181B33">
              <w:rPr>
                <w:color w:val="000000"/>
                <w:sz w:val="16"/>
              </w:rPr>
              <w:t>Plain text message</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2</w:t>
            </w:r>
          </w:p>
        </w:tc>
        <w:tc>
          <w:tcPr>
            <w:tcW w:w="4536" w:type="dxa"/>
          </w:tcPr>
          <w:p w:rsidR="00967CB5" w:rsidRPr="00181B33" w:rsidRDefault="00967CB5" w:rsidP="00C106CE">
            <w:pPr>
              <w:rPr>
                <w:color w:val="000000"/>
                <w:sz w:val="16"/>
              </w:rPr>
            </w:pPr>
            <w:r w:rsidRPr="00181B33">
              <w:rPr>
                <w:color w:val="000000"/>
                <w:sz w:val="16"/>
              </w:rPr>
              <w:t>Fixed text message</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3</w:t>
            </w:r>
          </w:p>
        </w:tc>
        <w:tc>
          <w:tcPr>
            <w:tcW w:w="4536" w:type="dxa"/>
          </w:tcPr>
          <w:p w:rsidR="00967CB5" w:rsidRPr="00181B33" w:rsidRDefault="00967CB5" w:rsidP="00C106CE">
            <w:pPr>
              <w:rPr>
                <w:color w:val="000000"/>
                <w:sz w:val="16"/>
              </w:rPr>
            </w:pPr>
            <w:r w:rsidRPr="00181B33">
              <w:rPr>
                <w:color w:val="000000"/>
                <w:sz w:val="16"/>
              </w:rPr>
              <w:t>brake models</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4</w:t>
            </w:r>
          </w:p>
        </w:tc>
        <w:tc>
          <w:tcPr>
            <w:tcW w:w="4536" w:type="dxa"/>
          </w:tcPr>
          <w:p w:rsidR="00967CB5" w:rsidRPr="00181B33" w:rsidRDefault="00967CB5" w:rsidP="00C106CE">
            <w:pPr>
              <w:rPr>
                <w:i/>
                <w:color w:val="000000"/>
                <w:sz w:val="16"/>
              </w:rPr>
            </w:pPr>
            <w:r w:rsidRPr="00181B33">
              <w:rPr>
                <w:i/>
                <w:color w:val="000000"/>
                <w:sz w:val="16"/>
              </w:rPr>
              <w:t>Not used</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5</w:t>
            </w:r>
          </w:p>
        </w:tc>
        <w:tc>
          <w:tcPr>
            <w:tcW w:w="4536" w:type="dxa"/>
          </w:tcPr>
          <w:p w:rsidR="00967CB5" w:rsidRPr="00181B33" w:rsidRDefault="00967CB5" w:rsidP="00C106CE">
            <w:pPr>
              <w:rPr>
                <w:i/>
                <w:color w:val="000000"/>
                <w:sz w:val="16"/>
              </w:rPr>
            </w:pPr>
            <w:r w:rsidRPr="00181B33">
              <w:rPr>
                <w:i/>
                <w:color w:val="000000"/>
                <w:sz w:val="16"/>
              </w:rPr>
              <w:t>Not used</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6</w:t>
            </w:r>
          </w:p>
        </w:tc>
        <w:tc>
          <w:tcPr>
            <w:tcW w:w="4536" w:type="dxa"/>
          </w:tcPr>
          <w:p w:rsidR="00967CB5" w:rsidRPr="00181B33" w:rsidRDefault="00967CB5" w:rsidP="00C106CE">
            <w:pPr>
              <w:rPr>
                <w:color w:val="000000"/>
                <w:sz w:val="16"/>
              </w:rPr>
            </w:pPr>
            <w:r w:rsidRPr="00181B33">
              <w:rPr>
                <w:color w:val="000000"/>
                <w:sz w:val="16"/>
              </w:rPr>
              <w:t>Test and failure detection</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7</w:t>
            </w:r>
          </w:p>
        </w:tc>
        <w:tc>
          <w:tcPr>
            <w:tcW w:w="4536" w:type="dxa"/>
          </w:tcPr>
          <w:p w:rsidR="00967CB5" w:rsidRPr="00181B33" w:rsidRDefault="00967CB5" w:rsidP="00C106CE">
            <w:pPr>
              <w:rPr>
                <w:color w:val="000000"/>
                <w:sz w:val="16"/>
              </w:rPr>
            </w:pPr>
            <w:r w:rsidRPr="00181B33">
              <w:rPr>
                <w:color w:val="000000"/>
                <w:sz w:val="16"/>
              </w:rPr>
              <w:t xml:space="preserve">STMs specific </w:t>
            </w:r>
            <w:del w:id="1320" w:author="3.0" w:date="2014-06-30T17:20:00Z">
              <w:r w:rsidRPr="00181B33" w:rsidDel="00D92353">
                <w:rPr>
                  <w:color w:val="000000"/>
                  <w:sz w:val="16"/>
                </w:rPr>
                <w:delText>behavior</w:delText>
              </w:r>
            </w:del>
            <w:ins w:id="1321" w:author="3.0" w:date="2014-06-30T17:20:00Z">
              <w:r w:rsidR="00D92353">
                <w:rPr>
                  <w:color w:val="000000"/>
                  <w:sz w:val="16"/>
                </w:rPr>
                <w:t xml:space="preserve">behaviour </w:t>
              </w:r>
            </w:ins>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8</w:t>
            </w:r>
          </w:p>
        </w:tc>
        <w:tc>
          <w:tcPr>
            <w:tcW w:w="4536" w:type="dxa"/>
          </w:tcPr>
          <w:p w:rsidR="00967CB5" w:rsidRPr="00181B33" w:rsidRDefault="00967CB5" w:rsidP="00C106CE">
            <w:pPr>
              <w:rPr>
                <w:color w:val="000000"/>
                <w:sz w:val="16"/>
              </w:rPr>
            </w:pPr>
            <w:r w:rsidRPr="00181B33">
              <w:rPr>
                <w:color w:val="000000"/>
                <w:sz w:val="16"/>
              </w:rPr>
              <w:t>Specific from MVB</w:t>
            </w:r>
            <w:ins w:id="1322" w:author="3.0" w:date="2014-06-30T17:20:00Z">
              <w:r w:rsidR="00D92353">
                <w:rPr>
                  <w:color w:val="000000"/>
                  <w:sz w:val="16"/>
                </w:rPr>
                <w:t xml:space="preserve"> (Specific to Alstom implementation)</w:t>
              </w:r>
            </w:ins>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12</w:t>
            </w:r>
          </w:p>
        </w:tc>
        <w:tc>
          <w:tcPr>
            <w:tcW w:w="4536" w:type="dxa"/>
          </w:tcPr>
          <w:p w:rsidR="00967CB5" w:rsidRPr="00181B33" w:rsidRDefault="00967CB5" w:rsidP="00C106CE">
            <w:pPr>
              <w:rPr>
                <w:color w:val="000000"/>
                <w:sz w:val="16"/>
              </w:rPr>
            </w:pPr>
            <w:r w:rsidRPr="00181B33">
              <w:rPr>
                <w:color w:val="000000"/>
                <w:sz w:val="16"/>
              </w:rPr>
              <w:t>Diagnostic</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13</w:t>
            </w:r>
          </w:p>
        </w:tc>
        <w:tc>
          <w:tcPr>
            <w:tcW w:w="4536" w:type="dxa"/>
          </w:tcPr>
          <w:p w:rsidR="00967CB5" w:rsidRPr="00181B33" w:rsidRDefault="00967CB5" w:rsidP="00C106CE">
            <w:pPr>
              <w:rPr>
                <w:color w:val="000000"/>
                <w:sz w:val="16"/>
              </w:rPr>
            </w:pPr>
            <w:r w:rsidRPr="00181B33">
              <w:rPr>
                <w:color w:val="000000"/>
                <w:sz w:val="16"/>
              </w:rPr>
              <w:t>Inhibition Level</w:t>
            </w:r>
            <w:ins w:id="1323" w:author="3.0" w:date="2014-06-30T17:16:00Z">
              <w:r w:rsidR="006F6DD7">
                <w:rPr>
                  <w:color w:val="000000"/>
                  <w:sz w:val="16"/>
                </w:rPr>
                <w:t xml:space="preserve"> (Specific to Alstom implementation)</w:t>
              </w:r>
            </w:ins>
          </w:p>
        </w:tc>
      </w:tr>
    </w:tbl>
    <w:p w:rsidR="00B759B7" w:rsidRDefault="00B759B7" w:rsidP="00967CB5">
      <w:pPr>
        <w:pStyle w:val="Par1er"/>
      </w:pPr>
      <w:bookmarkStart w:id="1324" w:name="_Toc457006470"/>
      <w:bookmarkStart w:id="1325" w:name="_Toc469193931"/>
    </w:p>
    <w:p w:rsidR="00967CB5" w:rsidRPr="00181B33" w:rsidRDefault="00B759B7" w:rsidP="00502486">
      <w:pPr>
        <w:pStyle w:val="Titre4"/>
      </w:pPr>
      <w:r>
        <w:t xml:space="preserve">OpenETCS application </w:t>
      </w:r>
      <w:r w:rsidR="00967CB5" w:rsidRPr="00181B33">
        <w:t>to TIU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4536"/>
      </w:tblGrid>
      <w:tr w:rsidR="00967CB5" w:rsidRPr="00181B33" w:rsidTr="00C106CE">
        <w:tblPrEx>
          <w:tblCellMar>
            <w:top w:w="0" w:type="dxa"/>
            <w:bottom w:w="0" w:type="dxa"/>
          </w:tblCellMar>
        </w:tblPrEx>
        <w:trPr>
          <w:cantSplit/>
          <w:trHeight w:val="611"/>
          <w:tblHeader/>
        </w:trPr>
        <w:tc>
          <w:tcPr>
            <w:tcW w:w="779" w:type="dxa"/>
          </w:tcPr>
          <w:p w:rsidR="00967CB5" w:rsidRPr="00181B33" w:rsidRDefault="00967CB5" w:rsidP="00C106CE">
            <w:pPr>
              <w:keepNext/>
              <w:keepLines/>
              <w:rPr>
                <w:color w:val="000000"/>
                <w:sz w:val="16"/>
              </w:rPr>
            </w:pPr>
            <w:r w:rsidRPr="00181B33">
              <w:rPr>
                <w:color w:val="000000"/>
                <w:sz w:val="16"/>
              </w:rPr>
              <w:t>Packet Number</w:t>
            </w:r>
          </w:p>
        </w:tc>
        <w:tc>
          <w:tcPr>
            <w:tcW w:w="4536" w:type="dxa"/>
          </w:tcPr>
          <w:p w:rsidR="00967CB5" w:rsidRPr="00181B33" w:rsidRDefault="00967CB5" w:rsidP="00C106CE">
            <w:pPr>
              <w:keepNext/>
              <w:keepLines/>
              <w:rPr>
                <w:color w:val="000000"/>
                <w:sz w:val="16"/>
              </w:rPr>
            </w:pPr>
            <w:r w:rsidRPr="00181B33">
              <w:rPr>
                <w:color w:val="000000"/>
                <w:sz w:val="16"/>
              </w:rPr>
              <w:t>Packet Name</w:t>
            </w:r>
          </w:p>
        </w:tc>
      </w:tr>
      <w:tr w:rsidR="00967CB5" w:rsidRPr="00181B33" w:rsidTr="00C106CE">
        <w:tblPrEx>
          <w:tblCellMar>
            <w:top w:w="0" w:type="dxa"/>
            <w:bottom w:w="0" w:type="dxa"/>
          </w:tblCellMar>
        </w:tblPrEx>
        <w:tc>
          <w:tcPr>
            <w:tcW w:w="779" w:type="dxa"/>
          </w:tcPr>
          <w:p w:rsidR="00967CB5" w:rsidRPr="00181B33" w:rsidRDefault="00967CB5" w:rsidP="00C106CE">
            <w:pPr>
              <w:keepNext/>
              <w:keepLines/>
              <w:rPr>
                <w:color w:val="000000"/>
                <w:sz w:val="16"/>
              </w:rPr>
            </w:pPr>
            <w:r w:rsidRPr="00181B33">
              <w:rPr>
                <w:color w:val="000000"/>
                <w:sz w:val="16"/>
              </w:rPr>
              <w:t>0</w:t>
            </w:r>
          </w:p>
        </w:tc>
        <w:tc>
          <w:tcPr>
            <w:tcW w:w="4536" w:type="dxa"/>
          </w:tcPr>
          <w:p w:rsidR="00967CB5" w:rsidRPr="00181B33" w:rsidRDefault="00967CB5" w:rsidP="00C106CE">
            <w:pPr>
              <w:keepNext/>
              <w:keepLines/>
              <w:rPr>
                <w:color w:val="000000"/>
                <w:sz w:val="16"/>
              </w:rPr>
            </w:pPr>
            <w:r w:rsidRPr="00181B33">
              <w:rPr>
                <w:color w:val="000000"/>
                <w:sz w:val="16"/>
              </w:rPr>
              <w:t>Commands</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1</w:t>
            </w:r>
          </w:p>
        </w:tc>
        <w:tc>
          <w:tcPr>
            <w:tcW w:w="4536" w:type="dxa"/>
          </w:tcPr>
          <w:p w:rsidR="00967CB5" w:rsidRPr="00181B33" w:rsidRDefault="00967CB5" w:rsidP="00C106CE">
            <w:pPr>
              <w:rPr>
                <w:color w:val="000000"/>
                <w:sz w:val="16"/>
              </w:rPr>
            </w:pPr>
            <w:r w:rsidRPr="00181B33">
              <w:rPr>
                <w:color w:val="000000"/>
                <w:sz w:val="16"/>
              </w:rPr>
              <w:t>Track conditions</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2</w:t>
            </w:r>
          </w:p>
        </w:tc>
        <w:tc>
          <w:tcPr>
            <w:tcW w:w="4536" w:type="dxa"/>
          </w:tcPr>
          <w:p w:rsidR="00967CB5" w:rsidRPr="00181B33" w:rsidRDefault="00967CB5" w:rsidP="00C106CE">
            <w:pPr>
              <w:rPr>
                <w:color w:val="000000"/>
                <w:sz w:val="16"/>
              </w:rPr>
            </w:pPr>
            <w:r w:rsidRPr="00181B33">
              <w:rPr>
                <w:color w:val="000000"/>
                <w:sz w:val="16"/>
              </w:rPr>
              <w:t>Odometric data</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3</w:t>
            </w:r>
          </w:p>
        </w:tc>
        <w:tc>
          <w:tcPr>
            <w:tcW w:w="4536" w:type="dxa"/>
          </w:tcPr>
          <w:p w:rsidR="00967CB5" w:rsidRPr="00181B33" w:rsidRDefault="00967CB5" w:rsidP="00C106CE">
            <w:pPr>
              <w:rPr>
                <w:color w:val="000000"/>
                <w:sz w:val="16"/>
              </w:rPr>
            </w:pPr>
            <w:r w:rsidRPr="00181B33">
              <w:rPr>
                <w:color w:val="000000"/>
                <w:sz w:val="16"/>
              </w:rPr>
              <w:t>Other information</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4</w:t>
            </w:r>
          </w:p>
        </w:tc>
        <w:tc>
          <w:tcPr>
            <w:tcW w:w="4536" w:type="dxa"/>
          </w:tcPr>
          <w:p w:rsidR="00967CB5" w:rsidRPr="00181B33" w:rsidRDefault="00967CB5" w:rsidP="00C106CE">
            <w:pPr>
              <w:rPr>
                <w:color w:val="000000"/>
                <w:sz w:val="16"/>
              </w:rPr>
            </w:pPr>
            <w:r w:rsidRPr="00181B33">
              <w:rPr>
                <w:color w:val="000000"/>
                <w:sz w:val="16"/>
              </w:rPr>
              <w:t>Train type</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5</w:t>
            </w:r>
          </w:p>
        </w:tc>
        <w:tc>
          <w:tcPr>
            <w:tcW w:w="4536" w:type="dxa"/>
          </w:tcPr>
          <w:p w:rsidR="00967CB5" w:rsidRPr="00181B33" w:rsidRDefault="00967CB5" w:rsidP="00C106CE">
            <w:pPr>
              <w:rPr>
                <w:color w:val="000000"/>
                <w:sz w:val="16"/>
              </w:rPr>
            </w:pPr>
            <w:r w:rsidRPr="00181B33">
              <w:rPr>
                <w:color w:val="000000"/>
                <w:sz w:val="16"/>
              </w:rPr>
              <w:t>Track condition change of traction power</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6</w:t>
            </w:r>
          </w:p>
        </w:tc>
        <w:tc>
          <w:tcPr>
            <w:tcW w:w="4536" w:type="dxa"/>
          </w:tcPr>
          <w:p w:rsidR="00967CB5" w:rsidRPr="00181B33" w:rsidRDefault="00967CB5" w:rsidP="00C106CE">
            <w:pPr>
              <w:rPr>
                <w:color w:val="000000"/>
                <w:sz w:val="16"/>
              </w:rPr>
            </w:pPr>
            <w:r w:rsidRPr="00181B33">
              <w:rPr>
                <w:color w:val="000000"/>
                <w:sz w:val="16"/>
              </w:rPr>
              <w:t>Location reference update</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7</w:t>
            </w:r>
          </w:p>
        </w:tc>
        <w:tc>
          <w:tcPr>
            <w:tcW w:w="4536" w:type="dxa"/>
          </w:tcPr>
          <w:p w:rsidR="00967CB5" w:rsidRPr="00181B33" w:rsidRDefault="00967CB5" w:rsidP="00C106CE">
            <w:pPr>
              <w:rPr>
                <w:color w:val="000000"/>
                <w:sz w:val="16"/>
              </w:rPr>
            </w:pPr>
            <w:r w:rsidRPr="00181B33">
              <w:rPr>
                <w:color w:val="000000"/>
                <w:sz w:val="16"/>
              </w:rPr>
              <w:t>Sporadic commands</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8</w:t>
            </w:r>
          </w:p>
        </w:tc>
        <w:tc>
          <w:tcPr>
            <w:tcW w:w="4536" w:type="dxa"/>
          </w:tcPr>
          <w:p w:rsidR="00967CB5" w:rsidRPr="00181B33" w:rsidRDefault="00967CB5" w:rsidP="00C106CE">
            <w:pPr>
              <w:rPr>
                <w:color w:val="000000"/>
                <w:sz w:val="16"/>
              </w:rPr>
            </w:pPr>
            <w:r w:rsidRPr="00181B33">
              <w:rPr>
                <w:color w:val="000000"/>
                <w:sz w:val="16"/>
              </w:rPr>
              <w:t>STMs states</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9</w:t>
            </w:r>
          </w:p>
        </w:tc>
        <w:tc>
          <w:tcPr>
            <w:tcW w:w="4536" w:type="dxa"/>
          </w:tcPr>
          <w:p w:rsidR="00967CB5" w:rsidRPr="00181B33" w:rsidRDefault="00967CB5" w:rsidP="00C106CE">
            <w:pPr>
              <w:rPr>
                <w:color w:val="000000"/>
                <w:sz w:val="16"/>
              </w:rPr>
            </w:pPr>
            <w:r w:rsidRPr="00181B33">
              <w:rPr>
                <w:color w:val="000000"/>
                <w:sz w:val="16"/>
              </w:rPr>
              <w:t>Train information</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10</w:t>
            </w:r>
          </w:p>
        </w:tc>
        <w:tc>
          <w:tcPr>
            <w:tcW w:w="4536" w:type="dxa"/>
          </w:tcPr>
          <w:p w:rsidR="00967CB5" w:rsidRPr="00181B33" w:rsidRDefault="00967CB5" w:rsidP="00C106CE">
            <w:pPr>
              <w:rPr>
                <w:color w:val="000000"/>
                <w:sz w:val="16"/>
              </w:rPr>
            </w:pPr>
            <w:r w:rsidRPr="00181B33">
              <w:t>Doors control section</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11</w:t>
            </w:r>
          </w:p>
        </w:tc>
        <w:tc>
          <w:tcPr>
            <w:tcW w:w="4536" w:type="dxa"/>
          </w:tcPr>
          <w:p w:rsidR="00967CB5" w:rsidRPr="00181B33" w:rsidRDefault="00967CB5" w:rsidP="00C106CE">
            <w:pPr>
              <w:rPr>
                <w:color w:val="000000"/>
                <w:sz w:val="16"/>
              </w:rPr>
            </w:pPr>
            <w:r w:rsidRPr="00181B33">
              <w:t>Track description deletion information</w:t>
            </w:r>
          </w:p>
        </w:tc>
      </w:tr>
      <w:tr w:rsidR="00967CB5" w:rsidRPr="00181B33" w:rsidTr="00C106CE">
        <w:tblPrEx>
          <w:tblCellMar>
            <w:top w:w="0" w:type="dxa"/>
            <w:bottom w:w="0" w:type="dxa"/>
          </w:tblCellMar>
        </w:tblPrEx>
        <w:tc>
          <w:tcPr>
            <w:tcW w:w="779" w:type="dxa"/>
          </w:tcPr>
          <w:p w:rsidR="00967CB5" w:rsidRPr="00181B33" w:rsidRDefault="00967CB5" w:rsidP="00C106CE">
            <w:pPr>
              <w:rPr>
                <w:color w:val="000000"/>
                <w:sz w:val="16"/>
              </w:rPr>
            </w:pPr>
            <w:r w:rsidRPr="00181B33">
              <w:rPr>
                <w:color w:val="000000"/>
                <w:sz w:val="16"/>
              </w:rPr>
              <w:t>14</w:t>
            </w:r>
          </w:p>
        </w:tc>
        <w:tc>
          <w:tcPr>
            <w:tcW w:w="4536" w:type="dxa"/>
          </w:tcPr>
          <w:p w:rsidR="00967CB5" w:rsidRPr="00181B33" w:rsidRDefault="00967CB5" w:rsidP="00C106CE">
            <w:pPr>
              <w:rPr>
                <w:color w:val="000000"/>
                <w:sz w:val="16"/>
              </w:rPr>
            </w:pPr>
            <w:r w:rsidRPr="00181B33">
              <w:rPr>
                <w:color w:val="000000"/>
                <w:sz w:val="16"/>
              </w:rPr>
              <w:t>Gradients</w:t>
            </w:r>
          </w:p>
        </w:tc>
      </w:tr>
    </w:tbl>
    <w:p w:rsidR="00967CB5" w:rsidRPr="00181B33" w:rsidRDefault="00967CB5" w:rsidP="00502486">
      <w:pPr>
        <w:pStyle w:val="Titre3"/>
      </w:pPr>
      <w:bookmarkStart w:id="1326" w:name="_Toc484836660"/>
      <w:bookmarkStart w:id="1327" w:name="_Toc44384735"/>
      <w:bookmarkStart w:id="1328" w:name="_Toc234210103"/>
      <w:bookmarkStart w:id="1329" w:name="_Toc334521833"/>
      <w:bookmarkStart w:id="1330" w:name="_Toc392147255"/>
      <w:r w:rsidRPr="00502486">
        <w:t>PACKETS</w:t>
      </w:r>
      <w:r w:rsidRPr="00181B33">
        <w:t xml:space="preserve">: TIU to </w:t>
      </w:r>
      <w:bookmarkEnd w:id="1303"/>
      <w:bookmarkEnd w:id="1324"/>
      <w:bookmarkEnd w:id="1325"/>
      <w:bookmarkEnd w:id="1326"/>
      <w:bookmarkEnd w:id="1327"/>
      <w:bookmarkEnd w:id="1328"/>
      <w:bookmarkEnd w:id="1329"/>
      <w:r w:rsidR="00B759B7">
        <w:t>OpenETCS</w:t>
      </w:r>
      <w:r w:rsidR="00CF63C4">
        <w:t xml:space="preserve"> application</w:t>
      </w:r>
      <w:bookmarkEnd w:id="1330"/>
    </w:p>
    <w:p w:rsidR="00967CB5" w:rsidRPr="00181B33" w:rsidRDefault="00967CB5" w:rsidP="00967CB5">
      <w:pPr>
        <w:pStyle w:val="Par1er"/>
      </w:pPr>
      <w:bookmarkStart w:id="1331" w:name="_Toc336771403"/>
      <w:bookmarkStart w:id="1332" w:name="_Toc337948358"/>
      <w:bookmarkStart w:id="1333" w:name="_Toc351784380"/>
      <w:bookmarkStart w:id="1334" w:name="_Toc392672141"/>
      <w:bookmarkStart w:id="1335" w:name="_Toc423780233"/>
      <w:bookmarkStart w:id="1336" w:name="PacTOB3"/>
      <w:r w:rsidRPr="00181B33">
        <w:t xml:space="preserve">Packet Number 0 : </w:t>
      </w:r>
      <w:bookmarkEnd w:id="1336"/>
      <w:r w:rsidRPr="00181B33">
        <w:t>Inputs from train devices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98"/>
        <w:gridCol w:w="4678"/>
        <w:gridCol w:w="1276"/>
        <w:gridCol w:w="2835"/>
      </w:tblGrid>
      <w:tr w:rsidR="00967CB5" w:rsidRPr="00181B33" w:rsidTr="00C106CE">
        <w:tblPrEx>
          <w:tblCellMar>
            <w:top w:w="0" w:type="dxa"/>
            <w:bottom w:w="0" w:type="dxa"/>
          </w:tblCellMar>
        </w:tblPrEx>
        <w:trPr>
          <w:cantSplit/>
        </w:trPr>
        <w:tc>
          <w:tcPr>
            <w:tcW w:w="1198"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Gives the state of the train devices, received from the I/O board inputs, or from the optional CAN/train bus.</w:t>
            </w:r>
          </w:p>
        </w:tc>
      </w:tr>
      <w:tr w:rsidR="00967CB5" w:rsidRPr="00181B33" w:rsidTr="00C106CE">
        <w:tblPrEx>
          <w:tblCellMar>
            <w:top w:w="0" w:type="dxa"/>
            <w:bottom w:w="0" w:type="dxa"/>
          </w:tblCellMar>
        </w:tblPrEx>
        <w:trPr>
          <w:cantSplit/>
        </w:trPr>
        <w:tc>
          <w:tcPr>
            <w:tcW w:w="1198"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blPrEx>
          <w:tblCellMar>
            <w:top w:w="0" w:type="dxa"/>
            <w:bottom w:w="0" w:type="dxa"/>
          </w:tblCellMar>
        </w:tblPrEx>
        <w:trPr>
          <w:cantSplit/>
        </w:trPr>
        <w:tc>
          <w:tcPr>
            <w:tcW w:w="1198"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V_TIU_EB_STATE_FILTERED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V_TIU_SB_STATE_FILTERED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V_TIU_TRACTION_CUT_OFF_STATE_FILTERED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V_TIU_ISOLATION_STATE_FILTERED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V_TIU_SLEEPING_STATE_FILTERED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V_TIU_TILTING_STATE_FILTERED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V_TIU_DIRCONT_STATE_FILTERED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V_TIU_DESKS_STATE_FILTERED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V_TIU_INTEGRITY_STATE_FILTERED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V_TIU_DRIVEREM_STATE_FILTERED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V_TIU_VIGIL_ACTION_STATE_FILTERED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V_TIU_VIGIL_DISABLE_STATE_FILTERED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V_TIU_COLD_MOVE_STATE_FILTERED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V_TIU_EB_STATE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V_TIU_SB_STATE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V_TIU_TRACTION_CUT_OFF_STATE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V_TIU_ISOLATION_STATE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V_TIU_SLEEPING_STATE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V_TIU_TILTING_STATE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V_TIU_DIRCONT_STATE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V_TIU_DESKS_STATE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V_TIU_INTEGRITY_STATE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V_TIU_DRIVEREM_STATE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V_TIU_VIGIL_ACTION_STATE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V_TIU_VIGIL_DISABLE_STATE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V_TIU_COLD_MOVE_STATE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CIRCUIT_BREAKER_COHERENCY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PANTOGRAPH_COHERENCY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V_TIU_COMMANDING_EB</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V_TIU_COMMANDING_SB</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V_TIU_TRACTION_STATUS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bookmarkStart w:id="1337" w:name="_Toc423780302"/>
      <w:bookmarkEnd w:id="1331"/>
      <w:bookmarkEnd w:id="1332"/>
      <w:bookmarkEnd w:id="1333"/>
      <w:bookmarkEnd w:id="1334"/>
      <w:bookmarkEnd w:id="1335"/>
      <w:r w:rsidRPr="00181B33">
        <w:t>Packet Number 1 : Plain text message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blPrEx>
          <w:tblCellMar>
            <w:top w:w="0" w:type="dxa"/>
            <w:bottom w:w="0" w:type="dxa"/>
          </w:tblCellMar>
        </w:tblPrEx>
        <w:trPr>
          <w:gridAfter w:val="1"/>
          <w:wAfter w:w="8" w:type="dxa"/>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Plain text given by TIU, to be displayed on the MMI by the Core CPU</w:t>
            </w:r>
          </w:p>
        </w:tc>
      </w:tr>
      <w:tr w:rsidR="00967CB5" w:rsidRPr="00181B33" w:rsidTr="00C106CE">
        <w:tblPrEx>
          <w:tblCellMar>
            <w:top w:w="0" w:type="dxa"/>
            <w:bottom w:w="0" w:type="dxa"/>
          </w:tblCellMar>
        </w:tblPrEx>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gridAfter w:val="1"/>
          <w:wAfter w:w="8" w:type="dxa"/>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TIU_Q_TEXTCLASS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TIU_Q_TEXTDISPLAY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TIU_L_TEXTDISPLAY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15</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r w:rsidRPr="00181B33">
              <w:t>End condition</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ind w:left="567" w:hanging="567"/>
            </w:pPr>
            <w:r w:rsidRPr="00181B33">
              <w:t>TIU_T_TEXTDISPLAY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10</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r w:rsidRPr="00181B33">
              <w:t>End condition</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ind w:left="567" w:hanging="567"/>
            </w:pPr>
            <w:r w:rsidRPr="00181B33">
              <w:t>TIU_Q_TEXTCONFIRM</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TIU_L_TEXT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TIU_X_TEXT (TIU_L_TEXT)</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r w:rsidRPr="00181B33">
        <w:t>Packet Number 2 : Fixed text message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blPrEx>
          <w:tblCellMar>
            <w:top w:w="0" w:type="dxa"/>
            <w:bottom w:w="0" w:type="dxa"/>
          </w:tblCellMar>
        </w:tblPrEx>
        <w:trPr>
          <w:gridAfter w:val="1"/>
          <w:wAfter w:w="8" w:type="dxa"/>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Fixed text given by TIU, to be displayed on the MMI by the Core CPU</w:t>
            </w:r>
          </w:p>
        </w:tc>
      </w:tr>
      <w:tr w:rsidR="00967CB5" w:rsidRPr="00181B33" w:rsidTr="00C106CE">
        <w:tblPrEx>
          <w:tblCellMar>
            <w:top w:w="0" w:type="dxa"/>
            <w:bottom w:w="0" w:type="dxa"/>
          </w:tblCellMar>
        </w:tblPrEx>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gridAfter w:val="1"/>
          <w:wAfter w:w="8" w:type="dxa"/>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TIU_Q_TEXTCLASS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TIU_Q_TEXTDISPLAY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TIU_L_TEXTDISPLAY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15</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r w:rsidRPr="00181B33">
              <w:t>End condition</w:t>
            </w: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t>End condition</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rPr>
                <w:color w:val="000000"/>
              </w:rPr>
              <w:t>TIU_Q_TEXTCONFIRM</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TIU_Q_TEXT</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r w:rsidRPr="00181B33">
        <w:t>Packet Number 3 : Brake models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Model of the emergency brake, traction, and service brake (if present), to be used by the Core CPU</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TIU_MODEL_BEGIN_BRAKE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TIU_MODEL_FULL_BRAKE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p w:rsidR="00967CB5" w:rsidRPr="00181B33" w:rsidRDefault="00967CB5" w:rsidP="00C106CE">
            <w:pPr>
              <w:rPr>
                <w:color w:val="000000"/>
              </w:rPr>
            </w:pPr>
            <w:r w:rsidRPr="00181B33">
              <w:rPr>
                <w:color w:val="000000"/>
              </w:rPr>
              <w:t>In this case range=0..5</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TIU_MODEL_SPEED(k)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TIU_MODEL_DECELER(k)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TIU_CUT_TRACT_DELAY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TIU_TRAIN_MAX_ACC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TIU_ACC_COEF_SB_UNUSED </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7</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TIU_ACC_COEF_SB_USED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7</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Q_SB_MODEL_PRESENT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TIU_MODEL_BEGIN_BRAKE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TIU_MODEL_FULL_BRAKE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p w:rsidR="00967CB5" w:rsidRPr="00181B33" w:rsidRDefault="00967CB5" w:rsidP="00C106CE">
            <w:pPr>
              <w:rPr>
                <w:color w:val="000000"/>
              </w:rPr>
            </w:pPr>
            <w:r w:rsidRPr="00181B33">
              <w:rPr>
                <w:color w:val="000000"/>
              </w:rPr>
              <w:t>In this case range=0..5</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TIU_MODEL_SPEED(k)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TIU_MODEL_DECELER(k)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TIU_MIN_ROT_MASS_PERCENT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rot mass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TIU_NOM_ROT_MASS_PERCENT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rot mass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TIU_MAX_ROT_MASS_PERCENT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rot mass model</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TIU_T_W</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driver delay</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TIU_T_P</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driver delay</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TIU_T_I_P</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driver delay</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TIU_T_RSMA</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r w:rsidRPr="00181B33">
              <w:rPr>
                <w:color w:val="000000"/>
              </w:rPr>
              <w:t>Part of driver delay</w:t>
            </w:r>
          </w:p>
        </w:tc>
      </w:tr>
    </w:tbl>
    <w:p w:rsidR="00967CB5" w:rsidRPr="00181B33" w:rsidRDefault="00967CB5" w:rsidP="00967CB5">
      <w:pPr>
        <w:pStyle w:val="Par1er"/>
      </w:pPr>
      <w:bookmarkStart w:id="1338" w:name="_Toc484836661"/>
      <w:bookmarkEnd w:id="1338"/>
      <w:r w:rsidRPr="00181B33">
        <w:t>Packet Number 6 : Test and failure detection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Result of EB tests on demand and safety failure detection</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TIU_EB_TESTS_ON_DEMAND_RESULT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TIU_SAFETYFAIL_DETECT</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p>
    <w:p w:rsidR="00967CB5" w:rsidRPr="00181B33" w:rsidRDefault="00967CB5" w:rsidP="00967CB5">
      <w:pPr>
        <w:pStyle w:val="Par1er"/>
      </w:pPr>
      <w:r w:rsidRPr="00181B33">
        <w:t>Packet Number 7 : STMs specific behavior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Default="00967CB5" w:rsidP="00C106CE">
            <w:pPr>
              <w:keepNext/>
              <w:keepLines/>
              <w:rPr>
                <w:ins w:id="1339" w:author="3.0" w:date="2014-06-30T17:19:00Z"/>
                <w:color w:val="000000"/>
              </w:rPr>
            </w:pPr>
            <w:r w:rsidRPr="00181B33">
              <w:rPr>
                <w:color w:val="000000"/>
              </w:rPr>
              <w:t xml:space="preserve">List of  STMs identified by the TIU as "having an inappropriate behavior" or "having a specific behavior after an inappropriate behavior" </w:t>
            </w:r>
          </w:p>
          <w:p w:rsidR="001F094B" w:rsidRPr="001F094B" w:rsidRDefault="001F094B" w:rsidP="001F094B">
            <w:pPr>
              <w:pStyle w:val="Corpsdetexte"/>
              <w:rPr>
                <w:rPrChange w:id="1340" w:author="3.0" w:date="2014-06-30T17:19:00Z">
                  <w:rPr>
                    <w:color w:val="000000"/>
                  </w:rPr>
                </w:rPrChange>
              </w:rPr>
              <w:pPrChange w:id="1341" w:author="3.0" w:date="2014-06-30T17:19:00Z">
                <w:pPr>
                  <w:keepNext/>
                  <w:keepLines/>
                </w:pPr>
              </w:pPrChange>
            </w:pPr>
            <w:ins w:id="1342" w:author="3.0" w:date="2014-06-30T17:19:00Z">
              <w:r w:rsidRPr="001F094B">
                <w:t xml:space="preserve">This </w:t>
              </w:r>
              <w:r>
                <w:t xml:space="preserve">packet </w:t>
              </w:r>
              <w:r w:rsidRPr="001F094B">
                <w:t>is related to the management of the TI and BI units for STM interfaces</w:t>
              </w:r>
              <w:r>
                <w:t>.</w:t>
              </w:r>
            </w:ins>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NID_STM</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NID_STMSPECIFICSTATE</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r w:rsidRPr="00181B33">
        <w:t>Packet Number 8 : Specific_from_MVB</w:t>
      </w:r>
      <w:ins w:id="1343" w:author="3.0" w:date="2014-06-30T17:18:00Z">
        <w:r w:rsidR="001F094B">
          <w:t xml:space="preserve"> </w:t>
        </w:r>
        <w:r w:rsidR="001F094B">
          <w:rPr>
            <w:color w:val="000000"/>
            <w:sz w:val="16"/>
          </w:rPr>
          <w:t>(Specific to Alstom implementation)</w:t>
        </w:r>
      </w:ins>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"non discrete" info coming from MVB and to be sent to the Core CPU</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Q_SET_TARGET_SPEED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SET_TARGET_SPEED</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r w:rsidRPr="00181B33">
              <w:rPr>
                <w:color w:val="000000"/>
              </w:rPr>
              <w:t>if Q_SET_TARGET_SPEED = 1</w:t>
            </w:r>
          </w:p>
        </w:tc>
      </w:tr>
    </w:tbl>
    <w:p w:rsidR="00967CB5" w:rsidRPr="00181B33" w:rsidRDefault="00967CB5" w:rsidP="00967CB5">
      <w:pPr>
        <w:pStyle w:val="Par1er"/>
      </w:pPr>
      <w:r w:rsidRPr="00181B33">
        <w:t>Packet Number 12: Diagnostic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blPrEx>
          <w:tblCellMar>
            <w:top w:w="0" w:type="dxa"/>
            <w:bottom w:w="0" w:type="dxa"/>
          </w:tblCellMar>
        </w:tblPrEx>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reason information about diagnostic : emergency and service braking.</w:t>
            </w:r>
          </w:p>
        </w:tc>
      </w:tr>
      <w:tr w:rsidR="00967CB5" w:rsidRPr="00181B33" w:rsidTr="00C106CE">
        <w:tblPrEx>
          <w:tblCellMar>
            <w:top w:w="0" w:type="dxa"/>
            <w:bottom w:w="0" w:type="dxa"/>
          </w:tblCellMar>
        </w:tblPrEx>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N_ITER_EVENT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rsidRPr="00181B33">
              <w:rPr>
                <w:color w:val="000000"/>
              </w:rPr>
              <w:tab/>
              <w:t>TIU_MAINTENANCE_EVENT_ID</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rsidRPr="00181B33">
              <w:rPr>
                <w:color w:val="000000"/>
              </w:rPr>
              <w:t>8</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tc>
      </w:tr>
    </w:tbl>
    <w:p w:rsidR="00967CB5" w:rsidRPr="00181B33" w:rsidRDefault="00967CB5" w:rsidP="00967CB5">
      <w:pPr>
        <w:pStyle w:val="Par1er"/>
      </w:pPr>
      <w:r w:rsidRPr="00181B33">
        <w:t>Packet Number 13: Inhibition Level</w:t>
      </w:r>
      <w:ins w:id="1344" w:author="3.0" w:date="2014-06-30T17:16:00Z">
        <w:r w:rsidR="00971010">
          <w:t xml:space="preserve"> </w:t>
        </w:r>
        <w:r w:rsidR="006F6DD7">
          <w:rPr>
            <w:color w:val="000000"/>
            <w:sz w:val="16"/>
          </w:rPr>
          <w:t>(Specific to Alstom implementation)</w:t>
        </w:r>
      </w:ins>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blPrEx>
          <w:tblCellMar>
            <w:top w:w="0" w:type="dxa"/>
            <w:bottom w:w="0" w:type="dxa"/>
          </w:tblCellMar>
        </w:tblPrEx>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the command of inhibition of level.</w:t>
            </w:r>
          </w:p>
        </w:tc>
      </w:tr>
      <w:tr w:rsidR="00967CB5" w:rsidRPr="00181B33" w:rsidTr="00C106CE">
        <w:tblPrEx>
          <w:tblCellMar>
            <w:top w:w="0" w:type="dxa"/>
            <w:bottom w:w="0" w:type="dxa"/>
          </w:tblCellMar>
        </w:tblPrEx>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CCPU_LEVEL(k)</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ab/>
            </w:r>
            <w:r>
              <w:rPr>
                <w:color w:val="000000"/>
              </w:rPr>
              <w:t>NID_NTC</w:t>
            </w:r>
            <w:r w:rsidRPr="00181B33">
              <w:rPr>
                <w:color w:val="000000"/>
              </w:rPr>
              <w:t xml:space="preserve">(k) (if CCPU_LEVEL = </w:t>
            </w:r>
            <w:r>
              <w:rPr>
                <w:color w:val="000000"/>
              </w:rPr>
              <w:t>NTC</w:t>
            </w:r>
            <w:r w:rsidRPr="00181B33">
              <w:rPr>
                <w:color w:val="000000"/>
              </w:rPr>
              <w: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rPr>
                <w:color w:val="000000"/>
              </w:rPr>
            </w:pPr>
            <w:r w:rsidRPr="00181B33">
              <w:t>LEVEL_CHANGE_ORIGIN</w:t>
            </w:r>
            <w:r w:rsidRPr="00181B33">
              <w:rPr>
                <w:color w:val="000000"/>
              </w:rPr>
              <w:t>(k)</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rPr>
                <w:color w:val="000000"/>
              </w:rPr>
            </w:pPr>
            <w:r w:rsidRPr="00181B33">
              <w:rPr>
                <w:color w:val="000000"/>
              </w:rPr>
              <w:t>2</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tc>
      </w:tr>
    </w:tbl>
    <w:p w:rsidR="00967CB5" w:rsidRPr="00181B33" w:rsidRDefault="00967CB5" w:rsidP="00B759B7">
      <w:pPr>
        <w:pStyle w:val="Titre4"/>
        <w:numPr>
          <w:ilvl w:val="0"/>
          <w:numId w:val="0"/>
        </w:numPr>
        <w:ind w:left="1134"/>
        <w:rPr>
          <w:color w:val="000000"/>
        </w:rPr>
      </w:pPr>
    </w:p>
    <w:p w:rsidR="00967CB5" w:rsidRPr="00181B33" w:rsidRDefault="00967CB5" w:rsidP="00502486">
      <w:pPr>
        <w:pStyle w:val="Titre3"/>
      </w:pPr>
      <w:bookmarkStart w:id="1345" w:name="_Toc44384736"/>
      <w:bookmarkStart w:id="1346" w:name="_Toc234210104"/>
      <w:bookmarkStart w:id="1347" w:name="_Toc334521834"/>
      <w:bookmarkStart w:id="1348" w:name="_Toc392147256"/>
      <w:r w:rsidRPr="00181B33">
        <w:t xml:space="preserve">PACKETS: </w:t>
      </w:r>
      <w:r w:rsidR="00B759B7">
        <w:t xml:space="preserve">OpenETCS application </w:t>
      </w:r>
      <w:r w:rsidRPr="00181B33">
        <w:t>to TIU</w:t>
      </w:r>
      <w:bookmarkEnd w:id="1345"/>
      <w:bookmarkEnd w:id="1346"/>
      <w:bookmarkEnd w:id="1347"/>
      <w:bookmarkEnd w:id="1348"/>
    </w:p>
    <w:p w:rsidR="00967CB5" w:rsidRPr="00181B33" w:rsidRDefault="00967CB5" w:rsidP="00967CB5">
      <w:pPr>
        <w:pStyle w:val="Par1er"/>
      </w:pPr>
      <w:r w:rsidRPr="00181B33">
        <w:t>Packet Number 0 : Cyclic Commands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Any command given by the Core CPU</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CCPU_EB_COMMAND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CCPU_SB_COMMAND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CCPU_TRACTION_CUT_OFF</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CCPU_VIGIL_DISABLE_ORDER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bookmarkStart w:id="1349" w:name="_Toc484836662"/>
      <w:bookmarkStart w:id="1350" w:name="_Toc484836663"/>
      <w:bookmarkStart w:id="1351" w:name="_Toc484836664"/>
      <w:bookmarkStart w:id="1352" w:name="PacTOB68"/>
      <w:bookmarkEnd w:id="1349"/>
      <w:bookmarkEnd w:id="1350"/>
    </w:p>
    <w:p w:rsidR="00967CB5" w:rsidRPr="00181B33" w:rsidRDefault="00B759B7" w:rsidP="00967CB5">
      <w:pPr>
        <w:pStyle w:val="Par1er"/>
      </w:pPr>
      <w:r>
        <w:t>P</w:t>
      </w:r>
      <w:r w:rsidR="00967CB5" w:rsidRPr="00181B33">
        <w:t>acket Number 1: Track Condition</w:t>
      </w:r>
      <w:bookmarkEnd w:id="1352"/>
      <w:r w:rsidR="00967CB5" w:rsidRPr="00181B33">
        <w:t>s</w:t>
      </w:r>
    </w:p>
    <w:tbl>
      <w:tblPr>
        <w:tblpPr w:leftFromText="141" w:rightFromText="141"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blPrEx>
          <w:tblCellMar>
            <w:top w:w="0" w:type="dxa"/>
            <w:bottom w:w="0" w:type="dxa"/>
          </w:tblCellMar>
        </w:tblPrEx>
        <w:trPr>
          <w:cantSplit/>
        </w:trPr>
        <w:tc>
          <w:tcPr>
            <w:tcW w:w="1205" w:type="dxa"/>
            <w:tcBorders>
              <w:top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97" w:type="dxa"/>
            <w:gridSpan w:val="4"/>
            <w:tcBorders>
              <w:top w:val="single" w:sz="12" w:space="0" w:color="auto"/>
            </w:tcBorders>
          </w:tcPr>
          <w:p w:rsidR="00967CB5" w:rsidRPr="00181B33" w:rsidRDefault="00967CB5" w:rsidP="00C106CE">
            <w:pPr>
              <w:keepNext/>
              <w:keepLines/>
              <w:rPr>
                <w:color w:val="000000"/>
              </w:rPr>
            </w:pPr>
            <w:r w:rsidRPr="00181B33">
              <w:rPr>
                <w:color w:val="000000"/>
              </w:rPr>
              <w:t>The packet gives details concerning the track ahead to support the driver when e.g. lower pantograph</w:t>
            </w:r>
          </w:p>
        </w:tc>
      </w:tr>
      <w:tr w:rsidR="00967CB5" w:rsidRPr="00181B33" w:rsidTr="00C106CE">
        <w:tblPrEx>
          <w:tblCellMar>
            <w:top w:w="0" w:type="dxa"/>
            <w:bottom w:w="0" w:type="dxa"/>
          </w:tblCellMar>
        </w:tblPrEx>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color w:val="000000"/>
              </w:rPr>
            </w:pPr>
            <w:r w:rsidRPr="00181B33">
              <w:rPr>
                <w:b/>
                <w:i/>
                <w:color w:val="000000"/>
              </w:rPr>
              <w:t>Content</w:t>
            </w: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color w:val="000000"/>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color w:val="000000"/>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Q_LINK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1</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D_TRACKCOND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L_TRACKCOND</w:t>
            </w:r>
          </w:p>
        </w:tc>
        <w:tc>
          <w:tcPr>
            <w:tcW w:w="1276" w:type="dxa"/>
            <w:tcBorders>
              <w:top w:val="single" w:sz="4" w:space="0" w:color="auto"/>
              <w:left w:val="nil"/>
              <w:bottom w:val="single" w:sz="4" w:space="0" w:color="auto"/>
              <w:right w:val="nil"/>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M_TRACKCOND</w:t>
            </w:r>
          </w:p>
        </w:tc>
        <w:tc>
          <w:tcPr>
            <w:tcW w:w="1276" w:type="dxa"/>
            <w:tcBorders>
              <w:top w:val="single" w:sz="4" w:space="0" w:color="auto"/>
              <w:left w:val="nil"/>
              <w:bottom w:val="single" w:sz="4" w:space="0" w:color="auto"/>
              <w:right w:val="nil"/>
            </w:tcBorders>
          </w:tcPr>
          <w:p w:rsidR="00967CB5" w:rsidRPr="00181B33" w:rsidRDefault="00967CB5" w:rsidP="00C106CE">
            <w:pPr>
              <w:jc w:val="center"/>
              <w:rPr>
                <w:color w:val="000000"/>
              </w:rPr>
            </w:pPr>
            <w:r w:rsidRPr="00181B33">
              <w:rPr>
                <w:color w:val="000000"/>
              </w:rPr>
              <w:t>4</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fldChar w:fldCharType="begin"/>
            </w:r>
            <w:r w:rsidRPr="00181B33">
              <w:rPr>
                <w:color w:val="000000"/>
              </w:rPr>
              <w:instrText xml:space="preserve"> REF N_ITER \h </w:instrText>
            </w:r>
            <w:r w:rsidRPr="00181B33">
              <w:rPr>
                <w:color w:val="000000"/>
              </w:rPr>
            </w:r>
            <w:r w:rsidRPr="00181B33">
              <w:rPr>
                <w:color w:val="000000"/>
              </w:rPr>
              <w:instrText xml:space="preserve"> \* MERGEFORMAT </w:instrText>
            </w:r>
            <w:r w:rsidRPr="00181B33">
              <w:rPr>
                <w:color w:val="000000"/>
              </w:rPr>
              <w:fldChar w:fldCharType="separate"/>
            </w:r>
            <w:ins w:id="1353" w:author="3.0" w:date="2014-07-03T10:38:00Z">
              <w:r w:rsidR="00397275" w:rsidRPr="00397275">
                <w:rPr>
                  <w:color w:val="000000"/>
                  <w:rPrChange w:id="1354" w:author="3.0" w:date="2014-07-03T10:38:00Z">
                    <w:rPr>
                      <w:color w:val="000000"/>
                      <w:sz w:val="16"/>
                    </w:rPr>
                  </w:rPrChange>
                </w:rPr>
                <w:t xml:space="preserve">5 </w:t>
              </w:r>
            </w:ins>
            <w:del w:id="1355" w:author="3.0" w:date="2014-06-30T16:45:00Z">
              <w:r w:rsidR="001E653E" w:rsidRPr="001E653E" w:rsidDel="00AA2633">
                <w:rPr>
                  <w:color w:val="000000"/>
                </w:rPr>
                <w:delText xml:space="preserve">5 </w:delText>
              </w:r>
            </w:del>
            <w:r w:rsidRPr="00181B33">
              <w:rPr>
                <w:color w:val="000000"/>
              </w:rPr>
              <w:fldChar w:fldCharType="end"/>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D_TRACKCOND(k)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15</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L_TRACKCOND(k)</w:t>
            </w:r>
          </w:p>
        </w:tc>
        <w:tc>
          <w:tcPr>
            <w:tcW w:w="1276" w:type="dxa"/>
            <w:tcBorders>
              <w:top w:val="single" w:sz="4" w:space="0" w:color="auto"/>
              <w:left w:val="nil"/>
              <w:bottom w:val="single" w:sz="4" w:space="0" w:color="auto"/>
              <w:right w:val="nil"/>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ab/>
              <w:t>M_TRACKCOND(k)</w:t>
            </w:r>
          </w:p>
        </w:tc>
        <w:tc>
          <w:tcPr>
            <w:tcW w:w="1276" w:type="dxa"/>
            <w:tcBorders>
              <w:top w:val="single" w:sz="4" w:space="0" w:color="auto"/>
              <w:left w:val="nil"/>
              <w:bottom w:val="single" w:sz="12" w:space="0" w:color="auto"/>
              <w:right w:val="nil"/>
            </w:tcBorders>
          </w:tcPr>
          <w:p w:rsidR="00967CB5" w:rsidRPr="00181B33" w:rsidRDefault="00967CB5" w:rsidP="00C106CE">
            <w:pPr>
              <w:jc w:val="center"/>
              <w:rPr>
                <w:color w:val="000000"/>
              </w:rPr>
            </w:pPr>
            <w:r w:rsidRPr="00181B33">
              <w:rPr>
                <w:color w:val="000000"/>
              </w:rPr>
              <w:t>4</w:t>
            </w:r>
          </w:p>
        </w:tc>
        <w:tc>
          <w:tcPr>
            <w:tcW w:w="2843" w:type="dxa"/>
            <w:gridSpan w:val="2"/>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2 : Odometric data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Periodic transmission of odometric data</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Q_LOCATION_PRESENT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present only if Q_LOCATION_PRESENT = 1</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CCPU_L_MAX_SAFE_FRONT_END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CCPU_L_MIN_SAFE_FRONT_END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CCPU_L_ESTIMATED_FRONT_END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CCPU_L_MIN_SAFE_REAR_END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CCPU_NO_MOTION</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CCPU_TRAIN_MOVEMENT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CCPU_V_TRAIN_NOMINAL</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CCPU_A_TRAIN_NOMINAL</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Pr>
                <w:color w:val="000000"/>
              </w:rPr>
              <w:t>CCPU_D_TRAIN_NOMINAL</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Pr>
                <w:color w:val="000000"/>
              </w:rPr>
              <w:t>32</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3 : Other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Other information required by the TIU from the Core CPU</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CCPU_MODE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CCPU_LEVEL</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tab/>
            </w:r>
            <w:r>
              <w:t>NID_NTC</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r w:rsidRPr="00181B33">
              <w:t xml:space="preserve">If CCPU_LEVEL = </w:t>
            </w:r>
            <w:r>
              <w:t>NTC</w:t>
            </w:r>
          </w:p>
        </w:tc>
      </w:tr>
    </w:tbl>
    <w:p w:rsidR="00B759B7" w:rsidRDefault="00B759B7" w:rsidP="00967CB5">
      <w:pPr>
        <w:pStyle w:val="Par1er"/>
      </w:pPr>
    </w:p>
    <w:p w:rsidR="00967CB5" w:rsidRPr="00181B33" w:rsidRDefault="00967CB5" w:rsidP="00967CB5">
      <w:pPr>
        <w:pStyle w:val="Par1er"/>
      </w:pPr>
      <w:r w:rsidRPr="00181B33">
        <w:t>Packet Number 4 : Train type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Information used by the TIU smart board, to select appropriate models to be sent to the Core CPU</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CCPU_DECELERATION_CLASS_ID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CCPU_BRAKE_DELAY_CLASS_ID</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bookmarkStart w:id="1356" w:name="PacTOB39"/>
    </w:p>
    <w:p w:rsidR="00967CB5" w:rsidRPr="00181B33" w:rsidRDefault="00967CB5" w:rsidP="00967CB5">
      <w:pPr>
        <w:pStyle w:val="Par1er"/>
      </w:pPr>
      <w:r w:rsidRPr="00181B33">
        <w:t>Packet Number 5: Track Condition Change of traction power</w:t>
      </w:r>
      <w:bookmarkEnd w:id="135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blPrEx>
          <w:tblCellMar>
            <w:top w:w="0" w:type="dxa"/>
            <w:bottom w:w="0" w:type="dxa"/>
          </w:tblCellMar>
        </w:tblPrEx>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information about change of the traction power system.</w:t>
            </w:r>
          </w:p>
        </w:tc>
      </w:tr>
      <w:tr w:rsidR="00967CB5" w:rsidRPr="00181B33" w:rsidTr="00C106CE">
        <w:tblPrEx>
          <w:tblCellMar>
            <w:top w:w="0" w:type="dxa"/>
            <w:bottom w:w="0" w:type="dxa"/>
          </w:tblCellMar>
        </w:tblPrEx>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Q_LINK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1</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ab/>
              <w:t>D_TRACTION_MAX</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Default="00967CB5" w:rsidP="00C106CE">
            <w:pPr>
              <w:rPr>
                <w:color w:val="000000"/>
              </w:rPr>
            </w:pPr>
            <w:r w:rsidRPr="00181B33">
              <w:rPr>
                <w:color w:val="000000"/>
              </w:rPr>
              <w:t>Only if Q_TRACKINIT = 0</w:t>
            </w:r>
          </w:p>
          <w:p w:rsidR="00967CB5" w:rsidRPr="00181B33" w:rsidRDefault="00967CB5" w:rsidP="00C106CE">
            <w:r>
              <w:rPr>
                <w:color w:val="000000"/>
              </w:rPr>
              <w:t>Related to max safe front end</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ab/>
              <w:t>D_TRACTION_MIN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Default="00967CB5" w:rsidP="00C106CE">
            <w:pPr>
              <w:rPr>
                <w:color w:val="000000"/>
              </w:rPr>
            </w:pPr>
            <w:r w:rsidRPr="00181B33">
              <w:rPr>
                <w:color w:val="000000"/>
              </w:rPr>
              <w:t>Only if Q_TRACKINIT = 0</w:t>
            </w:r>
          </w:p>
          <w:p w:rsidR="00967CB5" w:rsidRPr="00181B33" w:rsidRDefault="00967CB5" w:rsidP="00C106CE">
            <w:pPr>
              <w:rPr>
                <w:color w:val="000000"/>
              </w:rPr>
            </w:pPr>
            <w:r>
              <w:rPr>
                <w:color w:val="000000"/>
              </w:rPr>
              <w:t>Related to min safe rear end</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b/>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ab/>
              <w:t>M_</w:t>
            </w:r>
            <w:r>
              <w:t>VOLTAGE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t>4</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r w:rsidRPr="00181B33">
              <w:t xml:space="preserve">Type of traction, only if Q_TRACKINIT = 0. </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tab/>
            </w:r>
            <w:r>
              <w:tab/>
              <w:t>NID_CTRACTION</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t>10</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r>
              <w:rPr>
                <w:color w:val="000000"/>
              </w:rPr>
              <w:t>Only if M_VOLTAGE &lt;&gt; 0</w:t>
            </w:r>
          </w:p>
        </w:tc>
      </w:tr>
    </w:tbl>
    <w:p w:rsidR="00B759B7" w:rsidRDefault="00B759B7" w:rsidP="00967CB5">
      <w:pPr>
        <w:pStyle w:val="Par1er"/>
      </w:pPr>
    </w:p>
    <w:p w:rsidR="00967CB5" w:rsidRPr="00181B33" w:rsidRDefault="00967CB5" w:rsidP="00967CB5">
      <w:pPr>
        <w:pStyle w:val="Par1er"/>
      </w:pPr>
      <w:r w:rsidRPr="00181B33">
        <w:t>Packet Number 6: Location reference update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blPrEx>
          <w:tblCellMar>
            <w:top w:w="0" w:type="dxa"/>
            <w:bottom w:w="0" w:type="dxa"/>
          </w:tblCellMar>
        </w:tblPrEx>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information about the new reference location balise group to be used by the TIU</w:t>
            </w:r>
          </w:p>
        </w:tc>
      </w:tr>
      <w:tr w:rsidR="00967CB5" w:rsidRPr="00181B33" w:rsidTr="00C106CE">
        <w:tblPrEx>
          <w:tblCellMar>
            <w:top w:w="0" w:type="dxa"/>
            <w:bottom w:w="0" w:type="dxa"/>
          </w:tblCellMar>
        </w:tblPrEx>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CCPU_NID_C_OLD</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10</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CCPU_NID_BG_OLD</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14</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CCPU_NID_C_NEW</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10</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CCPU_NID_BG_NEW</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14</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CCPU_D_OLD_TO_NEW_LINKED_ESTI</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CCPU_D_OLD_TO_NEW_LINKED_MIN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CCPU_D_OLD_TO_NEW_LINKED_MAX</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CCPU_D_OLD_TO_NEW_NOT_LINKED_ESTI</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CCPU_D_OLD_TO_NEW_NOT_LINKED_MIN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rPr>
                <w:i/>
              </w:rPr>
            </w:pPr>
            <w:r w:rsidRPr="00181B33">
              <w:rPr>
                <w:color w:val="000000"/>
              </w:rPr>
              <w:t>CCPU_D_OLD_TO_NEW_NOT_LINKED_MAX</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rPr>
                <w:i/>
              </w:rPr>
            </w:pPr>
            <w:r w:rsidRPr="00181B33">
              <w:rPr>
                <w:color w:val="000000"/>
              </w:rPr>
              <w:t>16</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pPr>
              <w:rPr>
                <w:i/>
              </w:rPr>
            </w:pPr>
          </w:p>
        </w:tc>
      </w:tr>
    </w:tbl>
    <w:p w:rsidR="00B759B7" w:rsidRDefault="00B759B7" w:rsidP="00967CB5">
      <w:pPr>
        <w:pStyle w:val="Par1er"/>
      </w:pPr>
    </w:p>
    <w:p w:rsidR="00967CB5" w:rsidRPr="00181B33" w:rsidRDefault="00967CB5" w:rsidP="00967CB5">
      <w:pPr>
        <w:pStyle w:val="Par1er"/>
      </w:pPr>
      <w:r w:rsidRPr="00181B33">
        <w:t>Packet Number 7 : Sporadic commands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Any sporadic command given by the Core CPU</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CCPU_START_EB_TESTS_ON_DEMAND</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CCPU_VIGIL_RESET_ORDER</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Pr>
                <w:color w:val="000000"/>
              </w:rPr>
              <w:t>CCPU_SB_MONITORING_STATE</w:t>
            </w:r>
          </w:p>
        </w:tc>
        <w:tc>
          <w:tcPr>
            <w:tcW w:w="1134"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Pr>
                <w:color w:val="000000"/>
              </w:rPr>
              <w:t>1</w:t>
            </w:r>
          </w:p>
        </w:tc>
        <w:tc>
          <w:tcPr>
            <w:tcW w:w="2977"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8 : STMs states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States of STMs given by the Core CPU</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nil"/>
              <w:right w:val="single" w:sz="4" w:space="0" w:color="auto"/>
            </w:tcBorders>
          </w:tcPr>
          <w:p w:rsidR="00967CB5" w:rsidRPr="00181B33" w:rsidRDefault="00967CB5" w:rsidP="00C106CE">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nil"/>
              <w:right w:val="single" w:sz="4" w:space="0" w:color="auto"/>
            </w:tcBorders>
          </w:tcPr>
          <w:p w:rsidR="00967CB5" w:rsidRPr="00181B33" w:rsidRDefault="00967CB5" w:rsidP="00C106CE">
            <w:pPr>
              <w:rPr>
                <w:color w:val="000000"/>
              </w:rPr>
            </w:pPr>
            <w:r w:rsidRPr="00181B33">
              <w:rPr>
                <w:color w:val="000000"/>
              </w:rPr>
              <w:t>N_ITER</w:t>
            </w:r>
          </w:p>
        </w:tc>
        <w:tc>
          <w:tcPr>
            <w:tcW w:w="1134" w:type="dxa"/>
            <w:tcBorders>
              <w:top w:val="single" w:sz="4" w:space="0" w:color="auto"/>
              <w:left w:val="single" w:sz="4" w:space="0" w:color="auto"/>
              <w:bottom w:val="nil"/>
              <w:right w:val="single" w:sz="4" w:space="0" w:color="auto"/>
            </w:tcBorders>
          </w:tcPr>
          <w:p w:rsidR="00967CB5" w:rsidRPr="00181B33" w:rsidRDefault="00967CB5" w:rsidP="00C106CE">
            <w:pPr>
              <w:jc w:val="center"/>
              <w:rPr>
                <w:color w:val="000000"/>
              </w:rPr>
            </w:pPr>
            <w:r w:rsidRPr="00181B33">
              <w:rPr>
                <w:color w:val="000000"/>
              </w:rPr>
              <w:t>5</w:t>
            </w:r>
          </w:p>
        </w:tc>
        <w:tc>
          <w:tcPr>
            <w:tcW w:w="2977" w:type="dxa"/>
            <w:tcBorders>
              <w:top w:val="single" w:sz="4" w:space="0" w:color="auto"/>
              <w:left w:val="single" w:sz="4" w:space="0" w:color="auto"/>
              <w:bottom w:val="nil"/>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NID_STM</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NID_STMSTATE</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4</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NID_STMSTATEORDER</w:t>
            </w:r>
          </w:p>
        </w:tc>
        <w:tc>
          <w:tcPr>
            <w:tcW w:w="1134"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4</w:t>
            </w:r>
          </w:p>
        </w:tc>
        <w:tc>
          <w:tcPr>
            <w:tcW w:w="2977"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9 : Train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962"/>
        <w:gridCol w:w="850"/>
        <w:gridCol w:w="2977"/>
      </w:tblGrid>
      <w:tr w:rsidR="00967CB5" w:rsidRPr="00181B33" w:rsidTr="00C106CE">
        <w:tblPrEx>
          <w:tblCellMar>
            <w:top w:w="0" w:type="dxa"/>
            <w:bottom w:w="0" w:type="dxa"/>
          </w:tblCellMar>
        </w:tblPrEx>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Other information required by the TIU from the Core CPU</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blPrEx>
          <w:tblCellMar>
            <w:top w:w="0" w:type="dxa"/>
            <w:bottom w:w="0" w:type="dxa"/>
          </w:tblCellMar>
        </w:tblPrEx>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962"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850"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CCPU_CORE_INHIBITION</w:t>
            </w: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6" w:space="0" w:color="auto"/>
              <w:bottom w:val="single" w:sz="6" w:space="0" w:color="auto"/>
              <w:right w:val="single" w:sz="4" w:space="0" w:color="auto"/>
            </w:tcBorders>
          </w:tcPr>
          <w:p w:rsidR="00967CB5" w:rsidRPr="00181B33" w:rsidRDefault="00967CB5" w:rsidP="00C106CE">
            <w:r w:rsidRPr="00181B33">
              <w:t>CCPU_NID_OPERATIONAL</w:t>
            </w:r>
          </w:p>
        </w:tc>
        <w:tc>
          <w:tcPr>
            <w:tcW w:w="850" w:type="dxa"/>
            <w:tcBorders>
              <w:top w:val="single" w:sz="6" w:space="0" w:color="auto"/>
              <w:left w:val="single" w:sz="4" w:space="0" w:color="auto"/>
              <w:bottom w:val="single" w:sz="6" w:space="0" w:color="auto"/>
              <w:right w:val="single" w:sz="4" w:space="0" w:color="auto"/>
            </w:tcBorders>
          </w:tcPr>
          <w:p w:rsidR="00967CB5" w:rsidRPr="00181B33" w:rsidRDefault="00967CB5" w:rsidP="00C106CE">
            <w:pPr>
              <w:jc w:val="center"/>
              <w:rPr>
                <w:color w:val="000000"/>
              </w:rPr>
            </w:pPr>
            <w:r w:rsidRPr="00181B33">
              <w:rPr>
                <w:color w:val="000000"/>
              </w:rPr>
              <w:t>32</w:t>
            </w:r>
          </w:p>
        </w:tc>
        <w:tc>
          <w:tcPr>
            <w:tcW w:w="2977" w:type="dxa"/>
            <w:tcBorders>
              <w:top w:val="single" w:sz="6" w:space="0" w:color="auto"/>
              <w:left w:val="single" w:sz="4" w:space="0" w:color="auto"/>
              <w:bottom w:val="single" w:sz="6"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6" w:space="0" w:color="auto"/>
              <w:bottom w:val="single" w:sz="6" w:space="0" w:color="auto"/>
              <w:right w:val="single" w:sz="4" w:space="0" w:color="auto"/>
            </w:tcBorders>
          </w:tcPr>
          <w:p w:rsidR="00967CB5" w:rsidRPr="00181B33" w:rsidRDefault="00967CB5" w:rsidP="00C106CE">
            <w:r w:rsidRPr="00181B33">
              <w:rPr>
                <w:color w:val="000000"/>
              </w:rPr>
              <w:t>CCPU_RUNNING_DIRECTION_CHANGE_FOR_DATA</w:t>
            </w:r>
          </w:p>
        </w:tc>
        <w:tc>
          <w:tcPr>
            <w:tcW w:w="850" w:type="dxa"/>
            <w:tcBorders>
              <w:top w:val="single" w:sz="6" w:space="0" w:color="auto"/>
              <w:left w:val="single" w:sz="4" w:space="0" w:color="auto"/>
              <w:bottom w:val="single" w:sz="6"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77" w:type="dxa"/>
            <w:tcBorders>
              <w:top w:val="single" w:sz="6" w:space="0" w:color="auto"/>
              <w:left w:val="single" w:sz="4" w:space="0" w:color="auto"/>
              <w:bottom w:val="single" w:sz="6"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962" w:type="dxa"/>
            <w:tcBorders>
              <w:top w:val="single" w:sz="6" w:space="0" w:color="auto"/>
              <w:bottom w:val="single" w:sz="12" w:space="0" w:color="auto"/>
              <w:right w:val="single" w:sz="4" w:space="0" w:color="auto"/>
            </w:tcBorders>
          </w:tcPr>
          <w:p w:rsidR="00967CB5" w:rsidRPr="00181B33" w:rsidRDefault="00967CB5" w:rsidP="00C106CE">
            <w:r w:rsidRPr="00181B33">
              <w:t>CCPU_TRAIN_LENGTH</w:t>
            </w:r>
          </w:p>
        </w:tc>
        <w:tc>
          <w:tcPr>
            <w:tcW w:w="850" w:type="dxa"/>
            <w:tcBorders>
              <w:top w:val="single" w:sz="6"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12</w:t>
            </w:r>
          </w:p>
        </w:tc>
        <w:tc>
          <w:tcPr>
            <w:tcW w:w="2977" w:type="dxa"/>
            <w:tcBorders>
              <w:top w:val="single" w:sz="6"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10 : Doors control section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gridCol w:w="8"/>
      </w:tblGrid>
      <w:tr w:rsidR="00967CB5" w:rsidRPr="00181B33" w:rsidTr="00C106CE">
        <w:tblPrEx>
          <w:tblCellMar>
            <w:top w:w="0" w:type="dxa"/>
            <w:bottom w:w="0" w:type="dxa"/>
          </w:tblCellMar>
        </w:tblPrEx>
        <w:trPr>
          <w:gridAfter w:val="1"/>
          <w:wAfter w:w="8" w:type="dxa"/>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Information required by the TIU from the Core CPU to manage a doors control section</w:t>
            </w:r>
          </w:p>
        </w:tc>
      </w:tr>
      <w:tr w:rsidR="00967CB5" w:rsidRPr="00181B33" w:rsidTr="00C106CE">
        <w:tblPrEx>
          <w:tblCellMar>
            <w:top w:w="0" w:type="dxa"/>
            <w:bottom w:w="0" w:type="dxa"/>
          </w:tblCellMar>
        </w:tblPrEx>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blPrEx>
          <w:tblCellMar>
            <w:top w:w="0" w:type="dxa"/>
            <w:bottom w:w="0" w:type="dxa"/>
          </w:tblCellMar>
        </w:tblPrEx>
        <w:trPr>
          <w:gridAfter w:val="1"/>
          <w:wAfter w:w="8" w:type="dxa"/>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Q_LINK</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85"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D_DOORS_SECTION_START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D_DOORS_SECTION_END</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6" w:space="0" w:color="auto"/>
              <w:bottom w:val="single" w:sz="12" w:space="0" w:color="auto"/>
              <w:right w:val="single" w:sz="4" w:space="0" w:color="auto"/>
            </w:tcBorders>
          </w:tcPr>
          <w:p w:rsidR="00967CB5" w:rsidRPr="00181B33" w:rsidRDefault="00967CB5" w:rsidP="00C106CE">
            <w:r w:rsidRPr="00181B33">
              <w:rPr>
                <w:color w:val="000000"/>
              </w:rPr>
              <w:t>CCPU_M_SIDE_DOOR</w:t>
            </w:r>
          </w:p>
        </w:tc>
        <w:tc>
          <w:tcPr>
            <w:tcW w:w="1134" w:type="dxa"/>
            <w:tcBorders>
              <w:top w:val="single" w:sz="6"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977" w:type="dxa"/>
            <w:tcBorders>
              <w:top w:val="single" w:sz="6"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 w:rsidR="00967CB5" w:rsidRPr="00181B33" w:rsidRDefault="00967CB5" w:rsidP="00967CB5">
      <w:pPr>
        <w:pStyle w:val="Par1er"/>
      </w:pPr>
      <w:r w:rsidRPr="00181B33">
        <w:t>Packet Number 11: Track description deletion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blPrEx>
          <w:tblCellMar>
            <w:top w:w="0" w:type="dxa"/>
            <w:bottom w:w="0" w:type="dxa"/>
          </w:tblCellMar>
        </w:tblPrEx>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deletion information about track description.</w:t>
            </w:r>
          </w:p>
        </w:tc>
      </w:tr>
      <w:tr w:rsidR="00967CB5" w:rsidRPr="00181B33" w:rsidTr="00C106CE">
        <w:tblPrEx>
          <w:tblCellMar>
            <w:top w:w="0" w:type="dxa"/>
            <w:bottom w:w="0" w:type="dxa"/>
          </w:tblCellMar>
        </w:tblPrEx>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TRACK_DESC_DELETION_LOCATION_ESTI</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not used by the TIU</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TRACK_DESC_DELETION_LOCATION_</w:t>
            </w:r>
            <w:r w:rsidRPr="00181B33">
              <w:t>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rsidRPr="00181B33">
              <w:rPr>
                <w:color w:val="000000"/>
              </w:rPr>
              <w:t>TRACK_DESC_DELETION_LOCATION_</w:t>
            </w:r>
            <w:r w:rsidRPr="00181B33">
              <w:t>MAX</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r w:rsidRPr="00181B33">
              <w:rPr>
                <w:color w:val="000000"/>
              </w:rPr>
              <w:t>not used by the TIU</w:t>
            </w:r>
          </w:p>
        </w:tc>
      </w:tr>
    </w:tbl>
    <w:p w:rsidR="00B759B7" w:rsidRDefault="00B759B7" w:rsidP="00967CB5">
      <w:pPr>
        <w:pStyle w:val="Par1er"/>
      </w:pPr>
    </w:p>
    <w:p w:rsidR="00967CB5" w:rsidRPr="00181B33" w:rsidRDefault="00967CB5" w:rsidP="00967CB5">
      <w:pPr>
        <w:pStyle w:val="Par1er"/>
      </w:pPr>
      <w:r w:rsidRPr="00181B33">
        <w:t>Packet Number 14: Gradients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blPrEx>
          <w:tblCellMar>
            <w:top w:w="0" w:type="dxa"/>
            <w:bottom w:w="0" w:type="dxa"/>
          </w:tblCellMar>
        </w:tblPrEx>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89" w:type="dxa"/>
            <w:gridSpan w:val="3"/>
            <w:tcBorders>
              <w:top w:val="single" w:sz="12" w:space="0" w:color="auto"/>
            </w:tcBorders>
          </w:tcPr>
          <w:p w:rsidR="00967CB5" w:rsidRPr="00181B33" w:rsidRDefault="00967CB5" w:rsidP="00C106CE">
            <w:pPr>
              <w:keepNext/>
              <w:keepLines/>
            </w:pPr>
            <w:r w:rsidRPr="00181B33">
              <w:t>The packet gives gradient information about track description.</w:t>
            </w:r>
          </w:p>
        </w:tc>
      </w:tr>
      <w:tr w:rsidR="00967CB5" w:rsidRPr="00181B33" w:rsidTr="00C106CE">
        <w:tblPrEx>
          <w:tblCellMar>
            <w:top w:w="0" w:type="dxa"/>
            <w:bottom w:w="0" w:type="dxa"/>
          </w:tblCellMar>
        </w:tblPrEx>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blPrEx>
          <w:tblCellMar>
            <w:top w:w="0" w:type="dxa"/>
            <w:bottom w:w="0" w:type="dxa"/>
          </w:tblCellMar>
        </w:tblPrEx>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35" w:type="dxa"/>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35" w:type="dxa"/>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35" w:type="dxa"/>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N_GRADIENTS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D_GRADIENT(k)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blPrEx>
          <w:tblCellMar>
            <w:top w:w="0" w:type="dxa"/>
            <w:bottom w:w="0" w:type="dxa"/>
          </w:tblCellMar>
        </w:tblPrEx>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rsidRPr="00181B33">
              <w:rPr>
                <w:color w:val="000000"/>
              </w:rPr>
              <w:tab/>
              <w:t>G_GRADIENT(k)</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rsidRPr="00181B33">
              <w:t>9</w:t>
            </w:r>
          </w:p>
        </w:tc>
        <w:tc>
          <w:tcPr>
            <w:tcW w:w="2835" w:type="dxa"/>
            <w:tcBorders>
              <w:top w:val="single" w:sz="4" w:space="0" w:color="auto"/>
              <w:left w:val="single" w:sz="6" w:space="0" w:color="auto"/>
              <w:bottom w:val="single" w:sz="12" w:space="0" w:color="auto"/>
              <w:right w:val="single" w:sz="12" w:space="0" w:color="auto"/>
            </w:tcBorders>
          </w:tcPr>
          <w:p w:rsidR="00967CB5" w:rsidRPr="00181B33" w:rsidRDefault="00967CB5" w:rsidP="00C106CE"/>
        </w:tc>
      </w:tr>
    </w:tbl>
    <w:p w:rsidR="00967CB5" w:rsidRPr="00181B33" w:rsidRDefault="00967CB5" w:rsidP="00967CB5"/>
    <w:p w:rsidR="00967CB5" w:rsidRPr="00181B33" w:rsidRDefault="00967CB5" w:rsidP="00967CB5"/>
    <w:p w:rsidR="00967CB5" w:rsidRPr="00181B33" w:rsidRDefault="00967CB5" w:rsidP="00967CB5"/>
    <w:p w:rsidR="00967CB5" w:rsidRPr="00181B33" w:rsidRDefault="00967CB5" w:rsidP="00502486">
      <w:pPr>
        <w:pStyle w:val="Titre2"/>
      </w:pPr>
      <w:bookmarkStart w:id="1357" w:name="_Toc44384737"/>
      <w:bookmarkStart w:id="1358" w:name="_Toc234210105"/>
      <w:bookmarkStart w:id="1359" w:name="_Toc334521835"/>
      <w:bookmarkStart w:id="1360" w:name="_Toc392147257"/>
      <w:r w:rsidRPr="00181B33">
        <w:t>VARIABLES</w:t>
      </w:r>
      <w:bookmarkEnd w:id="1351"/>
      <w:bookmarkEnd w:id="1357"/>
      <w:bookmarkEnd w:id="1358"/>
      <w:bookmarkEnd w:id="1359"/>
      <w:bookmarkEnd w:id="1360"/>
    </w:p>
    <w:p w:rsidR="00967CB5" w:rsidRPr="00181B33" w:rsidRDefault="00967CB5" w:rsidP="00502486">
      <w:pPr>
        <w:pStyle w:val="Titre3"/>
      </w:pPr>
      <w:bookmarkStart w:id="1361" w:name="_Toc484836665"/>
      <w:bookmarkStart w:id="1362" w:name="_Toc44384738"/>
      <w:bookmarkStart w:id="1363" w:name="_Toc234210106"/>
      <w:bookmarkStart w:id="1364" w:name="_Toc334521836"/>
      <w:bookmarkStart w:id="1365" w:name="_Toc392147258"/>
      <w:r w:rsidRPr="00181B33">
        <w:t>List of Variables</w:t>
      </w:r>
      <w:bookmarkEnd w:id="1361"/>
      <w:bookmarkEnd w:id="1362"/>
      <w:bookmarkEnd w:id="1363"/>
      <w:bookmarkEnd w:id="1364"/>
      <w:bookmarkEnd w:id="1365"/>
    </w:p>
    <w:bookmarkEnd w:id="1337"/>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CCPU_A_TRAIN_NOMINAL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Nominal train acceleration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11 bits</w:t>
            </w:r>
          </w:p>
        </w:tc>
        <w:tc>
          <w:tcPr>
            <w:tcW w:w="1914" w:type="dxa"/>
          </w:tcPr>
          <w:p w:rsidR="00967CB5" w:rsidRPr="00181B33" w:rsidRDefault="00967CB5" w:rsidP="00C106CE">
            <w:pPr>
              <w:pStyle w:val="Corpsdetexte"/>
              <w:rPr>
                <w:color w:val="000000"/>
                <w:sz w:val="16"/>
              </w:rPr>
            </w:pPr>
            <w:r w:rsidRPr="00181B33">
              <w:rPr>
                <w:color w:val="000000"/>
                <w:sz w:val="16"/>
              </w:rPr>
              <w:t>-10.24 [m/s²]</w:t>
            </w:r>
          </w:p>
        </w:tc>
        <w:tc>
          <w:tcPr>
            <w:tcW w:w="2056" w:type="dxa"/>
          </w:tcPr>
          <w:p w:rsidR="00967CB5" w:rsidRPr="00181B33" w:rsidRDefault="00967CB5" w:rsidP="00C106CE">
            <w:pPr>
              <w:pStyle w:val="Corpsdetexte"/>
              <w:rPr>
                <w:color w:val="000000"/>
                <w:sz w:val="16"/>
              </w:rPr>
            </w:pPr>
            <w:r w:rsidRPr="00181B33">
              <w:rPr>
                <w:color w:val="000000"/>
                <w:sz w:val="16"/>
              </w:rPr>
              <w:t>10.23 [m/s²]</w:t>
            </w:r>
          </w:p>
        </w:tc>
        <w:tc>
          <w:tcPr>
            <w:tcW w:w="3614" w:type="dxa"/>
          </w:tcPr>
          <w:p w:rsidR="00967CB5" w:rsidRPr="00181B33" w:rsidRDefault="00967CB5" w:rsidP="00C106CE">
            <w:pPr>
              <w:pStyle w:val="Corpsdetexte"/>
              <w:rPr>
                <w:color w:val="000000"/>
                <w:sz w:val="16"/>
              </w:rPr>
            </w:pPr>
            <w:r w:rsidRPr="00181B33">
              <w:rPr>
                <w:color w:val="000000"/>
                <w:sz w:val="16"/>
              </w:rPr>
              <w:t>0.01</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CCPU_BRAKE_DELAY_CLASS_ID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brake delay class ID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255</w:t>
            </w:r>
          </w:p>
        </w:tc>
        <w:tc>
          <w:tcPr>
            <w:tcW w:w="3614" w:type="dxa"/>
          </w:tcPr>
          <w:p w:rsidR="00967CB5" w:rsidRPr="00181B33" w:rsidRDefault="00967CB5" w:rsidP="00C106CE">
            <w:pPr>
              <w:pStyle w:val="Corpsdetexte"/>
              <w:rPr>
                <w:color w:val="000000"/>
                <w:sz w:val="16"/>
              </w:rPr>
            </w:pPr>
            <w:r w:rsidRPr="00181B33">
              <w:rPr>
                <w:color w:val="000000"/>
                <w:sz w:val="16"/>
              </w:rPr>
              <w:t>1</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CCPU_CORE_INHIBITION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Core signal to inhibit pantograph optimization in powerless section and change of traction power</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Do_not_inhibit</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Inhibit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CCPU_D_OLD_TO_NEW_LINKED_ESTI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Estimated distance between the old (the previous) reference balise group and the new reference balise group with information linked to the balise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CCPU_D_OLD_TO_NEW_LINKED_MAX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distance maximum between the old (the previous) reference balise group and the new reference balise group with information linked to the balise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CCPU_D_OLD_TO_NEW_LINKED_MIN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Minimum distance between the old (the previous) reference balise group and the new reference balise group with information linked to the balise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CCPU_D_OLD_TO_NEW_NOT_LINKED_ESTI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Estimated distance between the old (the previous) reference balise group and the new reference balise group with information not linked to the balise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CCPU_D_OLD_TO_NEW_NOT_LINKED_MAX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distance between the old (the previous) reference balise group and the new reference balise group with information not linked to the balise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CCPU_D_OLD_TO_NEW_NOT_LINKED_MIN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Minimum distance between the old (the previous) reference balise group and the new reference balise group with information not linked to the balise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Default="00967CB5" w:rsidP="00967CB5"/>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w:t>
      </w:r>
      <w:r>
        <w:t>D</w:t>
      </w:r>
      <w:r w:rsidRPr="00181B33">
        <w:t>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Pr>
                <w:color w:val="000000"/>
                <w:sz w:val="16"/>
              </w:rPr>
              <w:t>Absolute distance  moved</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Pr>
                <w:color w:val="000000"/>
                <w:sz w:val="16"/>
              </w:rPr>
              <w:t>32</w:t>
            </w:r>
            <w:r w:rsidRPr="00181B33">
              <w:rPr>
                <w:color w:val="000000"/>
                <w:sz w:val="16"/>
              </w:rPr>
              <w:t xml:space="preserve"> bits</w:t>
            </w:r>
          </w:p>
        </w:tc>
        <w:tc>
          <w:tcPr>
            <w:tcW w:w="1914" w:type="dxa"/>
          </w:tcPr>
          <w:p w:rsidR="00967CB5" w:rsidRPr="00181B33" w:rsidRDefault="00967CB5" w:rsidP="00C106CE">
            <w:pPr>
              <w:pStyle w:val="Corpsdetexte"/>
              <w:rPr>
                <w:color w:val="000000"/>
                <w:sz w:val="16"/>
              </w:rPr>
            </w:pPr>
            <w:r>
              <w:rPr>
                <w:color w:val="000000"/>
                <w:sz w:val="16"/>
              </w:rPr>
              <w:t>-15 000 000.00 m</w:t>
            </w:r>
          </w:p>
        </w:tc>
        <w:tc>
          <w:tcPr>
            <w:tcW w:w="2056" w:type="dxa"/>
          </w:tcPr>
          <w:p w:rsidR="00967CB5" w:rsidRPr="00181B33" w:rsidRDefault="00967CB5" w:rsidP="00C106CE">
            <w:pPr>
              <w:pStyle w:val="Corpsdetexte"/>
              <w:rPr>
                <w:color w:val="000000"/>
                <w:sz w:val="16"/>
              </w:rPr>
            </w:pPr>
            <w:r>
              <w:rPr>
                <w:color w:val="000000"/>
                <w:sz w:val="16"/>
              </w:rPr>
              <w:t>15 000 000.00 m</w:t>
            </w:r>
          </w:p>
        </w:tc>
        <w:tc>
          <w:tcPr>
            <w:tcW w:w="3614" w:type="dxa"/>
          </w:tcPr>
          <w:p w:rsidR="00967CB5" w:rsidRPr="00181B33" w:rsidRDefault="00967CB5" w:rsidP="00C106CE">
            <w:pPr>
              <w:pStyle w:val="Corpsdetexte"/>
              <w:rPr>
                <w:color w:val="000000"/>
                <w:sz w:val="16"/>
              </w:rPr>
            </w:pPr>
            <w:r>
              <w:rPr>
                <w:color w:val="000000"/>
                <w:sz w:val="16"/>
              </w:rPr>
              <w:t>0.01 m</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Corpsdetexte"/>
        <w:rPr>
          <w:color w:val="000000"/>
          <w:sz w:val="16"/>
        </w:rPr>
      </w:pPr>
    </w:p>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CCPU_DECELERATION_CLASS_ID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deceleration class ID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255</w:t>
            </w:r>
          </w:p>
        </w:tc>
        <w:tc>
          <w:tcPr>
            <w:tcW w:w="3614" w:type="dxa"/>
          </w:tcPr>
          <w:p w:rsidR="00967CB5" w:rsidRPr="00181B33" w:rsidRDefault="00967CB5" w:rsidP="00C106CE">
            <w:pPr>
              <w:pStyle w:val="Corpsdetexte"/>
              <w:rPr>
                <w:color w:val="000000"/>
                <w:sz w:val="16"/>
              </w:rPr>
            </w:pPr>
            <w:r w:rsidRPr="00181B33">
              <w:rPr>
                <w:color w:val="000000"/>
                <w:sz w:val="16"/>
              </w:rPr>
              <w:t>1</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CCPU_EB_COMMAND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Emergency brake command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Do_no_apply_EB</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Apply_EB</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CCPU_L_ESTIMATED_FRONT_END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Absolute location of the estimated front end of the train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CCPU_L_MAX_SAFE_FRONT_END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Absolute location of the maximum safe front end of the train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CCPU_L_MIN_SAFE_FRONT_END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Absolute location of the minimum safe front end of the train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CCPU_L_MIN_SAFE_REAR_END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Absolute location of the minimum safe rear end of the train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 xml:space="preserve">-327680 m </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CCPU_LEVEL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Current Operating Level</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Length of variable</w:t>
            </w:r>
          </w:p>
        </w:tc>
        <w:tc>
          <w:tcPr>
            <w:tcW w:w="1914" w:type="dxa"/>
          </w:tcPr>
          <w:p w:rsidR="00967CB5" w:rsidRPr="00181B33" w:rsidRDefault="00967CB5" w:rsidP="00C106CE">
            <w:pPr>
              <w:pStyle w:val="Corpsdetexte"/>
              <w:rPr>
                <w:i/>
                <w:sz w:val="16"/>
              </w:rPr>
            </w:pPr>
            <w:r w:rsidRPr="00181B33">
              <w:rPr>
                <w:b/>
                <w:i/>
                <w:sz w:val="16"/>
              </w:rPr>
              <w:t>Minimum Value</w:t>
            </w:r>
          </w:p>
        </w:tc>
        <w:tc>
          <w:tcPr>
            <w:tcW w:w="1985" w:type="dxa"/>
          </w:tcPr>
          <w:p w:rsidR="00967CB5" w:rsidRPr="00181B33" w:rsidRDefault="00967CB5" w:rsidP="00C106CE">
            <w:pPr>
              <w:pStyle w:val="Corpsdetexte"/>
              <w:rPr>
                <w:i/>
                <w:sz w:val="16"/>
              </w:rPr>
            </w:pPr>
            <w:r w:rsidRPr="00181B33">
              <w:rPr>
                <w:b/>
                <w:i/>
                <w:sz w:val="16"/>
              </w:rPr>
              <w:t>Maximum Value</w:t>
            </w:r>
          </w:p>
        </w:tc>
        <w:tc>
          <w:tcPr>
            <w:tcW w:w="3685" w:type="dxa"/>
          </w:tcPr>
          <w:p w:rsidR="00967CB5" w:rsidRPr="00181B33" w:rsidRDefault="00967CB5" w:rsidP="00C106CE">
            <w:pPr>
              <w:pStyle w:val="Corpsdetexte"/>
              <w:rPr>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sz w:val="16"/>
              </w:rPr>
            </w:pPr>
            <w:bookmarkStart w:id="1366" w:name="M_LEVEL"/>
            <w:r w:rsidRPr="00181B33">
              <w:rPr>
                <w:sz w:val="16"/>
              </w:rPr>
              <w:t xml:space="preserve">3 </w:t>
            </w:r>
            <w:bookmarkEnd w:id="1366"/>
            <w:r w:rsidRPr="00181B33">
              <w:rPr>
                <w:sz w:val="16"/>
              </w:rPr>
              <w:t>bits</w:t>
            </w:r>
          </w:p>
        </w:tc>
        <w:tc>
          <w:tcPr>
            <w:tcW w:w="1914" w:type="dxa"/>
          </w:tcPr>
          <w:p w:rsidR="00967CB5" w:rsidRPr="00181B33" w:rsidRDefault="00967CB5" w:rsidP="00C106CE">
            <w:pPr>
              <w:pStyle w:val="Corpsdetexte"/>
              <w:rPr>
                <w:sz w:val="16"/>
              </w:rPr>
            </w:pPr>
          </w:p>
        </w:tc>
        <w:tc>
          <w:tcPr>
            <w:tcW w:w="1985" w:type="dxa"/>
          </w:tcPr>
          <w:p w:rsidR="00967CB5" w:rsidRPr="00181B33" w:rsidRDefault="00967CB5" w:rsidP="00C106CE">
            <w:pPr>
              <w:pStyle w:val="Corpsdetexte"/>
              <w:rPr>
                <w:sz w:val="16"/>
              </w:rPr>
            </w:pPr>
          </w:p>
        </w:tc>
        <w:tc>
          <w:tcPr>
            <w:tcW w:w="3685" w:type="dxa"/>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rPr>
          <w:cantSplit/>
        </w:trPr>
        <w:tc>
          <w:tcPr>
            <w:tcW w:w="2268" w:type="dxa"/>
            <w:tcBorders>
              <w:top w:val="single" w:sz="6" w:space="0" w:color="auto"/>
              <w:bottom w:val="nil"/>
            </w:tcBorders>
          </w:tcPr>
          <w:p w:rsidR="00967CB5" w:rsidRPr="00181B33" w:rsidRDefault="00967CB5" w:rsidP="00C106CE">
            <w:pPr>
              <w:pStyle w:val="Corpsdetexte"/>
              <w:rPr>
                <w:b/>
                <w:i/>
                <w:sz w:val="16"/>
              </w:rPr>
            </w:pPr>
            <w:r w:rsidRPr="00181B33">
              <w:rPr>
                <w:b/>
                <w:i/>
                <w:sz w:val="16"/>
              </w:rPr>
              <w:t>Special/Reserved Values</w:t>
            </w:r>
          </w:p>
        </w:tc>
        <w:tc>
          <w:tcPr>
            <w:tcW w:w="1914" w:type="dxa"/>
          </w:tcPr>
          <w:p w:rsidR="00967CB5" w:rsidRPr="00181B33" w:rsidRDefault="00967CB5" w:rsidP="00C106CE">
            <w:pPr>
              <w:pStyle w:val="Corpsdetexte"/>
              <w:rPr>
                <w:sz w:val="16"/>
              </w:rPr>
            </w:pPr>
            <w:r w:rsidRPr="00181B33">
              <w:rPr>
                <w:sz w:val="16"/>
              </w:rPr>
              <w:t>0</w:t>
            </w:r>
          </w:p>
        </w:tc>
        <w:tc>
          <w:tcPr>
            <w:tcW w:w="5670" w:type="dxa"/>
            <w:gridSpan w:val="2"/>
          </w:tcPr>
          <w:p w:rsidR="00967CB5" w:rsidRPr="00181B33" w:rsidRDefault="00967CB5" w:rsidP="00C106CE">
            <w:pPr>
              <w:pStyle w:val="Corpsdetexte"/>
              <w:rPr>
                <w:sz w:val="16"/>
              </w:rPr>
            </w:pPr>
            <w:r w:rsidRPr="00181B33">
              <w:rPr>
                <w:sz w:val="16"/>
              </w:rPr>
              <w:t>Level 0</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1</w:t>
            </w:r>
          </w:p>
        </w:tc>
        <w:tc>
          <w:tcPr>
            <w:tcW w:w="5670" w:type="dxa"/>
            <w:gridSpan w:val="2"/>
          </w:tcPr>
          <w:p w:rsidR="00967CB5" w:rsidRPr="00181B33" w:rsidRDefault="00967CB5" w:rsidP="00C106CE">
            <w:pPr>
              <w:pStyle w:val="Corpsdetexte"/>
              <w:rPr>
                <w:sz w:val="16"/>
              </w:rPr>
            </w:pPr>
            <w:r w:rsidRPr="00181B33">
              <w:rPr>
                <w:sz w:val="16"/>
              </w:rPr>
              <w:t xml:space="preserve">Level </w:t>
            </w:r>
            <w:r>
              <w:rPr>
                <w:sz w:val="16"/>
              </w:rPr>
              <w:t>NTC</w:t>
            </w:r>
            <w:r w:rsidRPr="00181B33">
              <w:rPr>
                <w:sz w:val="16"/>
              </w:rPr>
              <w:t xml:space="preserve"> specified by </w:t>
            </w:r>
            <w:r>
              <w:rPr>
                <w:sz w:val="16"/>
              </w:rPr>
              <w:t>NID_NTC</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2</w:t>
            </w:r>
          </w:p>
        </w:tc>
        <w:tc>
          <w:tcPr>
            <w:tcW w:w="5670" w:type="dxa"/>
            <w:gridSpan w:val="2"/>
          </w:tcPr>
          <w:p w:rsidR="00967CB5" w:rsidRPr="00181B33" w:rsidRDefault="00967CB5" w:rsidP="00C106CE">
            <w:pPr>
              <w:pStyle w:val="Corpsdetexte"/>
              <w:rPr>
                <w:sz w:val="16"/>
              </w:rPr>
            </w:pPr>
            <w:r w:rsidRPr="00181B33">
              <w:rPr>
                <w:sz w:val="16"/>
              </w:rPr>
              <w:t>Level 1</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3</w:t>
            </w:r>
          </w:p>
        </w:tc>
        <w:tc>
          <w:tcPr>
            <w:tcW w:w="5670" w:type="dxa"/>
            <w:gridSpan w:val="2"/>
          </w:tcPr>
          <w:p w:rsidR="00967CB5" w:rsidRPr="00181B33" w:rsidRDefault="00967CB5" w:rsidP="00C106CE">
            <w:pPr>
              <w:pStyle w:val="Corpsdetexte"/>
              <w:rPr>
                <w:sz w:val="16"/>
              </w:rPr>
            </w:pPr>
            <w:r w:rsidRPr="00181B33">
              <w:rPr>
                <w:sz w:val="16"/>
              </w:rPr>
              <w:t>Level 2</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4</w:t>
            </w:r>
          </w:p>
        </w:tc>
        <w:tc>
          <w:tcPr>
            <w:tcW w:w="5670" w:type="dxa"/>
            <w:gridSpan w:val="2"/>
          </w:tcPr>
          <w:p w:rsidR="00967CB5" w:rsidRPr="00181B33" w:rsidRDefault="00967CB5" w:rsidP="00C106CE">
            <w:pPr>
              <w:pStyle w:val="Corpsdetexte"/>
              <w:rPr>
                <w:sz w:val="16"/>
              </w:rPr>
            </w:pPr>
            <w:r w:rsidRPr="00181B33">
              <w:rPr>
                <w:sz w:val="16"/>
              </w:rPr>
              <w:t>Level 3</w:t>
            </w:r>
          </w:p>
        </w:tc>
      </w:tr>
      <w:tr w:rsidR="00967CB5" w:rsidRPr="00181B33" w:rsidTr="00C106CE">
        <w:tblPrEx>
          <w:tblCellMar>
            <w:top w:w="0" w:type="dxa"/>
            <w:bottom w:w="0" w:type="dxa"/>
          </w:tblCellMar>
        </w:tblPrEx>
        <w:trPr>
          <w:cantSplit/>
        </w:trPr>
        <w:tc>
          <w:tcPr>
            <w:tcW w:w="2268" w:type="dxa"/>
            <w:tcBorders>
              <w:top w:val="nil"/>
              <w:bottom w:val="single" w:sz="12" w:space="0" w:color="auto"/>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5-7</w:t>
            </w:r>
          </w:p>
        </w:tc>
        <w:tc>
          <w:tcPr>
            <w:tcW w:w="5670"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CCPU_M_SIDE_DOOR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Side(s) authorized to be opened inside the allowed area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r w:rsidRPr="00181B33">
              <w:rPr>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Length of variable</w:t>
            </w:r>
          </w:p>
        </w:tc>
        <w:tc>
          <w:tcPr>
            <w:tcW w:w="1914" w:type="dxa"/>
          </w:tcPr>
          <w:p w:rsidR="00967CB5" w:rsidRPr="00181B33" w:rsidRDefault="00967CB5" w:rsidP="00C106CE">
            <w:pPr>
              <w:pStyle w:val="Corpsdetexte"/>
              <w:rPr>
                <w:i/>
                <w:sz w:val="16"/>
              </w:rPr>
            </w:pPr>
            <w:r w:rsidRPr="00181B33">
              <w:rPr>
                <w:b/>
                <w:i/>
                <w:sz w:val="16"/>
              </w:rPr>
              <w:t>Minimum Value</w:t>
            </w:r>
          </w:p>
        </w:tc>
        <w:tc>
          <w:tcPr>
            <w:tcW w:w="1985" w:type="dxa"/>
          </w:tcPr>
          <w:p w:rsidR="00967CB5" w:rsidRPr="00181B33" w:rsidRDefault="00967CB5" w:rsidP="00C106CE">
            <w:pPr>
              <w:pStyle w:val="Corpsdetexte"/>
              <w:rPr>
                <w:i/>
                <w:sz w:val="16"/>
              </w:rPr>
            </w:pPr>
            <w:r w:rsidRPr="00181B33">
              <w:rPr>
                <w:b/>
                <w:i/>
                <w:sz w:val="16"/>
              </w:rPr>
              <w:t>Maximum Value</w:t>
            </w:r>
          </w:p>
        </w:tc>
        <w:tc>
          <w:tcPr>
            <w:tcW w:w="3685" w:type="dxa"/>
          </w:tcPr>
          <w:p w:rsidR="00967CB5" w:rsidRPr="00181B33" w:rsidRDefault="00967CB5" w:rsidP="00C106CE">
            <w:pPr>
              <w:pStyle w:val="Corpsdetexte"/>
              <w:rPr>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sz w:val="16"/>
              </w:rPr>
            </w:pPr>
            <w:r w:rsidRPr="00181B33">
              <w:rPr>
                <w:sz w:val="16"/>
              </w:rPr>
              <w:t>2 bits</w:t>
            </w:r>
          </w:p>
        </w:tc>
        <w:tc>
          <w:tcPr>
            <w:tcW w:w="1914" w:type="dxa"/>
          </w:tcPr>
          <w:p w:rsidR="00967CB5" w:rsidRPr="00181B33" w:rsidRDefault="00967CB5" w:rsidP="00C106CE">
            <w:pPr>
              <w:pStyle w:val="Corpsdetexte"/>
              <w:rPr>
                <w:sz w:val="16"/>
              </w:rPr>
            </w:pPr>
          </w:p>
        </w:tc>
        <w:tc>
          <w:tcPr>
            <w:tcW w:w="1985" w:type="dxa"/>
          </w:tcPr>
          <w:p w:rsidR="00967CB5" w:rsidRPr="00181B33" w:rsidRDefault="00967CB5" w:rsidP="00C106CE">
            <w:pPr>
              <w:pStyle w:val="Corpsdetexte"/>
              <w:rPr>
                <w:sz w:val="16"/>
              </w:rPr>
            </w:pPr>
          </w:p>
        </w:tc>
        <w:tc>
          <w:tcPr>
            <w:tcW w:w="3685" w:type="dxa"/>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rPr>
          <w:cantSplit/>
        </w:trPr>
        <w:tc>
          <w:tcPr>
            <w:tcW w:w="2268" w:type="dxa"/>
            <w:tcBorders>
              <w:top w:val="single" w:sz="6" w:space="0" w:color="auto"/>
              <w:bottom w:val="nil"/>
            </w:tcBorders>
          </w:tcPr>
          <w:p w:rsidR="00967CB5" w:rsidRPr="00181B33" w:rsidRDefault="00967CB5" w:rsidP="00C106CE">
            <w:pPr>
              <w:pStyle w:val="Corpsdetexte"/>
              <w:rPr>
                <w:b/>
                <w:i/>
                <w:sz w:val="16"/>
              </w:rPr>
            </w:pPr>
            <w:r w:rsidRPr="00181B33">
              <w:rPr>
                <w:b/>
                <w:i/>
                <w:sz w:val="16"/>
              </w:rPr>
              <w:t>Special/Reserved Values</w:t>
            </w:r>
          </w:p>
        </w:tc>
        <w:tc>
          <w:tcPr>
            <w:tcW w:w="1914" w:type="dxa"/>
          </w:tcPr>
          <w:p w:rsidR="00967CB5" w:rsidRPr="00181B33" w:rsidRDefault="00967CB5" w:rsidP="00C106CE">
            <w:pPr>
              <w:pStyle w:val="Corpsdetexte"/>
              <w:rPr>
                <w:sz w:val="16"/>
              </w:rPr>
            </w:pPr>
            <w:r w:rsidRPr="00181B33">
              <w:rPr>
                <w:sz w:val="16"/>
              </w:rPr>
              <w:t>0</w:t>
            </w:r>
          </w:p>
        </w:tc>
        <w:tc>
          <w:tcPr>
            <w:tcW w:w="5670" w:type="dxa"/>
            <w:gridSpan w:val="2"/>
          </w:tcPr>
          <w:p w:rsidR="00967CB5" w:rsidRPr="00181B33" w:rsidRDefault="00967CB5" w:rsidP="00C106CE">
            <w:pPr>
              <w:pStyle w:val="Corpsdetexte"/>
              <w:rPr>
                <w:sz w:val="16"/>
              </w:rPr>
            </w:pPr>
            <w:r w:rsidRPr="00181B33">
              <w:rPr>
                <w:sz w:val="16"/>
              </w:rPr>
              <w:t>Door side to open : left</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1</w:t>
            </w:r>
          </w:p>
        </w:tc>
        <w:tc>
          <w:tcPr>
            <w:tcW w:w="5670" w:type="dxa"/>
            <w:gridSpan w:val="2"/>
          </w:tcPr>
          <w:p w:rsidR="00967CB5" w:rsidRPr="00181B33" w:rsidRDefault="00967CB5" w:rsidP="00C106CE">
            <w:pPr>
              <w:pStyle w:val="Corpsdetexte"/>
              <w:rPr>
                <w:sz w:val="16"/>
              </w:rPr>
            </w:pPr>
            <w:r w:rsidRPr="00181B33">
              <w:rPr>
                <w:sz w:val="16"/>
              </w:rPr>
              <w:t>Door side to open : right</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2</w:t>
            </w:r>
          </w:p>
        </w:tc>
        <w:tc>
          <w:tcPr>
            <w:tcW w:w="5670" w:type="dxa"/>
            <w:gridSpan w:val="2"/>
          </w:tcPr>
          <w:p w:rsidR="00967CB5" w:rsidRPr="00181B33" w:rsidRDefault="00967CB5" w:rsidP="00C106CE">
            <w:pPr>
              <w:pStyle w:val="Corpsdetexte"/>
              <w:rPr>
                <w:sz w:val="16"/>
              </w:rPr>
            </w:pPr>
            <w:r w:rsidRPr="00181B33">
              <w:rPr>
                <w:sz w:val="16"/>
              </w:rPr>
              <w:t>Door side to open : both</w:t>
            </w:r>
          </w:p>
        </w:tc>
      </w:tr>
      <w:tr w:rsidR="00967CB5" w:rsidRPr="00181B33" w:rsidTr="00C106CE">
        <w:tblPrEx>
          <w:tblCellMar>
            <w:top w:w="0" w:type="dxa"/>
            <w:bottom w:w="0" w:type="dxa"/>
          </w:tblCellMar>
        </w:tblPrEx>
        <w:trPr>
          <w:cantSplit/>
        </w:trPr>
        <w:tc>
          <w:tcPr>
            <w:tcW w:w="2268" w:type="dxa"/>
            <w:tcBorders>
              <w:top w:val="nil"/>
              <w:bottom w:val="single" w:sz="12" w:space="0" w:color="auto"/>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3</w:t>
            </w:r>
          </w:p>
        </w:tc>
        <w:tc>
          <w:tcPr>
            <w:tcW w:w="5670"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CCPU_M_TRACTION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Type of traction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See subset 026,  chapter 7, variable M_TRACTION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255</w:t>
            </w:r>
          </w:p>
        </w:tc>
        <w:tc>
          <w:tcPr>
            <w:tcW w:w="3614" w:type="dxa"/>
          </w:tcPr>
          <w:p w:rsidR="00967CB5" w:rsidRPr="00181B33" w:rsidRDefault="00967CB5" w:rsidP="00C106CE">
            <w:pPr>
              <w:pStyle w:val="Corpsdetexte"/>
              <w:rPr>
                <w:color w:val="000000"/>
                <w:sz w:val="16"/>
              </w:rPr>
            </w:pPr>
            <w:r w:rsidRPr="00181B33">
              <w:rPr>
                <w:color w:val="000000"/>
                <w:sz w:val="16"/>
              </w:rPr>
              <w:t>1</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CCPU_MODE</w:t>
      </w:r>
    </w:p>
    <w:tbl>
      <w:tblPr>
        <w:tblW w:w="0" w:type="auto"/>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rPr>
          <w:cantSplit/>
        </w:trPr>
        <w:tc>
          <w:tcPr>
            <w:tcW w:w="2268" w:type="dxa"/>
            <w:tcBorders>
              <w:top w:val="single" w:sz="12" w:space="0" w:color="auto"/>
              <w:bottom w:val="single" w:sz="6" w:space="0" w:color="auto"/>
              <w:right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Generic Onboard operating mode</w:t>
            </w:r>
          </w:p>
        </w:tc>
      </w:tr>
      <w:tr w:rsidR="00967CB5" w:rsidRPr="00181B33" w:rsidTr="00C106CE">
        <w:tblPrEx>
          <w:tblCellMar>
            <w:top w:w="0" w:type="dxa"/>
            <w:bottom w:w="0" w:type="dxa"/>
          </w:tblCellMar>
        </w:tblPrEx>
        <w:trPr>
          <w:cantSplit/>
        </w:trPr>
        <w:tc>
          <w:tcPr>
            <w:tcW w:w="2268" w:type="dxa"/>
            <w:tcBorders>
              <w:top w:val="single" w:sz="6" w:space="0" w:color="auto"/>
              <w:bottom w:val="single" w:sz="6" w:space="0" w:color="auto"/>
              <w:right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rPr>
          <w:cantSplit/>
        </w:trPr>
        <w:tc>
          <w:tcPr>
            <w:tcW w:w="2268" w:type="dxa"/>
            <w:tcBorders>
              <w:top w:val="single" w:sz="6" w:space="0" w:color="auto"/>
              <w:bottom w:val="single" w:sz="6" w:space="0" w:color="auto"/>
              <w:right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left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left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left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rPr>
          <w:cantSplit/>
        </w:trPr>
        <w:tc>
          <w:tcPr>
            <w:tcW w:w="2268" w:type="dxa"/>
            <w:tcBorders>
              <w:top w:val="single" w:sz="6" w:space="0" w:color="auto"/>
              <w:bottom w:val="single" w:sz="6" w:space="0" w:color="auto"/>
              <w:right w:val="single" w:sz="6" w:space="0" w:color="auto"/>
            </w:tcBorders>
          </w:tcPr>
          <w:p w:rsidR="00967CB5" w:rsidRPr="00181B33" w:rsidRDefault="00967CB5" w:rsidP="00C106CE">
            <w:pPr>
              <w:pStyle w:val="Corpsdetexte"/>
              <w:rPr>
                <w:color w:val="000000"/>
                <w:sz w:val="16"/>
              </w:rPr>
            </w:pPr>
            <w:bookmarkStart w:id="1367" w:name="M_MODE"/>
            <w:bookmarkStart w:id="1368" w:name="_Hlt470345103"/>
            <w:bookmarkEnd w:id="1368"/>
            <w:r w:rsidRPr="00181B33">
              <w:rPr>
                <w:color w:val="000000"/>
                <w:sz w:val="16"/>
              </w:rPr>
              <w:t xml:space="preserve">4 </w:t>
            </w:r>
            <w:bookmarkEnd w:id="1367"/>
            <w:r w:rsidRPr="00181B33">
              <w:rPr>
                <w:color w:val="000000"/>
                <w:sz w:val="16"/>
              </w:rPr>
              <w:t>bits</w:t>
            </w:r>
          </w:p>
        </w:tc>
        <w:tc>
          <w:tcPr>
            <w:tcW w:w="1914" w:type="dxa"/>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p>
        </w:tc>
        <w:tc>
          <w:tcPr>
            <w:tcW w:w="2056" w:type="dxa"/>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p>
        </w:tc>
        <w:tc>
          <w:tcPr>
            <w:tcW w:w="3614" w:type="dxa"/>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rPr>
          <w:cantSplit/>
        </w:trPr>
        <w:tc>
          <w:tcPr>
            <w:tcW w:w="2268" w:type="dxa"/>
            <w:tcBorders>
              <w:top w:val="single" w:sz="6" w:space="0" w:color="auto"/>
              <w:bottom w:val="nil"/>
              <w:right w:val="single" w:sz="6"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0</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Full Supervision</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On Sight</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2</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Staff Responsible</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3</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Shunting</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4</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Unfitted</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5</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Sleeping</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6</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Stand By</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7</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Trip</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8</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Post Trip</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9</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System Failure</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10</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Isolation</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11</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Non Leading</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12</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E16095">
              <w:rPr>
                <w:color w:val="000000"/>
                <w:sz w:val="16"/>
              </w:rPr>
              <w:t>Limited_Supervision</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13</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STM National</w:t>
            </w:r>
          </w:p>
        </w:tc>
      </w:tr>
      <w:tr w:rsidR="00967CB5" w:rsidRPr="00181B33" w:rsidTr="00C106CE">
        <w:tblPrEx>
          <w:tblCellMar>
            <w:top w:w="0" w:type="dxa"/>
            <w:bottom w:w="0" w:type="dxa"/>
          </w:tblCellMar>
        </w:tblPrEx>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14</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Reversing</w:t>
            </w:r>
          </w:p>
        </w:tc>
      </w:tr>
      <w:tr w:rsidR="00967CB5" w:rsidRPr="00181B33" w:rsidTr="00C106CE">
        <w:tblPrEx>
          <w:tblCellMar>
            <w:top w:w="0" w:type="dxa"/>
            <w:bottom w:w="0" w:type="dxa"/>
          </w:tblCellMar>
        </w:tblPrEx>
        <w:trPr>
          <w:cantSplit/>
        </w:trPr>
        <w:tc>
          <w:tcPr>
            <w:tcW w:w="2268" w:type="dxa"/>
            <w:tcBorders>
              <w:top w:val="nil"/>
              <w:bottom w:val="single" w:sz="12" w:space="0" w:color="auto"/>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12" w:space="0" w:color="auto"/>
              <w:right w:val="nil"/>
            </w:tcBorders>
          </w:tcPr>
          <w:p w:rsidR="00967CB5" w:rsidRPr="00181B33" w:rsidRDefault="00967CB5" w:rsidP="00C106CE">
            <w:pPr>
              <w:pStyle w:val="Corpsdetexte"/>
              <w:rPr>
                <w:color w:val="000000"/>
                <w:sz w:val="16"/>
              </w:rPr>
            </w:pPr>
            <w:r w:rsidRPr="00181B33">
              <w:rPr>
                <w:color w:val="000000"/>
                <w:sz w:val="16"/>
              </w:rPr>
              <w:t>15</w:t>
            </w:r>
          </w:p>
        </w:tc>
        <w:tc>
          <w:tcPr>
            <w:tcW w:w="5670" w:type="dxa"/>
            <w:gridSpan w:val="2"/>
            <w:tcBorders>
              <w:top w:val="single" w:sz="6" w:space="0" w:color="auto"/>
              <w:left w:val="single" w:sz="6" w:space="0" w:color="auto"/>
              <w:bottom w:val="single" w:sz="12" w:space="0" w:color="auto"/>
            </w:tcBorders>
          </w:tcPr>
          <w:p w:rsidR="00967CB5" w:rsidRPr="00181B33" w:rsidRDefault="00967CB5" w:rsidP="00C106CE">
            <w:pPr>
              <w:pStyle w:val="Corpsdetexte"/>
              <w:rPr>
                <w:color w:val="000000"/>
                <w:sz w:val="16"/>
              </w:rPr>
            </w:pPr>
            <w:r>
              <w:rPr>
                <w:color w:val="000000"/>
                <w:sz w:val="16"/>
              </w:rPr>
              <w:t>Passive Shunting</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CCPU_NID_BG</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967CB5" w:rsidRPr="00181B33" w:rsidTr="00C106CE">
        <w:tblPrEx>
          <w:tblCellMar>
            <w:top w:w="0" w:type="dxa"/>
            <w:bottom w:w="0" w:type="dxa"/>
          </w:tblCellMar>
        </w:tblPrEx>
        <w:tc>
          <w:tcPr>
            <w:tcW w:w="2268" w:type="dxa"/>
            <w:tcBorders>
              <w:top w:val="single" w:sz="12"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Identity number of the balise group used as reference for the related distances/locations</w:t>
            </w:r>
          </w:p>
        </w:tc>
      </w:tr>
      <w:tr w:rsidR="00967CB5" w:rsidRPr="00181B33" w:rsidTr="00C106CE">
        <w:tblPrEx>
          <w:tblCellMar>
            <w:top w:w="0" w:type="dxa"/>
            <w:bottom w:w="0" w:type="dxa"/>
          </w:tblCellMar>
        </w:tblPrEx>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Identity number of a balise group or loop within the country or region defined by NID_C.</w:t>
            </w:r>
          </w:p>
        </w:tc>
      </w:tr>
      <w:tr w:rsidR="00967CB5" w:rsidRPr="00181B33" w:rsidTr="00C106CE">
        <w:tblPrEx>
          <w:tblCellMar>
            <w:top w:w="0" w:type="dxa"/>
            <w:bottom w:w="0" w:type="dxa"/>
          </w:tblCellMar>
        </w:tblPrEx>
        <w:tc>
          <w:tcPr>
            <w:tcW w:w="2268" w:type="dxa"/>
            <w:tcBorders>
              <w:top w:val="single" w:sz="4" w:space="0" w:color="auto"/>
              <w:bottom w:val="single" w:sz="4" w:space="0" w:color="auto"/>
              <w:right w:val="single" w:sz="4" w:space="0" w:color="auto"/>
            </w:tcBorders>
          </w:tcPr>
          <w:p w:rsidR="00967CB5" w:rsidRPr="00181B33" w:rsidRDefault="00967CB5" w:rsidP="00C106CE">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sz w:val="16"/>
              </w:rPr>
            </w:pPr>
            <w:bookmarkStart w:id="1369" w:name="NID_BG"/>
            <w:r w:rsidRPr="00181B33">
              <w:rPr>
                <w:sz w:val="16"/>
              </w:rPr>
              <w:t xml:space="preserve">14 </w:t>
            </w:r>
            <w:bookmarkEnd w:id="1369"/>
            <w:r w:rsidRPr="00181B33">
              <w:rPr>
                <w:sz w:val="16"/>
              </w:rPr>
              <w:t>bits</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16382</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blPrEx>
          <w:tblCellMar>
            <w:top w:w="0" w:type="dxa"/>
            <w:bottom w:w="0" w:type="dxa"/>
          </w:tblCellMar>
        </w:tblPrEx>
        <w:trPr>
          <w:cantSplit/>
        </w:trPr>
        <w:tc>
          <w:tcPr>
            <w:tcW w:w="2268" w:type="dxa"/>
            <w:tcBorders>
              <w:top w:val="single" w:sz="4" w:space="0" w:color="auto"/>
              <w:bottom w:val="single" w:sz="12" w:space="0" w:color="auto"/>
              <w:right w:val="single" w:sz="4" w:space="0" w:color="auto"/>
            </w:tcBorders>
          </w:tcPr>
          <w:p w:rsidR="00967CB5" w:rsidRPr="00181B33" w:rsidRDefault="00967CB5" w:rsidP="00C106CE">
            <w:pPr>
              <w:pStyle w:val="Corpsdetexte"/>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pStyle w:val="Corpsdetexte"/>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rsidR="00967CB5" w:rsidRPr="00181B33" w:rsidRDefault="00967CB5" w:rsidP="00C106CE">
            <w:pPr>
              <w:pStyle w:val="Corpsdetexte"/>
              <w:rPr>
                <w:sz w:val="16"/>
              </w:rPr>
            </w:pPr>
            <w:r w:rsidRPr="00181B33">
              <w:rPr>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CCPU_NID_BG_NEW</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967CB5" w:rsidRPr="00181B33" w:rsidTr="00C106CE">
        <w:tblPrEx>
          <w:tblCellMar>
            <w:top w:w="0" w:type="dxa"/>
            <w:bottom w:w="0" w:type="dxa"/>
          </w:tblCellMar>
        </w:tblPrEx>
        <w:tc>
          <w:tcPr>
            <w:tcW w:w="2268" w:type="dxa"/>
            <w:tcBorders>
              <w:top w:val="single" w:sz="12"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Identity number of the new balise group to use as reference for the related distances/locations</w:t>
            </w:r>
          </w:p>
        </w:tc>
      </w:tr>
      <w:tr w:rsidR="00967CB5" w:rsidRPr="00181B33" w:rsidTr="00C106CE">
        <w:tblPrEx>
          <w:tblCellMar>
            <w:top w:w="0" w:type="dxa"/>
            <w:bottom w:w="0" w:type="dxa"/>
          </w:tblCellMar>
        </w:tblPrEx>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Identity number of a balise group or loop within the country or region defined by NID_C.</w:t>
            </w:r>
          </w:p>
        </w:tc>
      </w:tr>
      <w:tr w:rsidR="00967CB5" w:rsidRPr="00181B33" w:rsidTr="00C106CE">
        <w:tblPrEx>
          <w:tblCellMar>
            <w:top w:w="0" w:type="dxa"/>
            <w:bottom w:w="0" w:type="dxa"/>
          </w:tblCellMar>
        </w:tblPrEx>
        <w:tc>
          <w:tcPr>
            <w:tcW w:w="2268" w:type="dxa"/>
            <w:tcBorders>
              <w:top w:val="single" w:sz="4" w:space="0" w:color="auto"/>
              <w:bottom w:val="single" w:sz="4" w:space="0" w:color="auto"/>
              <w:right w:val="single" w:sz="4" w:space="0" w:color="auto"/>
            </w:tcBorders>
          </w:tcPr>
          <w:p w:rsidR="00967CB5" w:rsidRPr="00181B33" w:rsidRDefault="00967CB5" w:rsidP="00C106CE">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14 bits</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16382</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blPrEx>
          <w:tblCellMar>
            <w:top w:w="0" w:type="dxa"/>
            <w:bottom w:w="0" w:type="dxa"/>
          </w:tblCellMar>
        </w:tblPrEx>
        <w:trPr>
          <w:cantSplit/>
        </w:trPr>
        <w:tc>
          <w:tcPr>
            <w:tcW w:w="2268" w:type="dxa"/>
            <w:tcBorders>
              <w:top w:val="single" w:sz="4" w:space="0" w:color="auto"/>
              <w:bottom w:val="single" w:sz="12" w:space="0" w:color="auto"/>
              <w:right w:val="single" w:sz="4" w:space="0" w:color="auto"/>
            </w:tcBorders>
          </w:tcPr>
          <w:p w:rsidR="00967CB5" w:rsidRPr="00181B33" w:rsidRDefault="00967CB5" w:rsidP="00C106CE">
            <w:pPr>
              <w:pStyle w:val="Corpsdetexte"/>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pStyle w:val="Corpsdetexte"/>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rsidR="00967CB5" w:rsidRPr="00181B33" w:rsidRDefault="00967CB5" w:rsidP="00C106CE">
            <w:pPr>
              <w:pStyle w:val="Corpsdetexte"/>
              <w:rPr>
                <w:sz w:val="16"/>
              </w:rPr>
            </w:pPr>
            <w:r w:rsidRPr="00181B33">
              <w:rPr>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CCPU_NID_BG_OLD</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967CB5" w:rsidRPr="00181B33" w:rsidTr="00C106CE">
        <w:tblPrEx>
          <w:tblCellMar>
            <w:top w:w="0" w:type="dxa"/>
            <w:bottom w:w="0" w:type="dxa"/>
          </w:tblCellMar>
        </w:tblPrEx>
        <w:tc>
          <w:tcPr>
            <w:tcW w:w="2268" w:type="dxa"/>
            <w:tcBorders>
              <w:top w:val="single" w:sz="12"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Identity number of the current (old) balise group used as reference for the related distances/locations</w:t>
            </w:r>
          </w:p>
        </w:tc>
      </w:tr>
      <w:tr w:rsidR="00967CB5" w:rsidRPr="00181B33" w:rsidTr="00C106CE">
        <w:tblPrEx>
          <w:tblCellMar>
            <w:top w:w="0" w:type="dxa"/>
            <w:bottom w:w="0" w:type="dxa"/>
          </w:tblCellMar>
        </w:tblPrEx>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Identity number of a balise group or loop within the country or region defined by NID_C.</w:t>
            </w:r>
          </w:p>
        </w:tc>
      </w:tr>
      <w:tr w:rsidR="00967CB5" w:rsidRPr="00181B33" w:rsidTr="00C106CE">
        <w:tblPrEx>
          <w:tblCellMar>
            <w:top w:w="0" w:type="dxa"/>
            <w:bottom w:w="0" w:type="dxa"/>
          </w:tblCellMar>
        </w:tblPrEx>
        <w:tc>
          <w:tcPr>
            <w:tcW w:w="2268" w:type="dxa"/>
            <w:tcBorders>
              <w:top w:val="single" w:sz="4" w:space="0" w:color="auto"/>
              <w:bottom w:val="single" w:sz="4" w:space="0" w:color="auto"/>
              <w:right w:val="single" w:sz="4" w:space="0" w:color="auto"/>
            </w:tcBorders>
          </w:tcPr>
          <w:p w:rsidR="00967CB5" w:rsidRPr="00181B33" w:rsidRDefault="00967CB5" w:rsidP="00C106CE">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14 bits</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16382</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blPrEx>
          <w:tblCellMar>
            <w:top w:w="0" w:type="dxa"/>
            <w:bottom w:w="0" w:type="dxa"/>
          </w:tblCellMar>
        </w:tblPrEx>
        <w:trPr>
          <w:cantSplit/>
        </w:trPr>
        <w:tc>
          <w:tcPr>
            <w:tcW w:w="2268" w:type="dxa"/>
            <w:tcBorders>
              <w:top w:val="single" w:sz="4" w:space="0" w:color="auto"/>
              <w:bottom w:val="single" w:sz="12" w:space="0" w:color="auto"/>
              <w:right w:val="single" w:sz="4" w:space="0" w:color="auto"/>
            </w:tcBorders>
          </w:tcPr>
          <w:p w:rsidR="00967CB5" w:rsidRPr="00181B33" w:rsidRDefault="00967CB5" w:rsidP="00C106CE">
            <w:pPr>
              <w:pStyle w:val="Corpsdetexte"/>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pStyle w:val="Corpsdetexte"/>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rsidR="00967CB5" w:rsidRPr="00181B33" w:rsidRDefault="00967CB5" w:rsidP="00C106CE">
            <w:pPr>
              <w:pStyle w:val="Corpsdetexte"/>
              <w:rPr>
                <w:sz w:val="16"/>
              </w:rPr>
            </w:pPr>
            <w:r w:rsidRPr="00181B33">
              <w:rPr>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967CB5" w:rsidRPr="00181B33" w:rsidTr="00C106CE">
        <w:tblPrEx>
          <w:tblCellMar>
            <w:top w:w="0" w:type="dxa"/>
            <w:bottom w:w="0" w:type="dxa"/>
          </w:tblCellMar>
        </w:tblPrEx>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Identity number of the country or region where is located the reference balise group</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Code used to identify the country or region in which the balise group is situated. These need not necessarily follow administrative or political boundaries.</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sz w:val="16"/>
              </w:rPr>
              <w:t>Length of variable</w:t>
            </w:r>
          </w:p>
        </w:tc>
        <w:tc>
          <w:tcPr>
            <w:tcW w:w="2056"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Minimum Value</w:t>
            </w:r>
          </w:p>
        </w:tc>
        <w:tc>
          <w:tcPr>
            <w:tcW w:w="1984"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sz w:val="16"/>
              </w:rPr>
            </w:pPr>
            <w:bookmarkStart w:id="1370" w:name="NID_C"/>
            <w:r w:rsidRPr="00181B33">
              <w:rPr>
                <w:sz w:val="16"/>
              </w:rPr>
              <w:t xml:space="preserve">10 </w:t>
            </w:r>
            <w:bookmarkEnd w:id="1370"/>
            <w:r w:rsidRPr="00181B33">
              <w:rPr>
                <w:sz w:val="16"/>
              </w:rPr>
              <w:t>bits</w:t>
            </w:r>
          </w:p>
        </w:tc>
        <w:tc>
          <w:tcPr>
            <w:tcW w:w="2056"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0</w:t>
            </w:r>
          </w:p>
        </w:tc>
        <w:tc>
          <w:tcPr>
            <w:tcW w:w="1984"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1023</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blPrEx>
          <w:tblCellMar>
            <w:top w:w="0" w:type="dxa"/>
            <w:bottom w:w="0" w:type="dxa"/>
          </w:tblCellMar>
        </w:tblPrEx>
        <w:trPr>
          <w:cantSplit/>
        </w:trPr>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sz w:val="16"/>
              </w:rPr>
            </w:pPr>
            <w:r w:rsidRPr="00181B33">
              <w:rPr>
                <w:b/>
                <w:i/>
                <w:sz w:val="16"/>
              </w:rPr>
              <w:t>Special/Reserved Values</w:t>
            </w:r>
          </w:p>
        </w:tc>
        <w:tc>
          <w:tcPr>
            <w:tcW w:w="2056" w:type="dxa"/>
            <w:tcBorders>
              <w:top w:val="single" w:sz="6" w:space="0" w:color="auto"/>
              <w:bottom w:val="single" w:sz="12" w:space="0" w:color="auto"/>
            </w:tcBorders>
          </w:tcPr>
          <w:p w:rsidR="00967CB5" w:rsidRPr="00181B33" w:rsidRDefault="00967CB5" w:rsidP="00C106CE">
            <w:pPr>
              <w:pStyle w:val="Corpsdetexte"/>
              <w:rPr>
                <w:sz w:val="16"/>
              </w:rPr>
            </w:pPr>
          </w:p>
        </w:tc>
        <w:tc>
          <w:tcPr>
            <w:tcW w:w="5528"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i/>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CCPU_NID_C_NEW</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967CB5" w:rsidRPr="00181B33" w:rsidTr="00C106CE">
        <w:tblPrEx>
          <w:tblCellMar>
            <w:top w:w="0" w:type="dxa"/>
            <w:bottom w:w="0" w:type="dxa"/>
          </w:tblCellMar>
        </w:tblPrEx>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Identity number of the country or region where is located the new reference balise group</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Code used to identify the country or region in which the balise group is situated. These need not necessarily follow administrative or political boundaries.</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sz w:val="16"/>
              </w:rPr>
              <w:t>Length of variable</w:t>
            </w:r>
          </w:p>
        </w:tc>
        <w:tc>
          <w:tcPr>
            <w:tcW w:w="2056"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Minimum Value</w:t>
            </w:r>
          </w:p>
        </w:tc>
        <w:tc>
          <w:tcPr>
            <w:tcW w:w="1984"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sz w:val="16"/>
              </w:rPr>
            </w:pPr>
            <w:r w:rsidRPr="00181B33">
              <w:rPr>
                <w:sz w:val="16"/>
              </w:rPr>
              <w:t>10 bits</w:t>
            </w:r>
          </w:p>
        </w:tc>
        <w:tc>
          <w:tcPr>
            <w:tcW w:w="2056"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0</w:t>
            </w:r>
          </w:p>
        </w:tc>
        <w:tc>
          <w:tcPr>
            <w:tcW w:w="1984"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1023</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blPrEx>
          <w:tblCellMar>
            <w:top w:w="0" w:type="dxa"/>
            <w:bottom w:w="0" w:type="dxa"/>
          </w:tblCellMar>
        </w:tblPrEx>
        <w:trPr>
          <w:cantSplit/>
        </w:trPr>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sz w:val="16"/>
              </w:rPr>
            </w:pPr>
            <w:r w:rsidRPr="00181B33">
              <w:rPr>
                <w:b/>
                <w:i/>
                <w:sz w:val="16"/>
              </w:rPr>
              <w:t>Special/Reserved Values</w:t>
            </w:r>
          </w:p>
        </w:tc>
        <w:tc>
          <w:tcPr>
            <w:tcW w:w="2056" w:type="dxa"/>
            <w:tcBorders>
              <w:top w:val="single" w:sz="6" w:space="0" w:color="auto"/>
              <w:bottom w:val="single" w:sz="12" w:space="0" w:color="auto"/>
            </w:tcBorders>
          </w:tcPr>
          <w:p w:rsidR="00967CB5" w:rsidRPr="00181B33" w:rsidRDefault="00967CB5" w:rsidP="00C106CE">
            <w:pPr>
              <w:pStyle w:val="Corpsdetexte"/>
              <w:rPr>
                <w:sz w:val="16"/>
              </w:rPr>
            </w:pPr>
          </w:p>
        </w:tc>
        <w:tc>
          <w:tcPr>
            <w:tcW w:w="5528"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i/>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CCPU_NID_C_OLD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967CB5" w:rsidRPr="00181B33" w:rsidTr="00C106CE">
        <w:tblPrEx>
          <w:tblCellMar>
            <w:top w:w="0" w:type="dxa"/>
            <w:bottom w:w="0" w:type="dxa"/>
          </w:tblCellMar>
        </w:tblPrEx>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Identity number of the country or region where is located the current (old) reference balise group</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Code used to identify the country or region in which the balise group is situated. These need not necessarily follow administrative or political boundaries.</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sz w:val="16"/>
              </w:rPr>
              <w:t>Length of variable</w:t>
            </w:r>
          </w:p>
        </w:tc>
        <w:tc>
          <w:tcPr>
            <w:tcW w:w="2056"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Minimum Value</w:t>
            </w:r>
          </w:p>
        </w:tc>
        <w:tc>
          <w:tcPr>
            <w:tcW w:w="1984"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sz w:val="16"/>
              </w:rPr>
            </w:pPr>
            <w:r w:rsidRPr="00181B33">
              <w:rPr>
                <w:sz w:val="16"/>
              </w:rPr>
              <w:t>10 bits</w:t>
            </w:r>
          </w:p>
        </w:tc>
        <w:tc>
          <w:tcPr>
            <w:tcW w:w="2056"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0</w:t>
            </w:r>
          </w:p>
        </w:tc>
        <w:tc>
          <w:tcPr>
            <w:tcW w:w="1984"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1023</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blPrEx>
          <w:tblCellMar>
            <w:top w:w="0" w:type="dxa"/>
            <w:bottom w:w="0" w:type="dxa"/>
          </w:tblCellMar>
        </w:tblPrEx>
        <w:trPr>
          <w:cantSplit/>
        </w:trPr>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sz w:val="16"/>
              </w:rPr>
            </w:pPr>
            <w:r w:rsidRPr="00181B33">
              <w:rPr>
                <w:b/>
                <w:i/>
                <w:sz w:val="16"/>
              </w:rPr>
              <w:t>Special/Reserved Values</w:t>
            </w:r>
          </w:p>
        </w:tc>
        <w:tc>
          <w:tcPr>
            <w:tcW w:w="2056" w:type="dxa"/>
            <w:tcBorders>
              <w:top w:val="single" w:sz="6" w:space="0" w:color="auto"/>
              <w:bottom w:val="single" w:sz="12" w:space="0" w:color="auto"/>
            </w:tcBorders>
          </w:tcPr>
          <w:p w:rsidR="00967CB5" w:rsidRPr="00181B33" w:rsidRDefault="00967CB5" w:rsidP="00C106CE">
            <w:pPr>
              <w:pStyle w:val="Corpsdetexte"/>
              <w:rPr>
                <w:sz w:val="16"/>
              </w:rPr>
            </w:pPr>
          </w:p>
        </w:tc>
        <w:tc>
          <w:tcPr>
            <w:tcW w:w="5528"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i/>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CCPU_NID_OPERATIONAL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Train Running Number</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See subset 026,  chapter 7, variable NID_OPERATIONAL</w:t>
            </w:r>
          </w:p>
        </w:tc>
      </w:tr>
      <w:tr w:rsidR="00967CB5" w:rsidRPr="00181B33" w:rsidTr="00C106CE">
        <w:tblPrEx>
          <w:tblCellMar>
            <w:top w:w="0" w:type="dxa"/>
            <w:bottom w:w="0" w:type="dxa"/>
          </w:tblCellMar>
        </w:tblPrEx>
        <w:tc>
          <w:tcPr>
            <w:tcW w:w="2268" w:type="dxa"/>
            <w:tcBorders>
              <w:bottom w:val="single" w:sz="6" w:space="0" w:color="auto"/>
            </w:tcBorders>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32 bits</w:t>
            </w:r>
          </w:p>
        </w:tc>
        <w:tc>
          <w:tcPr>
            <w:tcW w:w="1914" w:type="dxa"/>
          </w:tcPr>
          <w:p w:rsidR="00967CB5" w:rsidRPr="00181B33" w:rsidRDefault="00967CB5" w:rsidP="00C106CE">
            <w:pPr>
              <w:pStyle w:val="Corpsdetexte"/>
              <w:rPr>
                <w:color w:val="000000"/>
                <w:sz w:val="16"/>
              </w:rPr>
            </w:pPr>
            <w:r w:rsidRPr="00181B33">
              <w:rPr>
                <w:sz w:val="16"/>
              </w:rPr>
              <w:t>0</w:t>
            </w:r>
          </w:p>
        </w:tc>
        <w:tc>
          <w:tcPr>
            <w:tcW w:w="2056" w:type="dxa"/>
          </w:tcPr>
          <w:p w:rsidR="00967CB5" w:rsidRPr="00181B33" w:rsidRDefault="00967CB5" w:rsidP="00C106CE">
            <w:pPr>
              <w:pStyle w:val="Corpsdetexte"/>
              <w:rPr>
                <w:color w:val="000000"/>
                <w:sz w:val="16"/>
              </w:rPr>
            </w:pPr>
            <w:r w:rsidRPr="00181B33">
              <w:rPr>
                <w:sz w:val="16"/>
              </w:rPr>
              <w:t>9999 9999</w:t>
            </w:r>
          </w:p>
        </w:tc>
        <w:tc>
          <w:tcPr>
            <w:tcW w:w="3614" w:type="dxa"/>
          </w:tcPr>
          <w:p w:rsidR="00967CB5" w:rsidRPr="00181B33" w:rsidRDefault="00967CB5" w:rsidP="00C106CE">
            <w:pPr>
              <w:pStyle w:val="Corpsdetexte"/>
              <w:rPr>
                <w:color w:val="000000"/>
                <w:sz w:val="16"/>
              </w:rPr>
            </w:pPr>
            <w:r w:rsidRPr="00181B33">
              <w:rPr>
                <w:sz w:val="16"/>
              </w:rPr>
              <w:t>Binary Coded Decimal</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CCPU_NO_MOTION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 xml:space="preserve">Movement state of train </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r w:rsidRPr="00181B33">
              <w:rPr>
                <w:sz w:val="16"/>
              </w:rPr>
              <w:t xml:space="preserve">Indicates if a movement of the train is detected or if a no mortion state can be considered. </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Length of variable</w:t>
            </w:r>
          </w:p>
        </w:tc>
        <w:tc>
          <w:tcPr>
            <w:tcW w:w="1914" w:type="dxa"/>
          </w:tcPr>
          <w:p w:rsidR="00967CB5" w:rsidRPr="00181B33" w:rsidRDefault="00967CB5" w:rsidP="00C106CE">
            <w:pPr>
              <w:pStyle w:val="Corpsdetexte"/>
              <w:rPr>
                <w:b/>
                <w:i/>
                <w:sz w:val="16"/>
              </w:rPr>
            </w:pPr>
            <w:r w:rsidRPr="00181B33">
              <w:rPr>
                <w:b/>
                <w:i/>
                <w:sz w:val="16"/>
              </w:rPr>
              <w:t>Minimum Value</w:t>
            </w:r>
          </w:p>
        </w:tc>
        <w:tc>
          <w:tcPr>
            <w:tcW w:w="1985" w:type="dxa"/>
          </w:tcPr>
          <w:p w:rsidR="00967CB5" w:rsidRPr="00181B33" w:rsidRDefault="00967CB5" w:rsidP="00C106CE">
            <w:pPr>
              <w:pStyle w:val="Corpsdetexte"/>
              <w:rPr>
                <w:b/>
                <w:i/>
                <w:sz w:val="16"/>
              </w:rPr>
            </w:pPr>
            <w:r w:rsidRPr="00181B33">
              <w:rPr>
                <w:b/>
                <w:i/>
                <w:sz w:val="16"/>
              </w:rPr>
              <w:t>Maximum Value</w:t>
            </w:r>
          </w:p>
        </w:tc>
        <w:tc>
          <w:tcPr>
            <w:tcW w:w="3685"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Borders>
              <w:bottom w:val="nil"/>
            </w:tcBorders>
          </w:tcPr>
          <w:p w:rsidR="00967CB5" w:rsidRPr="00181B33" w:rsidRDefault="00967CB5" w:rsidP="00C106CE">
            <w:pPr>
              <w:pStyle w:val="Corpsdetexte"/>
              <w:rPr>
                <w:sz w:val="16"/>
              </w:rPr>
            </w:pPr>
            <w:r w:rsidRPr="00181B33">
              <w:rPr>
                <w:sz w:val="16"/>
              </w:rPr>
              <w:t>2 bits</w:t>
            </w:r>
          </w:p>
        </w:tc>
        <w:tc>
          <w:tcPr>
            <w:tcW w:w="1914" w:type="dxa"/>
          </w:tcPr>
          <w:p w:rsidR="00967CB5" w:rsidRPr="00181B33" w:rsidRDefault="00967CB5" w:rsidP="00C106CE">
            <w:pPr>
              <w:pStyle w:val="Corpsdetexte"/>
              <w:rPr>
                <w:sz w:val="16"/>
              </w:rPr>
            </w:pPr>
          </w:p>
        </w:tc>
        <w:tc>
          <w:tcPr>
            <w:tcW w:w="1985" w:type="dxa"/>
          </w:tcPr>
          <w:p w:rsidR="00967CB5" w:rsidRPr="00181B33" w:rsidRDefault="00967CB5" w:rsidP="00C106CE">
            <w:pPr>
              <w:pStyle w:val="Corpsdetexte"/>
              <w:rPr>
                <w:sz w:val="16"/>
              </w:rPr>
            </w:pPr>
            <w:r w:rsidRPr="00181B33">
              <w:rPr>
                <w:sz w:val="16"/>
              </w:rPr>
              <w:t xml:space="preserve"> </w:t>
            </w:r>
          </w:p>
        </w:tc>
        <w:tc>
          <w:tcPr>
            <w:tcW w:w="3685" w:type="dxa"/>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rPr>
          <w:cantSplit/>
        </w:trPr>
        <w:tc>
          <w:tcPr>
            <w:tcW w:w="2268" w:type="dxa"/>
            <w:tcBorders>
              <w:top w:val="single" w:sz="6" w:space="0" w:color="auto"/>
              <w:bottom w:val="nil"/>
            </w:tcBorders>
          </w:tcPr>
          <w:p w:rsidR="00967CB5" w:rsidRPr="00181B33" w:rsidRDefault="00967CB5" w:rsidP="00C106CE">
            <w:pPr>
              <w:pStyle w:val="Corpsdetexte"/>
              <w:rPr>
                <w:b/>
                <w:i/>
                <w:sz w:val="16"/>
              </w:rPr>
            </w:pPr>
            <w:r w:rsidRPr="00181B33">
              <w:rPr>
                <w:b/>
                <w:i/>
                <w:sz w:val="16"/>
              </w:rPr>
              <w:t>Special/Reserved Values</w:t>
            </w:r>
          </w:p>
        </w:tc>
        <w:tc>
          <w:tcPr>
            <w:tcW w:w="1914" w:type="dxa"/>
          </w:tcPr>
          <w:p w:rsidR="00967CB5" w:rsidRPr="00181B33" w:rsidRDefault="00967CB5" w:rsidP="00C106CE">
            <w:pPr>
              <w:pStyle w:val="Corpsdetexte"/>
              <w:rPr>
                <w:sz w:val="16"/>
              </w:rPr>
            </w:pPr>
            <w:r w:rsidRPr="00181B33">
              <w:rPr>
                <w:sz w:val="16"/>
              </w:rPr>
              <w:t>0</w:t>
            </w:r>
          </w:p>
        </w:tc>
        <w:tc>
          <w:tcPr>
            <w:tcW w:w="5670" w:type="dxa"/>
            <w:gridSpan w:val="2"/>
          </w:tcPr>
          <w:p w:rsidR="00967CB5" w:rsidRPr="00181B33" w:rsidRDefault="00967CB5" w:rsidP="00C106CE">
            <w:pPr>
              <w:pStyle w:val="Corpsdetexte"/>
              <w:rPr>
                <w:sz w:val="16"/>
              </w:rPr>
            </w:pPr>
            <w:r w:rsidRPr="00181B33">
              <w:rPr>
                <w:sz w:val="16"/>
              </w:rPr>
              <w:t>Motion</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1</w:t>
            </w:r>
          </w:p>
        </w:tc>
        <w:tc>
          <w:tcPr>
            <w:tcW w:w="5670" w:type="dxa"/>
            <w:gridSpan w:val="2"/>
          </w:tcPr>
          <w:p w:rsidR="00967CB5" w:rsidRPr="00181B33" w:rsidRDefault="00967CB5" w:rsidP="00C106CE">
            <w:pPr>
              <w:pStyle w:val="Corpsdetexte"/>
              <w:rPr>
                <w:sz w:val="16"/>
              </w:rPr>
            </w:pPr>
            <w:r w:rsidRPr="00181B33">
              <w:rPr>
                <w:sz w:val="16"/>
              </w:rPr>
              <w:t>No Motion</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2</w:t>
            </w:r>
          </w:p>
        </w:tc>
        <w:tc>
          <w:tcPr>
            <w:tcW w:w="5670" w:type="dxa"/>
            <w:gridSpan w:val="2"/>
          </w:tcPr>
          <w:p w:rsidR="00967CB5" w:rsidRPr="00181B33" w:rsidRDefault="00967CB5" w:rsidP="00C106CE">
            <w:pPr>
              <w:pStyle w:val="Corpsdetexte"/>
              <w:rPr>
                <w:sz w:val="16"/>
              </w:rPr>
            </w:pPr>
            <w:r w:rsidRPr="00181B33">
              <w:rPr>
                <w:sz w:val="16"/>
              </w:rPr>
              <w:t>Unknown</w:t>
            </w:r>
          </w:p>
        </w:tc>
      </w:tr>
      <w:tr w:rsidR="00967CB5" w:rsidRPr="00181B33" w:rsidTr="00C106CE">
        <w:tblPrEx>
          <w:tblCellMar>
            <w:top w:w="0" w:type="dxa"/>
            <w:bottom w:w="0" w:type="dxa"/>
          </w:tblCellMar>
        </w:tblPrEx>
        <w:trPr>
          <w:cantSplit/>
        </w:trPr>
        <w:tc>
          <w:tcPr>
            <w:tcW w:w="2268" w:type="dxa"/>
            <w:tcBorders>
              <w:top w:val="nil"/>
              <w:bottom w:val="single" w:sz="12" w:space="0" w:color="auto"/>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3</w:t>
            </w:r>
          </w:p>
        </w:tc>
        <w:tc>
          <w:tcPr>
            <w:tcW w:w="5670"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CCPU_RUNNING_DIRECTION_CHANGE_FOR_DATA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Running direction change for data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That flag indicates if a modification of orientation has to be taken into account for the data supervision. </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 running direction change for data supervision</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a running direction change occurred at this cycle for data supervision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CCPU_SB_COMMAND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Service brake command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Do_no_apply_SB</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Apply_SB</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Apply_SB_not_protected</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t>CCPU_SB_MONITORING_STATE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Pr>
                <w:color w:val="000000"/>
                <w:sz w:val="16"/>
              </w:rPr>
              <w:t>State of SB monitoring by CORE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Pr>
                <w:color w:val="000000"/>
                <w:sz w:val="16"/>
              </w:rPr>
              <w:t>Result of SB monitoring by CORE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Pr>
                <w:color w:val="000000"/>
                <w:sz w:val="16"/>
              </w:rPr>
              <w:t>NOT_RELEVANT (no monitoring running or running in order)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Pr>
                <w:color w:val="000000"/>
                <w:sz w:val="16"/>
              </w:rPr>
              <w:t>FAILED (monitoring running and failed)</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CCPU_START_EB_TESTS_ON_DEMAND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EB tests on demand start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Triggers the EB tests on demand</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Pr>
                <w:color w:val="000000"/>
                <w:sz w:val="16"/>
              </w:rPr>
              <w:t>NO_TEST</w:t>
            </w:r>
            <w:r w:rsidRPr="00181B33">
              <w:rPr>
                <w:color w:val="000000"/>
                <w:sz w:val="16"/>
              </w:rPr>
              <w:t> : do not start brake tests (but do not stop them if already started)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start  EB tests</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start SB tests</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CCPU_TRACTION_CUT_OFF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Cut off traction command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False     (=Release traction cut off command)</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True      (=Cut off traction)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CCPU_TRAIN_LENGTH</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Train length deduced from validated train data. The train length takes the value “Unknown” if the train data are not validated or not correct.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12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4094  [m]</w:t>
            </w:r>
          </w:p>
        </w:tc>
        <w:tc>
          <w:tcPr>
            <w:tcW w:w="3614" w:type="dxa"/>
          </w:tcPr>
          <w:p w:rsidR="00967CB5" w:rsidRPr="00181B33" w:rsidRDefault="00967CB5" w:rsidP="00C106CE">
            <w:pPr>
              <w:pStyle w:val="Corpsdetexte"/>
              <w:rPr>
                <w:color w:val="000000"/>
                <w:sz w:val="16"/>
              </w:rPr>
            </w:pPr>
            <w:r w:rsidRPr="00181B33">
              <w:rPr>
                <w:color w:val="000000"/>
                <w:sz w:val="16"/>
              </w:rPr>
              <w:t>1</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4095</w:t>
            </w:r>
          </w:p>
        </w:tc>
        <w:tc>
          <w:tcPr>
            <w:tcW w:w="5670" w:type="dxa"/>
            <w:gridSpan w:val="2"/>
          </w:tcPr>
          <w:p w:rsidR="00967CB5" w:rsidRPr="00181B33" w:rsidRDefault="00967CB5" w:rsidP="00C106CE">
            <w:pPr>
              <w:pStyle w:val="Corpsdetexte"/>
              <w:rPr>
                <w:color w:val="000000"/>
                <w:sz w:val="16"/>
              </w:rPr>
            </w:pPr>
            <w:r w:rsidRPr="00181B33">
              <w:rPr>
                <w:color w:val="000000"/>
                <w:sz w:val="16"/>
              </w:rPr>
              <w:t>Unknown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CCPU_TRAIN_MOVEMENT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Direction of train movement in relation to the LRBG orientation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r w:rsidRPr="00181B33">
              <w:rPr>
                <w:sz w:val="16"/>
              </w:rPr>
              <w:t>Indicates the running direction of the train, with respect to the active cab</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Length of variable</w:t>
            </w:r>
          </w:p>
        </w:tc>
        <w:tc>
          <w:tcPr>
            <w:tcW w:w="1914" w:type="dxa"/>
          </w:tcPr>
          <w:p w:rsidR="00967CB5" w:rsidRPr="00181B33" w:rsidRDefault="00967CB5" w:rsidP="00C106CE">
            <w:pPr>
              <w:pStyle w:val="Corpsdetexte"/>
              <w:rPr>
                <w:b/>
                <w:i/>
                <w:sz w:val="16"/>
              </w:rPr>
            </w:pPr>
            <w:r w:rsidRPr="00181B33">
              <w:rPr>
                <w:b/>
                <w:i/>
                <w:sz w:val="16"/>
              </w:rPr>
              <w:t>Minimum Value</w:t>
            </w:r>
          </w:p>
        </w:tc>
        <w:tc>
          <w:tcPr>
            <w:tcW w:w="1985" w:type="dxa"/>
          </w:tcPr>
          <w:p w:rsidR="00967CB5" w:rsidRPr="00181B33" w:rsidRDefault="00967CB5" w:rsidP="00C106CE">
            <w:pPr>
              <w:pStyle w:val="Corpsdetexte"/>
              <w:rPr>
                <w:b/>
                <w:i/>
                <w:sz w:val="16"/>
              </w:rPr>
            </w:pPr>
            <w:r w:rsidRPr="00181B33">
              <w:rPr>
                <w:b/>
                <w:i/>
                <w:sz w:val="16"/>
              </w:rPr>
              <w:t>Maximum Value</w:t>
            </w:r>
          </w:p>
        </w:tc>
        <w:tc>
          <w:tcPr>
            <w:tcW w:w="3685"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Borders>
              <w:bottom w:val="nil"/>
            </w:tcBorders>
          </w:tcPr>
          <w:p w:rsidR="00967CB5" w:rsidRPr="00181B33" w:rsidRDefault="00967CB5" w:rsidP="00C106CE">
            <w:pPr>
              <w:pStyle w:val="Corpsdetexte"/>
              <w:rPr>
                <w:sz w:val="16"/>
              </w:rPr>
            </w:pPr>
            <w:bookmarkStart w:id="1371" w:name="_Hlt494603123"/>
            <w:bookmarkStart w:id="1372" w:name="Q_DIRTRAIN"/>
            <w:bookmarkStart w:id="1373" w:name="_Hlt494604242"/>
            <w:bookmarkEnd w:id="1371"/>
            <w:r w:rsidRPr="00181B33">
              <w:rPr>
                <w:sz w:val="16"/>
              </w:rPr>
              <w:t>2</w:t>
            </w:r>
            <w:bookmarkEnd w:id="1373"/>
            <w:r w:rsidRPr="00181B33">
              <w:rPr>
                <w:sz w:val="16"/>
              </w:rPr>
              <w:t xml:space="preserve"> </w:t>
            </w:r>
            <w:bookmarkEnd w:id="1372"/>
            <w:r w:rsidRPr="00181B33">
              <w:rPr>
                <w:sz w:val="16"/>
              </w:rPr>
              <w:t>bits</w:t>
            </w:r>
          </w:p>
        </w:tc>
        <w:tc>
          <w:tcPr>
            <w:tcW w:w="1914" w:type="dxa"/>
          </w:tcPr>
          <w:p w:rsidR="00967CB5" w:rsidRPr="00181B33" w:rsidRDefault="00967CB5" w:rsidP="00C106CE">
            <w:pPr>
              <w:pStyle w:val="Corpsdetexte"/>
              <w:rPr>
                <w:sz w:val="16"/>
              </w:rPr>
            </w:pPr>
          </w:p>
        </w:tc>
        <w:tc>
          <w:tcPr>
            <w:tcW w:w="1985" w:type="dxa"/>
          </w:tcPr>
          <w:p w:rsidR="00967CB5" w:rsidRPr="00181B33" w:rsidRDefault="00967CB5" w:rsidP="00C106CE">
            <w:pPr>
              <w:pStyle w:val="Corpsdetexte"/>
              <w:rPr>
                <w:sz w:val="16"/>
              </w:rPr>
            </w:pPr>
            <w:r w:rsidRPr="00181B33">
              <w:rPr>
                <w:sz w:val="16"/>
              </w:rPr>
              <w:t xml:space="preserve"> </w:t>
            </w:r>
          </w:p>
        </w:tc>
        <w:tc>
          <w:tcPr>
            <w:tcW w:w="3685" w:type="dxa"/>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rPr>
          <w:cantSplit/>
        </w:trPr>
        <w:tc>
          <w:tcPr>
            <w:tcW w:w="2268" w:type="dxa"/>
            <w:tcBorders>
              <w:top w:val="single" w:sz="6" w:space="0" w:color="auto"/>
              <w:bottom w:val="nil"/>
            </w:tcBorders>
          </w:tcPr>
          <w:p w:rsidR="00967CB5" w:rsidRPr="00181B33" w:rsidRDefault="00967CB5" w:rsidP="00C106CE">
            <w:pPr>
              <w:pStyle w:val="Corpsdetexte"/>
              <w:rPr>
                <w:b/>
                <w:i/>
                <w:sz w:val="16"/>
              </w:rPr>
            </w:pPr>
            <w:r w:rsidRPr="00181B33">
              <w:rPr>
                <w:b/>
                <w:i/>
                <w:sz w:val="16"/>
              </w:rPr>
              <w:t>Special/Reserved Values</w:t>
            </w:r>
          </w:p>
        </w:tc>
        <w:tc>
          <w:tcPr>
            <w:tcW w:w="1914" w:type="dxa"/>
          </w:tcPr>
          <w:p w:rsidR="00967CB5" w:rsidRPr="00181B33" w:rsidRDefault="00967CB5" w:rsidP="00C106CE">
            <w:pPr>
              <w:pStyle w:val="Corpsdetexte"/>
              <w:rPr>
                <w:sz w:val="16"/>
              </w:rPr>
            </w:pPr>
            <w:r w:rsidRPr="00181B33">
              <w:rPr>
                <w:sz w:val="16"/>
              </w:rPr>
              <w:t>0</w:t>
            </w:r>
          </w:p>
        </w:tc>
        <w:tc>
          <w:tcPr>
            <w:tcW w:w="5670" w:type="dxa"/>
            <w:gridSpan w:val="2"/>
          </w:tcPr>
          <w:p w:rsidR="00967CB5" w:rsidRPr="00181B33" w:rsidRDefault="00967CB5" w:rsidP="00C106CE">
            <w:pPr>
              <w:pStyle w:val="Corpsdetexte"/>
              <w:rPr>
                <w:sz w:val="16"/>
              </w:rPr>
            </w:pPr>
            <w:r w:rsidRPr="00181B33">
              <w:rPr>
                <w:sz w:val="16"/>
              </w:rPr>
              <w:t>Backward</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1</w:t>
            </w:r>
          </w:p>
        </w:tc>
        <w:tc>
          <w:tcPr>
            <w:tcW w:w="5670" w:type="dxa"/>
            <w:gridSpan w:val="2"/>
          </w:tcPr>
          <w:p w:rsidR="00967CB5" w:rsidRPr="00181B33" w:rsidRDefault="00967CB5" w:rsidP="00C106CE">
            <w:pPr>
              <w:pStyle w:val="Corpsdetexte"/>
              <w:rPr>
                <w:sz w:val="16"/>
              </w:rPr>
            </w:pPr>
            <w:r w:rsidRPr="00181B33">
              <w:rPr>
                <w:sz w:val="16"/>
              </w:rPr>
              <w:t>Forward</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2</w:t>
            </w:r>
          </w:p>
        </w:tc>
        <w:tc>
          <w:tcPr>
            <w:tcW w:w="5670" w:type="dxa"/>
            <w:gridSpan w:val="2"/>
          </w:tcPr>
          <w:p w:rsidR="00967CB5" w:rsidRPr="00181B33" w:rsidRDefault="00967CB5" w:rsidP="00C106CE">
            <w:pPr>
              <w:pStyle w:val="Corpsdetexte"/>
              <w:rPr>
                <w:sz w:val="16"/>
              </w:rPr>
            </w:pPr>
            <w:r w:rsidRPr="00181B33">
              <w:rPr>
                <w:sz w:val="16"/>
              </w:rPr>
              <w:t>Unknown</w:t>
            </w:r>
          </w:p>
        </w:tc>
      </w:tr>
      <w:tr w:rsidR="00967CB5" w:rsidRPr="00181B33" w:rsidTr="00C106CE">
        <w:tblPrEx>
          <w:tblCellMar>
            <w:top w:w="0" w:type="dxa"/>
            <w:bottom w:w="0" w:type="dxa"/>
          </w:tblCellMar>
        </w:tblPrEx>
        <w:trPr>
          <w:cantSplit/>
        </w:trPr>
        <w:tc>
          <w:tcPr>
            <w:tcW w:w="2268" w:type="dxa"/>
            <w:tcBorders>
              <w:top w:val="nil"/>
              <w:bottom w:val="single" w:sz="12" w:space="0" w:color="auto"/>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3</w:t>
            </w:r>
          </w:p>
        </w:tc>
        <w:tc>
          <w:tcPr>
            <w:tcW w:w="5670"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CCPU_V_TRAIN_NOMINAL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Nominal train speed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15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327.67  [m/s]</w:t>
            </w:r>
          </w:p>
        </w:tc>
        <w:tc>
          <w:tcPr>
            <w:tcW w:w="3614" w:type="dxa"/>
          </w:tcPr>
          <w:p w:rsidR="00967CB5" w:rsidRPr="00181B33" w:rsidRDefault="00967CB5" w:rsidP="00C106CE">
            <w:pPr>
              <w:pStyle w:val="Corpsdetexte"/>
              <w:rPr>
                <w:color w:val="000000"/>
                <w:sz w:val="16"/>
              </w:rPr>
            </w:pPr>
            <w:r w:rsidRPr="00181B33">
              <w:rPr>
                <w:color w:val="000000"/>
                <w:sz w:val="16"/>
              </w:rPr>
              <w:t>0.01</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CCPU_VIGIL_DISABLE_ORDER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Order to disable the external driver vigilance device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False (do not disable the device)</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True (disable the device)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CCPU_VIGIL_RESET_ORDER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Order to reset the external driver vigilance device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When the driver touches the MMI, this can be considered as a vigilance action by the external driver vigilance device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False (do not reset)</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True (reset)</w:t>
            </w:r>
          </w:p>
        </w:tc>
      </w:tr>
    </w:tbl>
    <w:bookmarkStart w:id="1374" w:name="_Hlt470342143"/>
    <w:bookmarkEnd w:id="1374"/>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 CIRCUIT_BREAKER_COHERENCY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circuit breaker device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circuit breaker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CIRCUIT_BREAKER_CLOSED_OK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CIRCUIT_BREAKER_CLOSED_NOT_OK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CIRCUIT_BREAKER_OPEN_OK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CIRCUIT_BREAKER_OPEN_NOT_OK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5</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D_DOORS_SECTION_END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Distance to the end location of the doors control section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D_DOORS_SECTION_START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Distance to the start location of the doors control section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Distance to the start location of next gradient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D_TRACKCOND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Track condition distance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The incremental distance to where the track conditions change. </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75" w:name="D_TRACKCOND"/>
            <w:r w:rsidRPr="00181B33">
              <w:rPr>
                <w:color w:val="000000"/>
                <w:sz w:val="16"/>
              </w:rPr>
              <w:t xml:space="preserve">16 </w:t>
            </w:r>
            <w:bookmarkEnd w:id="1375"/>
            <w:r w:rsidRPr="00181B33">
              <w:rPr>
                <w:color w:val="000000"/>
                <w:sz w:val="16"/>
              </w:rPr>
              <w:t>bits</w:t>
            </w:r>
          </w:p>
        </w:tc>
        <w:tc>
          <w:tcPr>
            <w:tcW w:w="1943" w:type="dxa"/>
          </w:tcPr>
          <w:p w:rsidR="00967CB5" w:rsidRPr="00181B33" w:rsidRDefault="00967CB5" w:rsidP="00C106CE">
            <w:pPr>
              <w:pStyle w:val="Corpsdetexte"/>
              <w:rPr>
                <w:color w:val="000000"/>
                <w:sz w:val="16"/>
              </w:rPr>
            </w:pPr>
            <w:r w:rsidRPr="00181B33">
              <w:rPr>
                <w:color w:val="000000"/>
                <w:sz w:val="16"/>
              </w:rPr>
              <w:t>-327.680 km</w:t>
            </w:r>
          </w:p>
        </w:tc>
        <w:tc>
          <w:tcPr>
            <w:tcW w:w="2000" w:type="dxa"/>
          </w:tcPr>
          <w:p w:rsidR="00967CB5" w:rsidRPr="00181B33" w:rsidRDefault="00967CB5" w:rsidP="00C106CE">
            <w:pPr>
              <w:pStyle w:val="Corpsdetexte"/>
              <w:rPr>
                <w:color w:val="000000"/>
                <w:sz w:val="16"/>
              </w:rPr>
            </w:pPr>
            <w:r w:rsidRPr="00181B33">
              <w:rPr>
                <w:color w:val="000000"/>
                <w:sz w:val="16"/>
              </w:rPr>
              <w:t xml:space="preserve">327.670 km </w:t>
            </w:r>
          </w:p>
        </w:tc>
        <w:tc>
          <w:tcPr>
            <w:tcW w:w="3641" w:type="dxa"/>
          </w:tcPr>
          <w:p w:rsidR="00967CB5" w:rsidRPr="00181B33" w:rsidRDefault="00967CB5" w:rsidP="00C106CE">
            <w:pPr>
              <w:pStyle w:val="Corpsdetexte"/>
              <w:rPr>
                <w:color w:val="000000"/>
                <w:sz w:val="16"/>
              </w:rPr>
            </w:pPr>
            <w:r w:rsidRPr="00181B33">
              <w:rPr>
                <w:color w:val="000000"/>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 xml:space="preserve">D_TRACKINIT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Distance to start of empty profile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Distance to where initial states of the related track description in the packet shall be resumed</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76" w:name="D_TRACKINIT"/>
            <w:r w:rsidRPr="00181B33">
              <w:rPr>
                <w:color w:val="000000"/>
                <w:sz w:val="16"/>
              </w:rPr>
              <w:t xml:space="preserve">16 </w:t>
            </w:r>
            <w:bookmarkEnd w:id="1376"/>
            <w:r w:rsidRPr="00181B33">
              <w:rPr>
                <w:color w:val="000000"/>
                <w:sz w:val="16"/>
              </w:rPr>
              <w:t>bits</w:t>
            </w:r>
          </w:p>
        </w:tc>
        <w:tc>
          <w:tcPr>
            <w:tcW w:w="1943" w:type="dxa"/>
          </w:tcPr>
          <w:p w:rsidR="00967CB5" w:rsidRPr="00181B33" w:rsidRDefault="00967CB5" w:rsidP="00C106CE">
            <w:pPr>
              <w:pStyle w:val="Corpsdetexte"/>
              <w:rPr>
                <w:color w:val="000000"/>
                <w:sz w:val="16"/>
              </w:rPr>
            </w:pPr>
            <w:r w:rsidRPr="00181B33">
              <w:rPr>
                <w:color w:val="000000"/>
                <w:sz w:val="16"/>
              </w:rPr>
              <w:t>-327.680 km</w:t>
            </w:r>
          </w:p>
        </w:tc>
        <w:tc>
          <w:tcPr>
            <w:tcW w:w="2000" w:type="dxa"/>
          </w:tcPr>
          <w:p w:rsidR="00967CB5" w:rsidRPr="00181B33" w:rsidRDefault="00967CB5" w:rsidP="00C106CE">
            <w:pPr>
              <w:pStyle w:val="Corpsdetexte"/>
              <w:rPr>
                <w:color w:val="000000"/>
                <w:sz w:val="16"/>
              </w:rPr>
            </w:pPr>
            <w:r w:rsidRPr="00181B33">
              <w:rPr>
                <w:color w:val="000000"/>
                <w:sz w:val="16"/>
              </w:rPr>
              <w:t xml:space="preserve">327.670 km </w:t>
            </w:r>
          </w:p>
        </w:tc>
        <w:tc>
          <w:tcPr>
            <w:tcW w:w="3641" w:type="dxa"/>
          </w:tcPr>
          <w:p w:rsidR="00967CB5" w:rsidRPr="00181B33" w:rsidRDefault="00967CB5" w:rsidP="00C106CE">
            <w:pPr>
              <w:pStyle w:val="Corpsdetexte"/>
              <w:rPr>
                <w:color w:val="000000"/>
                <w:sz w:val="16"/>
              </w:rPr>
            </w:pPr>
            <w:r w:rsidRPr="00181B33">
              <w:rPr>
                <w:color w:val="000000"/>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G_GRADIENTS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Value of gradient of the given gradient segment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r w:rsidRPr="00181B33">
              <w:rPr>
                <w:sz w:val="16"/>
              </w:rPr>
              <w:t>9 bits</w:t>
            </w:r>
          </w:p>
        </w:tc>
        <w:tc>
          <w:tcPr>
            <w:tcW w:w="1943" w:type="dxa"/>
          </w:tcPr>
          <w:p w:rsidR="00967CB5" w:rsidRPr="00181B33" w:rsidRDefault="00967CB5" w:rsidP="00C106CE">
            <w:pPr>
              <w:pStyle w:val="Corpsdetexte"/>
              <w:rPr>
                <w:sz w:val="16"/>
              </w:rPr>
            </w:pPr>
            <w:r w:rsidRPr="00181B33">
              <w:rPr>
                <w:sz w:val="16"/>
              </w:rPr>
              <w:t>-254</w:t>
            </w:r>
          </w:p>
        </w:tc>
        <w:tc>
          <w:tcPr>
            <w:tcW w:w="2000" w:type="dxa"/>
          </w:tcPr>
          <w:p w:rsidR="00967CB5" w:rsidRPr="00181B33" w:rsidRDefault="00967CB5" w:rsidP="00C106CE">
            <w:pPr>
              <w:pStyle w:val="Corpsdetexte"/>
              <w:rPr>
                <w:sz w:val="16"/>
              </w:rPr>
            </w:pPr>
            <w:r w:rsidRPr="00181B33">
              <w:rPr>
                <w:sz w:val="16"/>
              </w:rPr>
              <w:t xml:space="preserve">254 </w:t>
            </w:r>
          </w:p>
        </w:tc>
        <w:tc>
          <w:tcPr>
            <w:tcW w:w="3641" w:type="dxa"/>
          </w:tcPr>
          <w:p w:rsidR="00967CB5" w:rsidRPr="00181B33" w:rsidRDefault="00967CB5" w:rsidP="00C106CE">
            <w:pPr>
              <w:pStyle w:val="Corpsdetexte"/>
              <w:rPr>
                <w:sz w:val="16"/>
              </w:rPr>
            </w:pPr>
            <w:r w:rsidRPr="00181B33">
              <w:rPr>
                <w:sz w:val="16"/>
              </w:rPr>
              <w:t>0.1 %</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color w:val="000000"/>
                <w:sz w:val="16"/>
              </w:rPr>
              <w:t xml:space="preserve">Estimated distance to whom every track </w:t>
            </w:r>
            <w:r w:rsidRPr="00181B33">
              <w:rPr>
                <w:sz w:val="16"/>
              </w:rPr>
              <w:t>descriptions</w:t>
            </w:r>
            <w:r w:rsidRPr="00181B33">
              <w:rPr>
                <w:color w:val="000000"/>
                <w:sz w:val="16"/>
              </w:rPr>
              <w:t xml:space="preserve"> shall be truncated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color w:val="000000"/>
                <w:sz w:val="16"/>
              </w:rPr>
              <w:t xml:space="preserve">Maximum distance to whom every track </w:t>
            </w:r>
            <w:r w:rsidRPr="00181B33">
              <w:rPr>
                <w:sz w:val="16"/>
              </w:rPr>
              <w:t>descriptions</w:t>
            </w:r>
            <w:r w:rsidRPr="00181B33">
              <w:rPr>
                <w:color w:val="000000"/>
                <w:sz w:val="16"/>
              </w:rPr>
              <w:t xml:space="preserve"> shall be truncated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color w:val="000000"/>
                <w:sz w:val="16"/>
              </w:rPr>
              <w:t xml:space="preserve">Minimum distance to whom every track </w:t>
            </w:r>
            <w:r w:rsidRPr="00181B33">
              <w:rPr>
                <w:sz w:val="16"/>
              </w:rPr>
              <w:t>descriptions</w:t>
            </w:r>
            <w:r w:rsidRPr="00181B33">
              <w:rPr>
                <w:color w:val="000000"/>
                <w:sz w:val="16"/>
              </w:rPr>
              <w:t xml:space="preserve"> shall be truncated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D_TRACTION_MAX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 xml:space="preserve">Distance to the start location of the track condition change of traction power </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bookmarkStart w:id="1377" w:name="D_TRACTION"/>
            <w:r w:rsidRPr="00181B33">
              <w:rPr>
                <w:sz w:val="16"/>
              </w:rPr>
              <w:t xml:space="preserve">16 </w:t>
            </w:r>
            <w:bookmarkEnd w:id="1377"/>
            <w:r w:rsidRPr="00181B33">
              <w:rPr>
                <w:sz w:val="16"/>
              </w:rPr>
              <w:t>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D_TRACTION_MIN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 xml:space="preserve">Distance to the end location of the track condition change of traction power </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LEVEL_CHANGE_ORIGIN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r w:rsidRPr="00181B33">
              <w:rPr>
                <w:b/>
                <w:color w:val="000000"/>
                <w:sz w:val="16"/>
              </w:rPr>
              <w:t>Level change origin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Indicate the origin to which  the level is inhibitid for</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43" w:type="dxa"/>
          </w:tcPr>
          <w:p w:rsidR="00967CB5" w:rsidRPr="00181B33" w:rsidRDefault="00967CB5" w:rsidP="00C106CE">
            <w:pPr>
              <w:pStyle w:val="Corpsdetexte"/>
              <w:rPr>
                <w:color w:val="000000"/>
                <w:sz w:val="16"/>
              </w:rPr>
            </w:pPr>
            <w:r w:rsidRPr="00181B33">
              <w:rPr>
                <w:color w:val="000000"/>
                <w:sz w:val="16"/>
              </w:rPr>
              <w:t>0</w:t>
            </w:r>
          </w:p>
        </w:tc>
        <w:tc>
          <w:tcPr>
            <w:tcW w:w="2000" w:type="dxa"/>
          </w:tcPr>
          <w:p w:rsidR="00967CB5" w:rsidRPr="00181B33" w:rsidRDefault="00967CB5" w:rsidP="00C106CE">
            <w:pPr>
              <w:pStyle w:val="Corpsdetexte"/>
              <w:rPr>
                <w:color w:val="000000"/>
                <w:sz w:val="16"/>
              </w:rPr>
            </w:pPr>
            <w:r w:rsidRPr="00181B33">
              <w:rPr>
                <w:color w:val="000000"/>
                <w:sz w:val="16"/>
              </w:rPr>
              <w:t>2</w:t>
            </w:r>
          </w:p>
        </w:tc>
        <w:tc>
          <w:tcPr>
            <w:tcW w:w="3641" w:type="dxa"/>
          </w:tcPr>
          <w:p w:rsidR="00967CB5" w:rsidRPr="00181B33" w:rsidRDefault="00967CB5" w:rsidP="00C106CE">
            <w:pPr>
              <w:pStyle w:val="Corpsdetexte"/>
              <w:rPr>
                <w:color w:val="000000"/>
                <w:sz w:val="16"/>
              </w:rPr>
            </w:pPr>
            <w:r w:rsidRPr="00181B33">
              <w:rPr>
                <w:color w:val="000000"/>
                <w:sz w:val="16"/>
              </w:rPr>
              <w:t>0 = FOR_DRIVER</w:t>
            </w:r>
          </w:p>
          <w:p w:rsidR="00967CB5" w:rsidRPr="00181B33" w:rsidRDefault="00967CB5" w:rsidP="00C106CE">
            <w:pPr>
              <w:pStyle w:val="Corpsdetexte"/>
              <w:rPr>
                <w:color w:val="000000"/>
                <w:sz w:val="16"/>
              </w:rPr>
            </w:pPr>
            <w:r w:rsidRPr="00181B33">
              <w:rPr>
                <w:color w:val="000000"/>
                <w:sz w:val="16"/>
              </w:rPr>
              <w:t xml:space="preserve">1 = FOR_TRACKSIDE </w:t>
            </w:r>
          </w:p>
          <w:p w:rsidR="00967CB5" w:rsidRPr="00181B33" w:rsidRDefault="00967CB5" w:rsidP="00C106CE">
            <w:pPr>
              <w:pStyle w:val="Corpsdetexte"/>
              <w:rPr>
                <w:color w:val="000000"/>
                <w:sz w:val="16"/>
              </w:rPr>
            </w:pPr>
            <w:r w:rsidRPr="00181B33">
              <w:rPr>
                <w:color w:val="000000"/>
                <w:sz w:val="16"/>
              </w:rPr>
              <w:t>2 = FOR_DRIVER_AND_TRACKSIDE</w:t>
            </w:r>
          </w:p>
          <w:p w:rsidR="00967CB5" w:rsidRPr="00181B33" w:rsidRDefault="00967CB5" w:rsidP="00C106CE">
            <w:pPr>
              <w:pStyle w:val="Corpsdetexte"/>
              <w:rPr>
                <w:color w:val="000000"/>
                <w:sz w:val="16"/>
              </w:rPr>
            </w:pPr>
            <w:r w:rsidRPr="00181B33">
              <w:rPr>
                <w:color w:val="000000"/>
                <w:sz w:val="16"/>
              </w:rPr>
              <w:t>3 = SPARE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5"/>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5" w:type="dxa"/>
            <w:gridSpan w:val="3"/>
          </w:tcPr>
          <w:p w:rsidR="00967CB5" w:rsidRPr="00181B33" w:rsidRDefault="00967CB5" w:rsidP="00C106CE">
            <w:r w:rsidRPr="00181B33">
              <w:rPr>
                <w:color w:val="000000"/>
                <w:sz w:val="16"/>
              </w:rPr>
              <w:t xml:space="preserve">Packet </w:t>
            </w:r>
            <w:r w:rsidRPr="00181B33">
              <w:rPr>
                <w:b/>
                <w:color w:val="000000"/>
                <w:sz w:val="16"/>
              </w:rPr>
              <w:t>length</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5" w:type="dxa"/>
            <w:gridSpan w:val="3"/>
          </w:tcPr>
          <w:p w:rsidR="00967CB5" w:rsidRPr="00181B33" w:rsidRDefault="00967CB5" w:rsidP="00C106CE">
            <w:r w:rsidRPr="00181B33">
              <w:rPr>
                <w:color w:val="000000"/>
                <w:sz w:val="16"/>
              </w:rPr>
              <w:t xml:space="preserve">L_PACKET indicates the </w:t>
            </w:r>
            <w:r w:rsidRPr="00181B33">
              <w:rPr>
                <w:b/>
                <w:color w:val="000000"/>
                <w:sz w:val="16"/>
              </w:rPr>
              <w:t>length</w:t>
            </w:r>
            <w:r w:rsidRPr="00181B33">
              <w:rPr>
                <w:color w:val="000000"/>
                <w:sz w:val="16"/>
              </w:rPr>
              <w:t xml:space="preserve"> of the packet in bits, including all bits of the packet header</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5"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78" w:name="_Hlt457642225"/>
            <w:bookmarkEnd w:id="1378"/>
            <w:r w:rsidRPr="00181B33">
              <w:rPr>
                <w:color w:val="000000"/>
                <w:sz w:val="16"/>
              </w:rPr>
              <w:t>13</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8191</w:t>
            </w:r>
          </w:p>
        </w:tc>
        <w:tc>
          <w:tcPr>
            <w:tcW w:w="3615" w:type="dxa"/>
          </w:tcPr>
          <w:p w:rsidR="00967CB5" w:rsidRPr="00181B33" w:rsidRDefault="00967CB5" w:rsidP="00C106CE">
            <w:pPr>
              <w:pStyle w:val="Corpsdetexte"/>
              <w:rPr>
                <w:color w:val="000000"/>
                <w:sz w:val="16"/>
              </w:rPr>
            </w:pPr>
            <w:r w:rsidRPr="00181B33">
              <w:rPr>
                <w:color w:val="000000"/>
                <w:sz w:val="16"/>
              </w:rPr>
              <w:t>1 bit</w:t>
            </w:r>
          </w:p>
        </w:tc>
      </w:tr>
      <w:tr w:rsidR="00967CB5" w:rsidRPr="00181B33" w:rsidTr="00C106CE">
        <w:tblPrEx>
          <w:tblCellMar>
            <w:top w:w="0" w:type="dxa"/>
            <w:bottom w:w="0" w:type="dxa"/>
          </w:tblCellMar>
        </w:tblPrEx>
        <w:trPr>
          <w:cantSplit/>
        </w:trPr>
        <w:tc>
          <w:tcPr>
            <w:tcW w:w="2268" w:type="dxa"/>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1"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r w:rsidRPr="00181B33">
              <w:rPr>
                <w:b/>
                <w:color w:val="000000"/>
                <w:sz w:val="16"/>
              </w:rPr>
              <w:t>Length</w:t>
            </w:r>
            <w:r w:rsidRPr="00181B33">
              <w:rPr>
                <w:color w:val="000000"/>
                <w:sz w:val="16"/>
              </w:rPr>
              <w:t xml:space="preserve"> for which the defined track condition is valid </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79" w:name="L_TRACKCOND"/>
            <w:r w:rsidRPr="00181B33">
              <w:rPr>
                <w:color w:val="000000"/>
                <w:sz w:val="16"/>
              </w:rPr>
              <w:t xml:space="preserve">16 </w:t>
            </w:r>
            <w:bookmarkEnd w:id="1379"/>
            <w:r w:rsidRPr="00181B33">
              <w:rPr>
                <w:color w:val="000000"/>
                <w:sz w:val="16"/>
              </w:rPr>
              <w:t>bits</w:t>
            </w:r>
          </w:p>
        </w:tc>
        <w:tc>
          <w:tcPr>
            <w:tcW w:w="1943" w:type="dxa"/>
          </w:tcPr>
          <w:p w:rsidR="00967CB5" w:rsidRPr="00181B33" w:rsidRDefault="00967CB5" w:rsidP="00C106CE">
            <w:pPr>
              <w:pStyle w:val="Corpsdetexte"/>
              <w:rPr>
                <w:color w:val="000000"/>
                <w:sz w:val="16"/>
              </w:rPr>
            </w:pPr>
            <w:r w:rsidRPr="00181B33">
              <w:rPr>
                <w:color w:val="000000"/>
                <w:sz w:val="16"/>
              </w:rPr>
              <w:t>-327.680 km</w:t>
            </w:r>
          </w:p>
        </w:tc>
        <w:tc>
          <w:tcPr>
            <w:tcW w:w="2000" w:type="dxa"/>
          </w:tcPr>
          <w:p w:rsidR="00967CB5" w:rsidRPr="00181B33" w:rsidRDefault="00967CB5" w:rsidP="00C106CE">
            <w:pPr>
              <w:pStyle w:val="Corpsdetexte"/>
              <w:rPr>
                <w:color w:val="000000"/>
                <w:sz w:val="16"/>
              </w:rPr>
            </w:pPr>
            <w:r w:rsidRPr="00181B33">
              <w:rPr>
                <w:color w:val="000000"/>
                <w:sz w:val="16"/>
              </w:rPr>
              <w:t xml:space="preserve">327.670 km </w:t>
            </w:r>
          </w:p>
        </w:tc>
        <w:tc>
          <w:tcPr>
            <w:tcW w:w="3641" w:type="dxa"/>
          </w:tcPr>
          <w:p w:rsidR="00967CB5" w:rsidRPr="00181B33" w:rsidRDefault="00967CB5" w:rsidP="00C106CE">
            <w:pPr>
              <w:pStyle w:val="Corpsdetexte"/>
              <w:rPr>
                <w:color w:val="000000"/>
                <w:sz w:val="16"/>
              </w:rPr>
            </w:pPr>
            <w:r w:rsidRPr="00181B33">
              <w:rPr>
                <w:color w:val="000000"/>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M_TRACKCOND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Type of track condition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Borders>
              <w:bottom w:val="nil"/>
            </w:tcBorders>
          </w:tcPr>
          <w:p w:rsidR="00967CB5" w:rsidRPr="00181B33" w:rsidRDefault="00967CB5" w:rsidP="00C106CE">
            <w:pPr>
              <w:pStyle w:val="Corpsdetexte"/>
              <w:rPr>
                <w:color w:val="000000"/>
                <w:sz w:val="16"/>
              </w:rPr>
            </w:pPr>
            <w:bookmarkStart w:id="1380" w:name="M_TRACKCOND"/>
            <w:r w:rsidRPr="00181B33">
              <w:rPr>
                <w:color w:val="000000"/>
                <w:sz w:val="16"/>
              </w:rPr>
              <w:t xml:space="preserve">4 </w:t>
            </w:r>
            <w:bookmarkEnd w:id="1380"/>
            <w:r w:rsidRPr="00181B33">
              <w:rPr>
                <w:color w:val="000000"/>
                <w:sz w:val="16"/>
              </w:rPr>
              <w:t>bits</w:t>
            </w:r>
          </w:p>
        </w:tc>
        <w:tc>
          <w:tcPr>
            <w:tcW w:w="1943" w:type="dxa"/>
          </w:tcPr>
          <w:p w:rsidR="00967CB5" w:rsidRPr="00181B33" w:rsidRDefault="00967CB5" w:rsidP="00C106CE">
            <w:pPr>
              <w:pStyle w:val="Corpsdetexte"/>
              <w:rPr>
                <w:color w:val="000000"/>
                <w:sz w:val="16"/>
              </w:rPr>
            </w:pPr>
          </w:p>
        </w:tc>
        <w:tc>
          <w:tcPr>
            <w:tcW w:w="2000" w:type="dxa"/>
          </w:tcPr>
          <w:p w:rsidR="00967CB5" w:rsidRPr="00181B33" w:rsidRDefault="00967CB5" w:rsidP="00C106CE">
            <w:pPr>
              <w:pStyle w:val="Corpsdetexte"/>
              <w:rPr>
                <w:color w:val="000000"/>
                <w:sz w:val="16"/>
              </w:rPr>
            </w:pPr>
          </w:p>
        </w:tc>
        <w:tc>
          <w:tcPr>
            <w:tcW w:w="3641"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rPr>
          <w:cantSplit/>
        </w:trPr>
        <w:tc>
          <w:tcPr>
            <w:tcW w:w="2268" w:type="dxa"/>
            <w:tcBorders>
              <w:top w:val="single" w:sz="6" w:space="0" w:color="auto"/>
              <w:bottom w:val="nil"/>
            </w:tcBorders>
          </w:tcPr>
          <w:p w:rsidR="00967CB5" w:rsidRPr="00181B33" w:rsidRDefault="00967CB5" w:rsidP="00C106CE">
            <w:pPr>
              <w:pStyle w:val="Corpsdetexte"/>
              <w:rPr>
                <w:color w:val="000000"/>
                <w:sz w:val="16"/>
              </w:rPr>
            </w:pPr>
            <w:r w:rsidRPr="00181B33">
              <w:rPr>
                <w:b/>
                <w:i/>
                <w:color w:val="000000"/>
                <w:sz w:val="16"/>
              </w:rPr>
              <w:t>Special/Reserved Values</w:t>
            </w:r>
          </w:p>
        </w:tc>
        <w:tc>
          <w:tcPr>
            <w:tcW w:w="1943" w:type="dxa"/>
          </w:tcPr>
          <w:p w:rsidR="00967CB5" w:rsidRPr="00181B33" w:rsidRDefault="00967CB5" w:rsidP="00C106CE">
            <w:pPr>
              <w:pStyle w:val="Corpsdetexte"/>
              <w:rPr>
                <w:color w:val="000000"/>
                <w:sz w:val="16"/>
              </w:rPr>
            </w:pPr>
            <w:r w:rsidRPr="00181B33">
              <w:rPr>
                <w:color w:val="000000"/>
                <w:sz w:val="16"/>
              </w:rPr>
              <w:t>0000</w:t>
            </w:r>
          </w:p>
        </w:tc>
        <w:tc>
          <w:tcPr>
            <w:tcW w:w="5641" w:type="dxa"/>
            <w:gridSpan w:val="2"/>
          </w:tcPr>
          <w:p w:rsidR="00967CB5" w:rsidRPr="00181B33" w:rsidRDefault="00967CB5" w:rsidP="00C106CE">
            <w:pPr>
              <w:pStyle w:val="Corpsdetexte"/>
              <w:rPr>
                <w:color w:val="000000"/>
                <w:sz w:val="16"/>
              </w:rPr>
            </w:pPr>
            <w:r w:rsidRPr="00181B33">
              <w:rPr>
                <w:color w:val="000000"/>
                <w:sz w:val="16"/>
              </w:rPr>
              <w:t>Non stopping area. Initial state: stopping permitted</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0001</w:t>
            </w:r>
          </w:p>
        </w:tc>
        <w:tc>
          <w:tcPr>
            <w:tcW w:w="5641" w:type="dxa"/>
            <w:gridSpan w:val="2"/>
          </w:tcPr>
          <w:p w:rsidR="00967CB5" w:rsidRPr="00181B33" w:rsidRDefault="00967CB5" w:rsidP="00C106CE">
            <w:pPr>
              <w:pStyle w:val="Corpsdetexte"/>
              <w:rPr>
                <w:color w:val="000000"/>
                <w:sz w:val="16"/>
              </w:rPr>
            </w:pPr>
            <w:r w:rsidRPr="0015243F">
              <w:rPr>
                <w:color w:val="000000"/>
                <w:sz w:val="16"/>
              </w:rPr>
              <w:t>Tunnel stopping area. Initial state: no tunnel stopping area</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0010</w:t>
            </w:r>
          </w:p>
        </w:tc>
        <w:tc>
          <w:tcPr>
            <w:tcW w:w="5641" w:type="dxa"/>
            <w:gridSpan w:val="2"/>
          </w:tcPr>
          <w:p w:rsidR="00967CB5" w:rsidRPr="00181B33" w:rsidRDefault="00967CB5" w:rsidP="00C106CE">
            <w:pPr>
              <w:pStyle w:val="Corpsdetexte"/>
              <w:rPr>
                <w:color w:val="000000"/>
                <w:sz w:val="16"/>
              </w:rPr>
            </w:pPr>
            <w:r w:rsidRPr="0015243F">
              <w:rPr>
                <w:color w:val="000000"/>
                <w:sz w:val="16"/>
              </w:rPr>
              <w:t xml:space="preserve">Sound horn. Initial state: no request for sound horn </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0011</w:t>
            </w:r>
          </w:p>
        </w:tc>
        <w:tc>
          <w:tcPr>
            <w:tcW w:w="5641" w:type="dxa"/>
            <w:gridSpan w:val="2"/>
          </w:tcPr>
          <w:p w:rsidR="00967CB5" w:rsidRPr="00181B33" w:rsidRDefault="00967CB5" w:rsidP="00C106CE">
            <w:pPr>
              <w:pStyle w:val="Corpsdetexte"/>
              <w:rPr>
                <w:color w:val="000000"/>
                <w:sz w:val="16"/>
              </w:rPr>
            </w:pPr>
            <w:r w:rsidRPr="00181B33">
              <w:rPr>
                <w:color w:val="000000"/>
                <w:sz w:val="16"/>
              </w:rPr>
              <w:t>Powerless section</w:t>
            </w:r>
            <w:r w:rsidRPr="0015243F">
              <w:rPr>
                <w:color w:val="000000"/>
                <w:sz w:val="16"/>
              </w:rPr>
              <w:t xml:space="preserve"> – lower pantograph</w:t>
            </w:r>
            <w:r w:rsidRPr="00181B33">
              <w:rPr>
                <w:color w:val="000000"/>
                <w:sz w:val="16"/>
              </w:rPr>
              <w:t>. Initial state: not powerless section</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0100</w:t>
            </w:r>
          </w:p>
        </w:tc>
        <w:tc>
          <w:tcPr>
            <w:tcW w:w="5641" w:type="dxa"/>
            <w:gridSpan w:val="2"/>
          </w:tcPr>
          <w:p w:rsidR="00967CB5" w:rsidRPr="00181B33" w:rsidRDefault="00967CB5" w:rsidP="00C106CE">
            <w:pPr>
              <w:pStyle w:val="Corpsdetexte"/>
              <w:rPr>
                <w:color w:val="000000"/>
                <w:sz w:val="16"/>
              </w:rPr>
            </w:pPr>
            <w:r w:rsidRPr="00181B33">
              <w:rPr>
                <w:color w:val="000000"/>
                <w:sz w:val="16"/>
              </w:rPr>
              <w:t>Radio hole (stop supervising T_NVCONTACT). Initial state: supervise T_NVCONTACT</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0101</w:t>
            </w:r>
          </w:p>
        </w:tc>
        <w:tc>
          <w:tcPr>
            <w:tcW w:w="5641" w:type="dxa"/>
            <w:gridSpan w:val="2"/>
          </w:tcPr>
          <w:p w:rsidR="00967CB5" w:rsidRPr="00181B33" w:rsidRDefault="00967CB5" w:rsidP="00C106CE">
            <w:pPr>
              <w:pStyle w:val="Corpsdetexte"/>
              <w:rPr>
                <w:color w:val="000000"/>
                <w:sz w:val="16"/>
              </w:rPr>
            </w:pPr>
            <w:r w:rsidRPr="00181B33">
              <w:rPr>
                <w:color w:val="000000"/>
                <w:sz w:val="16"/>
              </w:rPr>
              <w:t>Air tightness. Initial state: no request for air tightness</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0110</w:t>
            </w:r>
          </w:p>
        </w:tc>
        <w:tc>
          <w:tcPr>
            <w:tcW w:w="5641" w:type="dxa"/>
            <w:gridSpan w:val="2"/>
          </w:tcPr>
          <w:p w:rsidR="00967CB5" w:rsidRPr="00181B33" w:rsidRDefault="00967CB5" w:rsidP="00C106CE">
            <w:pPr>
              <w:pStyle w:val="Corpsdetexte"/>
              <w:rPr>
                <w:color w:val="000000"/>
                <w:sz w:val="16"/>
              </w:rPr>
            </w:pPr>
            <w:r w:rsidRPr="00181B33">
              <w:rPr>
                <w:color w:val="000000"/>
                <w:sz w:val="16"/>
              </w:rPr>
              <w:t>Switch off regenerative brake. Initial state: regenerative brake on</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0111</w:t>
            </w:r>
          </w:p>
        </w:tc>
        <w:tc>
          <w:tcPr>
            <w:tcW w:w="5641" w:type="dxa"/>
            <w:gridSpan w:val="2"/>
          </w:tcPr>
          <w:p w:rsidR="00967CB5" w:rsidRPr="00181B33" w:rsidRDefault="00967CB5" w:rsidP="00C106CE">
            <w:pPr>
              <w:pStyle w:val="Corpsdetexte"/>
              <w:rPr>
                <w:color w:val="000000"/>
                <w:sz w:val="16"/>
              </w:rPr>
            </w:pPr>
            <w:r w:rsidRPr="00181B33">
              <w:rPr>
                <w:color w:val="000000"/>
                <w:sz w:val="16"/>
              </w:rPr>
              <w:t>Switch off eddy current brake</w:t>
            </w:r>
            <w:r>
              <w:rPr>
                <w:sz w:val="16"/>
              </w:rPr>
              <w:t xml:space="preserve"> </w:t>
            </w:r>
            <w:r w:rsidRPr="00727CA3">
              <w:rPr>
                <w:sz w:val="16"/>
                <w:lang w:val="en-US"/>
              </w:rPr>
              <w:t>for service brake</w:t>
            </w:r>
            <w:r w:rsidRPr="00181B33">
              <w:rPr>
                <w:color w:val="000000"/>
                <w:sz w:val="16"/>
              </w:rPr>
              <w:t>. Initial state: eddy current brake</w:t>
            </w:r>
            <w:r>
              <w:rPr>
                <w:sz w:val="16"/>
              </w:rPr>
              <w:t xml:space="preserve"> </w:t>
            </w:r>
            <w:r w:rsidRPr="00727CA3">
              <w:rPr>
                <w:sz w:val="16"/>
                <w:lang w:val="en-US"/>
              </w:rPr>
              <w:t>for service brake</w:t>
            </w:r>
            <w:r w:rsidRPr="00181B33">
              <w:rPr>
                <w:color w:val="000000"/>
                <w:sz w:val="16"/>
              </w:rPr>
              <w:t xml:space="preserve"> on</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1000</w:t>
            </w:r>
          </w:p>
        </w:tc>
        <w:tc>
          <w:tcPr>
            <w:tcW w:w="5641" w:type="dxa"/>
            <w:gridSpan w:val="2"/>
          </w:tcPr>
          <w:p w:rsidR="00967CB5" w:rsidRPr="00181B33" w:rsidRDefault="00967CB5" w:rsidP="00C106CE">
            <w:pPr>
              <w:pStyle w:val="Corpsdetexte"/>
              <w:rPr>
                <w:color w:val="000000"/>
                <w:sz w:val="16"/>
              </w:rPr>
            </w:pPr>
            <w:r w:rsidRPr="00181B33">
              <w:rPr>
                <w:color w:val="000000"/>
                <w:sz w:val="16"/>
              </w:rPr>
              <w:t>Switch off magnetic shoe brake. Initial state: magnetic shoe brake on</w:t>
            </w:r>
          </w:p>
        </w:tc>
      </w:tr>
      <w:tr w:rsidR="00967CB5" w:rsidRPr="00181B33" w:rsidTr="00C106CE">
        <w:tblPrEx>
          <w:tblCellMar>
            <w:top w:w="0" w:type="dxa"/>
            <w:bottom w:w="0" w:type="dxa"/>
          </w:tblCellMar>
        </w:tblPrEx>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sz w:val="16"/>
              </w:rPr>
              <w:t>1001</w:t>
            </w:r>
          </w:p>
        </w:tc>
        <w:tc>
          <w:tcPr>
            <w:tcW w:w="5641" w:type="dxa"/>
            <w:gridSpan w:val="2"/>
          </w:tcPr>
          <w:p w:rsidR="00967CB5" w:rsidRPr="00181B33" w:rsidRDefault="00967CB5" w:rsidP="00C106CE">
            <w:pPr>
              <w:pStyle w:val="Corpsdetexte"/>
              <w:rPr>
                <w:color w:val="000000"/>
                <w:sz w:val="16"/>
              </w:rPr>
            </w:pPr>
            <w:r w:rsidRPr="00181B33">
              <w:rPr>
                <w:sz w:val="16"/>
              </w:rPr>
              <w:t>Powerless section – switch off the main power switch. Initial state: not powerless section</w:t>
            </w:r>
          </w:p>
        </w:tc>
      </w:tr>
      <w:tr w:rsidR="00967CB5" w:rsidRPr="00181B33" w:rsidTr="00C106CE">
        <w:tblPrEx>
          <w:tblCellMar>
            <w:top w:w="0" w:type="dxa"/>
            <w:bottom w:w="0" w:type="dxa"/>
          </w:tblCellMar>
        </w:tblPrEx>
        <w:trPr>
          <w:cantSplit/>
        </w:trPr>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Pr>
                <w:color w:val="000000"/>
                <w:sz w:val="16"/>
              </w:rPr>
              <w:t>1010</w:t>
            </w:r>
          </w:p>
        </w:tc>
        <w:tc>
          <w:tcPr>
            <w:tcW w:w="5641" w:type="dxa"/>
            <w:gridSpan w:val="2"/>
          </w:tcPr>
          <w:p w:rsidR="00967CB5" w:rsidRPr="00181B33" w:rsidRDefault="00967CB5" w:rsidP="00C106CE">
            <w:pPr>
              <w:pStyle w:val="Corpsdetexte"/>
              <w:rPr>
                <w:color w:val="000000"/>
                <w:sz w:val="16"/>
              </w:rPr>
            </w:pPr>
            <w:r w:rsidRPr="006164B3">
              <w:rPr>
                <w:color w:val="000000"/>
                <w:sz w:val="16"/>
              </w:rPr>
              <w:t>Switch off eddy current brake for emergency brake. Initial state: eddy current brake for emergency brake on</w:t>
            </w:r>
          </w:p>
        </w:tc>
      </w:tr>
      <w:tr w:rsidR="00967CB5" w:rsidRPr="00181B33" w:rsidTr="00C106CE">
        <w:tblPrEx>
          <w:tblCellMar>
            <w:top w:w="0" w:type="dxa"/>
            <w:bottom w:w="0" w:type="dxa"/>
          </w:tblCellMar>
        </w:tblPrEx>
        <w:trPr>
          <w:cantSplit/>
        </w:trPr>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101</w:t>
            </w:r>
            <w:r>
              <w:rPr>
                <w:color w:val="000000"/>
                <w:sz w:val="16"/>
              </w:rPr>
              <w:t>1</w:t>
            </w:r>
            <w:r w:rsidRPr="00181B33">
              <w:rPr>
                <w:color w:val="000000"/>
                <w:sz w:val="16"/>
              </w:rPr>
              <w:t xml:space="preserve"> –1111</w:t>
            </w:r>
          </w:p>
        </w:tc>
        <w:tc>
          <w:tcPr>
            <w:tcW w:w="5641"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M_TRACTION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Borders>
              <w:top w:val="single" w:sz="12"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tcBorders>
          </w:tcPr>
          <w:p w:rsidR="00967CB5" w:rsidRPr="00181B33" w:rsidRDefault="00967CB5" w:rsidP="00C106CE">
            <w:pPr>
              <w:pStyle w:val="Corpsdetexte"/>
              <w:rPr>
                <w:sz w:val="16"/>
              </w:rPr>
            </w:pPr>
            <w:r w:rsidRPr="00181B33">
              <w:rPr>
                <w:sz w:val="16"/>
              </w:rPr>
              <w:t>Traction System Type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r w:rsidRPr="00181B33">
              <w:rPr>
                <w:sz w:val="16"/>
              </w:rPr>
              <w:t>It defines the traction system to be used on a specific line (diesel/electric/kind of power pickup etc.)</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14" w:type="dxa"/>
          </w:tcPr>
          <w:p w:rsidR="00967CB5" w:rsidRPr="00181B33" w:rsidRDefault="00967CB5" w:rsidP="00C106CE">
            <w:pPr>
              <w:pStyle w:val="Corpsdetexte"/>
              <w:rPr>
                <w:b/>
                <w:i/>
                <w:sz w:val="16"/>
              </w:rPr>
            </w:pPr>
            <w:r w:rsidRPr="00181B33">
              <w:rPr>
                <w:b/>
                <w:i/>
                <w:sz w:val="16"/>
              </w:rPr>
              <w:t>Minimum Value</w:t>
            </w:r>
          </w:p>
        </w:tc>
        <w:tc>
          <w:tcPr>
            <w:tcW w:w="2056" w:type="dxa"/>
          </w:tcPr>
          <w:p w:rsidR="00967CB5" w:rsidRPr="00181B33" w:rsidRDefault="00967CB5" w:rsidP="00C106CE">
            <w:pPr>
              <w:pStyle w:val="Corpsdetexte"/>
              <w:rPr>
                <w:b/>
                <w:i/>
                <w:sz w:val="16"/>
              </w:rPr>
            </w:pPr>
            <w:r w:rsidRPr="00181B33">
              <w:rPr>
                <w:b/>
                <w:i/>
                <w:sz w:val="16"/>
              </w:rPr>
              <w:t>Maximum Value</w:t>
            </w:r>
          </w:p>
        </w:tc>
        <w:tc>
          <w:tcPr>
            <w:tcW w:w="3614"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bookmarkStart w:id="1381" w:name="M_TRACTION"/>
            <w:r w:rsidRPr="00181B33">
              <w:rPr>
                <w:sz w:val="16"/>
              </w:rPr>
              <w:t xml:space="preserve">8 </w:t>
            </w:r>
            <w:bookmarkEnd w:id="1381"/>
            <w:r w:rsidRPr="00181B33">
              <w:rPr>
                <w:sz w:val="16"/>
              </w:rPr>
              <w:t>bits</w:t>
            </w:r>
          </w:p>
        </w:tc>
        <w:tc>
          <w:tcPr>
            <w:tcW w:w="1914" w:type="dxa"/>
          </w:tcPr>
          <w:p w:rsidR="00967CB5" w:rsidRPr="00181B33" w:rsidRDefault="00967CB5" w:rsidP="00C106CE">
            <w:pPr>
              <w:pStyle w:val="Corpsdetexte"/>
              <w:rPr>
                <w:sz w:val="16"/>
              </w:rPr>
            </w:pPr>
          </w:p>
        </w:tc>
        <w:tc>
          <w:tcPr>
            <w:tcW w:w="2056" w:type="dxa"/>
          </w:tcPr>
          <w:p w:rsidR="00967CB5" w:rsidRPr="00181B33" w:rsidRDefault="00967CB5" w:rsidP="00C106CE">
            <w:pPr>
              <w:pStyle w:val="Corpsdetexte"/>
              <w:rPr>
                <w:sz w:val="16"/>
              </w:rPr>
            </w:pPr>
          </w:p>
        </w:tc>
        <w:tc>
          <w:tcPr>
            <w:tcW w:w="3614" w:type="dxa"/>
          </w:tcPr>
          <w:p w:rsidR="00967CB5" w:rsidRPr="00181B33" w:rsidRDefault="00967CB5" w:rsidP="00C106CE">
            <w:pPr>
              <w:pStyle w:val="Corpsdetexte"/>
              <w:rPr>
                <w:sz w:val="16"/>
              </w:rPr>
            </w:pP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Number of iterations of a data set following this variable in a packet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If N_GRADIENTS is 0 then no data set is following. </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6 bits</w:t>
            </w:r>
          </w:p>
        </w:tc>
        <w:tc>
          <w:tcPr>
            <w:tcW w:w="1914" w:type="dxa"/>
          </w:tcPr>
          <w:p w:rsidR="00967CB5" w:rsidRPr="00181B33" w:rsidRDefault="00967CB5" w:rsidP="00C106CE">
            <w:pPr>
              <w:pStyle w:val="Corpsdetexte"/>
              <w:rPr>
                <w:color w:val="000000"/>
                <w:sz w:val="16"/>
              </w:rPr>
            </w:pPr>
            <w:r w:rsidRPr="00181B33">
              <w:rPr>
                <w:color w:val="000000"/>
                <w:sz w:val="16"/>
              </w:rPr>
              <w:t xml:space="preserve">0 </w:t>
            </w:r>
          </w:p>
        </w:tc>
        <w:tc>
          <w:tcPr>
            <w:tcW w:w="2056" w:type="dxa"/>
          </w:tcPr>
          <w:p w:rsidR="00967CB5" w:rsidRPr="00181B33" w:rsidRDefault="00967CB5" w:rsidP="00C106CE">
            <w:pPr>
              <w:pStyle w:val="Corpsdetexte"/>
              <w:rPr>
                <w:color w:val="000000"/>
                <w:sz w:val="16"/>
              </w:rPr>
            </w:pPr>
            <w:r w:rsidRPr="00181B33">
              <w:rPr>
                <w:color w:val="000000"/>
                <w:sz w:val="16"/>
              </w:rPr>
              <w:t>50</w:t>
            </w:r>
          </w:p>
        </w:tc>
        <w:tc>
          <w:tcPr>
            <w:tcW w:w="3614" w:type="dxa"/>
          </w:tcPr>
          <w:p w:rsidR="00967CB5" w:rsidRPr="00181B33" w:rsidRDefault="00967CB5" w:rsidP="00C106CE">
            <w:pPr>
              <w:pStyle w:val="Corpsdetexte"/>
              <w:rPr>
                <w:color w:val="000000"/>
                <w:sz w:val="16"/>
              </w:rPr>
            </w:pPr>
            <w:r w:rsidRPr="00181B33">
              <w:rPr>
                <w:color w:val="000000"/>
                <w:sz w:val="16"/>
              </w:rPr>
              <w:t>integers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N_ITER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Number of iterations of a data set following this variable in a packet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If N_ITER is 0 then no data set is following. Two nested levels of iterations can exist.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82" w:name="N_ITER"/>
            <w:r w:rsidRPr="00181B33">
              <w:rPr>
                <w:color w:val="000000"/>
                <w:sz w:val="16"/>
              </w:rPr>
              <w:t xml:space="preserve">5 </w:t>
            </w:r>
            <w:bookmarkEnd w:id="1382"/>
            <w:r w:rsidRPr="00181B33">
              <w:rPr>
                <w:color w:val="000000"/>
                <w:sz w:val="16"/>
              </w:rPr>
              <w:t>bits</w:t>
            </w:r>
          </w:p>
        </w:tc>
        <w:tc>
          <w:tcPr>
            <w:tcW w:w="1914" w:type="dxa"/>
          </w:tcPr>
          <w:p w:rsidR="00967CB5" w:rsidRPr="00181B33" w:rsidRDefault="00967CB5" w:rsidP="00C106CE">
            <w:pPr>
              <w:pStyle w:val="Corpsdetexte"/>
              <w:rPr>
                <w:color w:val="000000"/>
                <w:sz w:val="16"/>
              </w:rPr>
            </w:pPr>
            <w:r w:rsidRPr="00181B33">
              <w:rPr>
                <w:color w:val="000000"/>
                <w:sz w:val="16"/>
              </w:rPr>
              <w:t xml:space="preserve">0 </w:t>
            </w:r>
          </w:p>
        </w:tc>
        <w:tc>
          <w:tcPr>
            <w:tcW w:w="2056" w:type="dxa"/>
          </w:tcPr>
          <w:p w:rsidR="00967CB5" w:rsidRPr="00181B33" w:rsidRDefault="00967CB5" w:rsidP="00C106CE">
            <w:pPr>
              <w:pStyle w:val="Corpsdetexte"/>
              <w:rPr>
                <w:color w:val="000000"/>
                <w:sz w:val="16"/>
              </w:rPr>
            </w:pPr>
            <w:r w:rsidRPr="00181B33">
              <w:rPr>
                <w:color w:val="000000"/>
                <w:sz w:val="16"/>
              </w:rPr>
              <w:t>31</w:t>
            </w:r>
          </w:p>
        </w:tc>
        <w:tc>
          <w:tcPr>
            <w:tcW w:w="3614" w:type="dxa"/>
          </w:tcPr>
          <w:p w:rsidR="00967CB5" w:rsidRPr="00181B33" w:rsidRDefault="00967CB5" w:rsidP="00C106CE">
            <w:pPr>
              <w:pStyle w:val="Corpsdetexte"/>
              <w:rPr>
                <w:color w:val="000000"/>
                <w:sz w:val="16"/>
              </w:rPr>
            </w:pPr>
            <w:r w:rsidRPr="00181B33">
              <w:rPr>
                <w:color w:val="000000"/>
                <w:sz w:val="16"/>
              </w:rPr>
              <w:t>integers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N_ITER_EVENT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Number of iterations of a data set following this variable in a packet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If N_ITER_EVENT is 0 then no data set is following. Two nested levels of iterations can exist.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5 bits</w:t>
            </w:r>
          </w:p>
        </w:tc>
        <w:tc>
          <w:tcPr>
            <w:tcW w:w="1914" w:type="dxa"/>
          </w:tcPr>
          <w:p w:rsidR="00967CB5" w:rsidRPr="00181B33" w:rsidRDefault="00967CB5" w:rsidP="00C106CE">
            <w:pPr>
              <w:pStyle w:val="Corpsdetexte"/>
              <w:rPr>
                <w:color w:val="000000"/>
                <w:sz w:val="16"/>
              </w:rPr>
            </w:pPr>
            <w:r w:rsidRPr="00181B33">
              <w:rPr>
                <w:color w:val="000000"/>
                <w:sz w:val="16"/>
              </w:rPr>
              <w:t xml:space="preserve">0 </w:t>
            </w:r>
          </w:p>
        </w:tc>
        <w:tc>
          <w:tcPr>
            <w:tcW w:w="2056" w:type="dxa"/>
          </w:tcPr>
          <w:p w:rsidR="00967CB5" w:rsidRPr="00181B33" w:rsidRDefault="00967CB5" w:rsidP="00C106CE">
            <w:pPr>
              <w:pStyle w:val="Corpsdetexte"/>
              <w:rPr>
                <w:color w:val="000000"/>
                <w:sz w:val="16"/>
              </w:rPr>
            </w:pPr>
            <w:r w:rsidRPr="00181B33">
              <w:rPr>
                <w:color w:val="000000"/>
                <w:sz w:val="16"/>
              </w:rPr>
              <w:t>31</w:t>
            </w:r>
          </w:p>
        </w:tc>
        <w:tc>
          <w:tcPr>
            <w:tcW w:w="3614" w:type="dxa"/>
          </w:tcPr>
          <w:p w:rsidR="00967CB5" w:rsidRPr="00181B33" w:rsidRDefault="00967CB5" w:rsidP="00C106CE">
            <w:pPr>
              <w:pStyle w:val="Corpsdetexte"/>
              <w:rPr>
                <w:color w:val="000000"/>
                <w:sz w:val="16"/>
              </w:rPr>
            </w:pPr>
            <w:r w:rsidRPr="00181B33">
              <w:rPr>
                <w:color w:val="000000"/>
                <w:sz w:val="16"/>
              </w:rPr>
              <w:t>integers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w:t>
      </w:r>
      <w:r>
        <w:rPr>
          <w:color w:val="000000"/>
        </w:rPr>
        <w:t>NTC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STM identity</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One value of this variable represents the identity of an </w:t>
            </w:r>
            <w:r>
              <w:rPr>
                <w:color w:val="000000"/>
                <w:sz w:val="16"/>
              </w:rPr>
              <w:t>NTC</w:t>
            </w:r>
            <w:r w:rsidRPr="00181B33">
              <w:rPr>
                <w:color w:val="000000"/>
                <w:sz w:val="16"/>
              </w:rPr>
              <w:t xml:space="preserve"> reflecting each composition of national infrastructure.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43" w:type="dxa"/>
          </w:tcPr>
          <w:p w:rsidR="00967CB5" w:rsidRPr="00181B33" w:rsidRDefault="00967CB5" w:rsidP="00C106CE">
            <w:pPr>
              <w:pStyle w:val="Corpsdetexte"/>
              <w:rPr>
                <w:color w:val="000000"/>
                <w:sz w:val="16"/>
              </w:rPr>
            </w:pPr>
            <w:r w:rsidRPr="00181B33">
              <w:rPr>
                <w:color w:val="000000"/>
                <w:sz w:val="16"/>
              </w:rPr>
              <w:t>0</w:t>
            </w:r>
          </w:p>
        </w:tc>
        <w:tc>
          <w:tcPr>
            <w:tcW w:w="2005" w:type="dxa"/>
          </w:tcPr>
          <w:p w:rsidR="00967CB5" w:rsidRPr="00181B33" w:rsidRDefault="00967CB5" w:rsidP="00C106CE">
            <w:pPr>
              <w:pStyle w:val="Corpsdetexte"/>
              <w:rPr>
                <w:color w:val="000000"/>
                <w:sz w:val="16"/>
              </w:rPr>
            </w:pPr>
            <w:r w:rsidRPr="00181B33">
              <w:rPr>
                <w:color w:val="000000"/>
                <w:sz w:val="16"/>
              </w:rPr>
              <w:t>255</w:t>
            </w:r>
          </w:p>
        </w:tc>
        <w:tc>
          <w:tcPr>
            <w:tcW w:w="3636" w:type="dxa"/>
          </w:tcPr>
          <w:p w:rsidR="00967CB5" w:rsidRPr="00181B33" w:rsidRDefault="00967CB5" w:rsidP="00C106CE">
            <w:pPr>
              <w:pStyle w:val="Corpsdetexte"/>
              <w:rPr>
                <w:color w:val="000000"/>
                <w:sz w:val="16"/>
              </w:rPr>
            </w:pPr>
            <w:r w:rsidRPr="00181B33">
              <w:rPr>
                <w:color w:val="000000"/>
                <w:sz w:val="16"/>
              </w:rPr>
              <w:t>Numbers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Packet identifier</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This is used in the header for each packet, allowing the receiving equipment to identify the data that follows.</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83" w:name="_Hlt457616635"/>
            <w:bookmarkEnd w:id="1383"/>
            <w:r w:rsidRPr="00181B33">
              <w:rPr>
                <w:color w:val="000000"/>
                <w:sz w:val="16"/>
              </w:rPr>
              <w:t>8 bits</w:t>
            </w:r>
          </w:p>
        </w:tc>
        <w:tc>
          <w:tcPr>
            <w:tcW w:w="1943" w:type="dxa"/>
          </w:tcPr>
          <w:p w:rsidR="00967CB5" w:rsidRPr="00181B33" w:rsidRDefault="00967CB5" w:rsidP="00C106CE">
            <w:pPr>
              <w:pStyle w:val="Corpsdetexte"/>
              <w:rPr>
                <w:color w:val="000000"/>
                <w:sz w:val="16"/>
              </w:rPr>
            </w:pPr>
            <w:r w:rsidRPr="00181B33">
              <w:rPr>
                <w:color w:val="000000"/>
                <w:sz w:val="16"/>
              </w:rPr>
              <w:t>0</w:t>
            </w:r>
          </w:p>
        </w:tc>
        <w:tc>
          <w:tcPr>
            <w:tcW w:w="2005" w:type="dxa"/>
          </w:tcPr>
          <w:p w:rsidR="00967CB5" w:rsidRPr="00181B33" w:rsidRDefault="00967CB5" w:rsidP="00C106CE">
            <w:pPr>
              <w:pStyle w:val="Corpsdetexte"/>
              <w:rPr>
                <w:color w:val="000000"/>
                <w:sz w:val="16"/>
              </w:rPr>
            </w:pPr>
            <w:r w:rsidRPr="00181B33">
              <w:rPr>
                <w:color w:val="000000"/>
                <w:sz w:val="16"/>
              </w:rPr>
              <w:t>255</w:t>
            </w:r>
          </w:p>
        </w:tc>
        <w:tc>
          <w:tcPr>
            <w:tcW w:w="3636" w:type="dxa"/>
          </w:tcPr>
          <w:p w:rsidR="00967CB5" w:rsidRPr="00181B33" w:rsidRDefault="00967CB5" w:rsidP="00C106CE">
            <w:pPr>
              <w:pStyle w:val="Corpsdetexte"/>
              <w:rPr>
                <w:color w:val="000000"/>
                <w:sz w:val="16"/>
              </w:rPr>
            </w:pPr>
            <w:r w:rsidRPr="00181B33">
              <w:rPr>
                <w:color w:val="000000"/>
                <w:sz w:val="16"/>
              </w:rPr>
              <w:t>Numbers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STM identity</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One value of this variable represents the identity of an STM </w:t>
            </w:r>
            <w:r>
              <w:rPr>
                <w:color w:val="000000"/>
                <w:sz w:val="16"/>
              </w:rPr>
              <w:t xml:space="preserve">equipment designed for operation on </w:t>
            </w:r>
            <w:r w:rsidRPr="00181B33">
              <w:rPr>
                <w:color w:val="000000"/>
                <w:sz w:val="16"/>
              </w:rPr>
              <w:t>national infrastructure</w:t>
            </w:r>
            <w:r>
              <w:rPr>
                <w:color w:val="000000"/>
                <w:sz w:val="16"/>
              </w:rPr>
              <w:t>s</w:t>
            </w: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43" w:type="dxa"/>
          </w:tcPr>
          <w:p w:rsidR="00967CB5" w:rsidRPr="00181B33" w:rsidRDefault="00967CB5" w:rsidP="00C106CE">
            <w:pPr>
              <w:pStyle w:val="Corpsdetexte"/>
              <w:rPr>
                <w:color w:val="000000"/>
                <w:sz w:val="16"/>
              </w:rPr>
            </w:pPr>
            <w:r w:rsidRPr="00181B33">
              <w:rPr>
                <w:color w:val="000000"/>
                <w:sz w:val="16"/>
              </w:rPr>
              <w:t>0</w:t>
            </w:r>
          </w:p>
        </w:tc>
        <w:tc>
          <w:tcPr>
            <w:tcW w:w="2005" w:type="dxa"/>
          </w:tcPr>
          <w:p w:rsidR="00967CB5" w:rsidRPr="00181B33" w:rsidRDefault="00967CB5" w:rsidP="00C106CE">
            <w:pPr>
              <w:pStyle w:val="Corpsdetexte"/>
              <w:rPr>
                <w:color w:val="000000"/>
                <w:sz w:val="16"/>
              </w:rPr>
            </w:pPr>
            <w:r w:rsidRPr="00181B33">
              <w:rPr>
                <w:color w:val="000000"/>
                <w:sz w:val="16"/>
              </w:rPr>
              <w:t>255</w:t>
            </w:r>
          </w:p>
        </w:tc>
        <w:tc>
          <w:tcPr>
            <w:tcW w:w="3636" w:type="dxa"/>
          </w:tcPr>
          <w:p w:rsidR="00967CB5" w:rsidRPr="00181B33" w:rsidRDefault="00967CB5" w:rsidP="00C106CE">
            <w:pPr>
              <w:pStyle w:val="Corpsdetexte"/>
              <w:rPr>
                <w:color w:val="000000"/>
                <w:sz w:val="16"/>
              </w:rPr>
            </w:pPr>
            <w:r w:rsidRPr="00181B33">
              <w:rPr>
                <w:color w:val="000000"/>
                <w:sz w:val="16"/>
              </w:rPr>
              <w:t>Numbers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NID_STMSPECIFICSTATE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Current specific behavior of a given STM.</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Indicates a specific state of a STM (disconnected, temporary disconnected, again connected after temporary disconnection, STM not in correct mode)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CONNECTED (after versions validation)</w:t>
            </w: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DISCONNECTED (at TIU request if no validation of the versions included in STM packet 1 or at STM request)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TEMPORARY_DISCONNECTED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CONNECTED_AGAIN (end of temporary disconnection)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 xml:space="preserve">FAILURE_REQUESTED (STM not in correct state, packet 15 lack,...) </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sz w:val="16"/>
              </w:rPr>
              <w:t>5-7</w:t>
            </w:r>
          </w:p>
        </w:tc>
        <w:tc>
          <w:tcPr>
            <w:tcW w:w="5670" w:type="dxa"/>
            <w:gridSpan w:val="2"/>
          </w:tcPr>
          <w:p w:rsidR="00967CB5" w:rsidRPr="00181B33" w:rsidRDefault="00967CB5" w:rsidP="00C106CE">
            <w:pPr>
              <w:pStyle w:val="Corpsdetexte"/>
              <w:rPr>
                <w:color w:val="000000"/>
                <w:sz w:val="16"/>
              </w:rPr>
            </w:pPr>
            <w:r w:rsidRPr="00181B33">
              <w:rPr>
                <w:sz w:val="16"/>
              </w:rPr>
              <w:t>Spare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rPr>
          <w:color w:val="000000"/>
        </w:rPr>
        <w:t>NID_STMSTATE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Actual STM state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sz w:val="16"/>
              </w:rPr>
              <w:t xml:space="preserve">Tell the STM state </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4 bits</w:t>
            </w:r>
          </w:p>
        </w:tc>
        <w:tc>
          <w:tcPr>
            <w:tcW w:w="1943" w:type="dxa"/>
          </w:tcPr>
          <w:p w:rsidR="00967CB5" w:rsidRPr="00181B33" w:rsidRDefault="00967CB5" w:rsidP="00C106CE">
            <w:pPr>
              <w:pStyle w:val="Corpsdetexte"/>
              <w:rPr>
                <w:color w:val="000000"/>
                <w:sz w:val="16"/>
              </w:rPr>
            </w:pPr>
          </w:p>
        </w:tc>
        <w:tc>
          <w:tcPr>
            <w:tcW w:w="2005" w:type="dxa"/>
          </w:tcPr>
          <w:p w:rsidR="00967CB5" w:rsidRPr="00181B33" w:rsidRDefault="00967CB5" w:rsidP="00C106CE">
            <w:pPr>
              <w:pStyle w:val="Corpsdetexte"/>
              <w:rPr>
                <w:color w:val="000000"/>
                <w:sz w:val="16"/>
              </w:rPr>
            </w:pPr>
          </w:p>
        </w:tc>
        <w:tc>
          <w:tcPr>
            <w:tcW w:w="3636"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rPr>
          <w:cantSplit/>
        </w:trPr>
        <w:tc>
          <w:tcPr>
            <w:tcW w:w="2268" w:type="dxa"/>
            <w:vMerge w:val="restart"/>
          </w:tcPr>
          <w:p w:rsidR="00967CB5" w:rsidRPr="00181B33" w:rsidRDefault="00967CB5" w:rsidP="00C106CE">
            <w:pPr>
              <w:pStyle w:val="Corpsdetexte"/>
              <w:rPr>
                <w:color w:val="000000"/>
                <w:sz w:val="16"/>
              </w:rPr>
            </w:pPr>
            <w:r w:rsidRPr="00181B33">
              <w:rPr>
                <w:b/>
                <w:i/>
                <w:sz w:val="16"/>
              </w:rPr>
              <w:t>Special/Reserved Values</w:t>
            </w:r>
          </w:p>
        </w:tc>
        <w:tc>
          <w:tcPr>
            <w:tcW w:w="1943" w:type="dxa"/>
          </w:tcPr>
          <w:p w:rsidR="00967CB5" w:rsidRPr="00181B33" w:rsidRDefault="00967CB5" w:rsidP="00C106CE">
            <w:pPr>
              <w:pStyle w:val="Corpsdetexte"/>
              <w:rPr>
                <w:color w:val="000000"/>
                <w:sz w:val="16"/>
              </w:rPr>
            </w:pPr>
            <w:r w:rsidRPr="00181B33">
              <w:rPr>
                <w:sz w:val="16"/>
              </w:rPr>
              <w:t>0</w:t>
            </w:r>
          </w:p>
        </w:tc>
        <w:tc>
          <w:tcPr>
            <w:tcW w:w="5641" w:type="dxa"/>
            <w:gridSpan w:val="2"/>
          </w:tcPr>
          <w:p w:rsidR="00967CB5" w:rsidRPr="00181B33" w:rsidRDefault="00967CB5" w:rsidP="00C106CE">
            <w:pPr>
              <w:pStyle w:val="Corpsdetexte"/>
              <w:rPr>
                <w:color w:val="000000"/>
                <w:sz w:val="16"/>
              </w:rPr>
            </w:pPr>
            <w:r w:rsidRPr="00181B33">
              <w:rPr>
                <w:sz w:val="16"/>
              </w:rPr>
              <w:t>NO_ORDER</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w:t>
            </w:r>
          </w:p>
        </w:tc>
        <w:tc>
          <w:tcPr>
            <w:tcW w:w="5641" w:type="dxa"/>
            <w:gridSpan w:val="2"/>
          </w:tcPr>
          <w:p w:rsidR="00967CB5" w:rsidRPr="00181B33" w:rsidRDefault="00967CB5" w:rsidP="00C106CE">
            <w:pPr>
              <w:pStyle w:val="Corpsdetexte"/>
              <w:rPr>
                <w:color w:val="000000"/>
                <w:sz w:val="16"/>
              </w:rPr>
            </w:pPr>
            <w:r w:rsidRPr="00181B33">
              <w:rPr>
                <w:sz w:val="16"/>
              </w:rPr>
              <w:t>Reserved (mapped to PO for consistency)</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2</w:t>
            </w:r>
          </w:p>
        </w:tc>
        <w:tc>
          <w:tcPr>
            <w:tcW w:w="5641" w:type="dxa"/>
            <w:gridSpan w:val="2"/>
          </w:tcPr>
          <w:p w:rsidR="00967CB5" w:rsidRPr="00181B33" w:rsidRDefault="00967CB5" w:rsidP="00C106CE">
            <w:pPr>
              <w:pStyle w:val="Corpsdetexte"/>
              <w:rPr>
                <w:color w:val="000000"/>
                <w:sz w:val="16"/>
              </w:rPr>
            </w:pPr>
            <w:r w:rsidRPr="00181B33">
              <w:rPr>
                <w:sz w:val="16"/>
              </w:rPr>
              <w:t>Configuration (CO)</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3</w:t>
            </w:r>
          </w:p>
        </w:tc>
        <w:tc>
          <w:tcPr>
            <w:tcW w:w="5641" w:type="dxa"/>
            <w:gridSpan w:val="2"/>
          </w:tcPr>
          <w:p w:rsidR="00967CB5" w:rsidRPr="00181B33" w:rsidRDefault="00967CB5" w:rsidP="00C106CE">
            <w:pPr>
              <w:pStyle w:val="Corpsdetexte"/>
              <w:rPr>
                <w:iCs/>
                <w:color w:val="000000"/>
                <w:sz w:val="16"/>
              </w:rPr>
            </w:pPr>
            <w:r w:rsidRPr="00181B33">
              <w:rPr>
                <w:iCs/>
                <w:sz w:val="16"/>
              </w:rPr>
              <w:t>Data Entry (DE)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4</w:t>
            </w:r>
          </w:p>
        </w:tc>
        <w:tc>
          <w:tcPr>
            <w:tcW w:w="5641" w:type="dxa"/>
            <w:gridSpan w:val="2"/>
          </w:tcPr>
          <w:p w:rsidR="00967CB5" w:rsidRPr="00181B33" w:rsidRDefault="00967CB5" w:rsidP="00C106CE">
            <w:pPr>
              <w:pStyle w:val="Corpsdetexte"/>
              <w:rPr>
                <w:color w:val="000000"/>
                <w:sz w:val="16"/>
              </w:rPr>
            </w:pPr>
            <w:r w:rsidRPr="00181B33">
              <w:rPr>
                <w:sz w:val="16"/>
              </w:rPr>
              <w:t>Unconditional Cold Standby (U-CS)</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5</w:t>
            </w:r>
          </w:p>
        </w:tc>
        <w:tc>
          <w:tcPr>
            <w:tcW w:w="5641" w:type="dxa"/>
            <w:gridSpan w:val="2"/>
          </w:tcPr>
          <w:p w:rsidR="00967CB5" w:rsidRPr="00181B33" w:rsidRDefault="00967CB5" w:rsidP="00C106CE">
            <w:pPr>
              <w:pStyle w:val="Corpsdetexte"/>
              <w:rPr>
                <w:color w:val="000000"/>
                <w:sz w:val="16"/>
              </w:rPr>
            </w:pPr>
            <w:r w:rsidRPr="00181B33">
              <w:rPr>
                <w:sz w:val="16"/>
              </w:rPr>
              <w:t>Conditional Cold Standby (C-CS)</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6</w:t>
            </w:r>
          </w:p>
        </w:tc>
        <w:tc>
          <w:tcPr>
            <w:tcW w:w="5641" w:type="dxa"/>
            <w:gridSpan w:val="2"/>
          </w:tcPr>
          <w:p w:rsidR="00967CB5" w:rsidRPr="00181B33" w:rsidRDefault="00967CB5" w:rsidP="00C106CE">
            <w:pPr>
              <w:pStyle w:val="Corpsdetexte"/>
              <w:rPr>
                <w:color w:val="000000"/>
                <w:sz w:val="16"/>
              </w:rPr>
            </w:pPr>
            <w:r w:rsidRPr="00181B33">
              <w:rPr>
                <w:sz w:val="16"/>
              </w:rPr>
              <w:t>Hot Standby (HS)</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7</w:t>
            </w:r>
          </w:p>
        </w:tc>
        <w:tc>
          <w:tcPr>
            <w:tcW w:w="5641" w:type="dxa"/>
            <w:gridSpan w:val="2"/>
          </w:tcPr>
          <w:p w:rsidR="00967CB5" w:rsidRPr="00181B33" w:rsidRDefault="00967CB5" w:rsidP="00C106CE">
            <w:pPr>
              <w:pStyle w:val="Corpsdetexte"/>
              <w:rPr>
                <w:color w:val="000000"/>
                <w:sz w:val="16"/>
              </w:rPr>
            </w:pPr>
            <w:r w:rsidRPr="00181B33">
              <w:rPr>
                <w:sz w:val="16"/>
              </w:rPr>
              <w:t>Data Available (DA)</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8</w:t>
            </w:r>
          </w:p>
        </w:tc>
        <w:tc>
          <w:tcPr>
            <w:tcW w:w="5641" w:type="dxa"/>
            <w:gridSpan w:val="2"/>
          </w:tcPr>
          <w:p w:rsidR="00967CB5" w:rsidRPr="00181B33" w:rsidRDefault="00967CB5" w:rsidP="00C106CE">
            <w:pPr>
              <w:pStyle w:val="Corpsdetexte"/>
              <w:rPr>
                <w:color w:val="000000"/>
                <w:sz w:val="16"/>
              </w:rPr>
            </w:pPr>
            <w:r w:rsidRPr="00181B33">
              <w:rPr>
                <w:sz w:val="16"/>
              </w:rPr>
              <w:t>Failure (FA)</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9</w:t>
            </w:r>
          </w:p>
        </w:tc>
        <w:tc>
          <w:tcPr>
            <w:tcW w:w="5641" w:type="dxa"/>
            <w:gridSpan w:val="2"/>
          </w:tcPr>
          <w:p w:rsidR="00967CB5" w:rsidRPr="00181B33" w:rsidRDefault="00967CB5" w:rsidP="00C106CE">
            <w:pPr>
              <w:pStyle w:val="Corpsdetexte"/>
              <w:rPr>
                <w:color w:val="000000"/>
                <w:sz w:val="16"/>
              </w:rPr>
            </w:pPr>
            <w:r w:rsidRPr="00181B33">
              <w:rPr>
                <w:sz w:val="16"/>
              </w:rPr>
              <w:t>Data Available_For_Test (DA_FOR_TEST)</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10</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11</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12</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13</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14</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15</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NID_STMSTATEORDER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STM state order</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sz w:val="16"/>
              </w:rPr>
              <w:t>Tell the STM state ordered by the ERTMS/ETCS on-board</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4 bits</w:t>
            </w:r>
          </w:p>
        </w:tc>
        <w:tc>
          <w:tcPr>
            <w:tcW w:w="1943" w:type="dxa"/>
          </w:tcPr>
          <w:p w:rsidR="00967CB5" w:rsidRPr="00181B33" w:rsidRDefault="00967CB5" w:rsidP="00C106CE">
            <w:pPr>
              <w:pStyle w:val="Corpsdetexte"/>
              <w:rPr>
                <w:color w:val="000000"/>
                <w:sz w:val="16"/>
              </w:rPr>
            </w:pPr>
          </w:p>
        </w:tc>
        <w:tc>
          <w:tcPr>
            <w:tcW w:w="2005" w:type="dxa"/>
          </w:tcPr>
          <w:p w:rsidR="00967CB5" w:rsidRPr="00181B33" w:rsidRDefault="00967CB5" w:rsidP="00C106CE">
            <w:pPr>
              <w:pStyle w:val="Corpsdetexte"/>
              <w:rPr>
                <w:color w:val="000000"/>
                <w:sz w:val="16"/>
              </w:rPr>
            </w:pPr>
          </w:p>
        </w:tc>
        <w:tc>
          <w:tcPr>
            <w:tcW w:w="3636"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rPr>
          <w:cantSplit/>
        </w:trPr>
        <w:tc>
          <w:tcPr>
            <w:tcW w:w="2268" w:type="dxa"/>
            <w:vMerge w:val="restart"/>
          </w:tcPr>
          <w:p w:rsidR="00967CB5" w:rsidRPr="00181B33" w:rsidRDefault="00967CB5" w:rsidP="00C106CE">
            <w:pPr>
              <w:pStyle w:val="Corpsdetexte"/>
              <w:rPr>
                <w:color w:val="000000"/>
                <w:sz w:val="16"/>
              </w:rPr>
            </w:pPr>
            <w:r w:rsidRPr="00181B33">
              <w:rPr>
                <w:b/>
                <w:i/>
                <w:sz w:val="16"/>
              </w:rPr>
              <w:t>Special/Reserved Values</w:t>
            </w:r>
          </w:p>
        </w:tc>
        <w:tc>
          <w:tcPr>
            <w:tcW w:w="1943" w:type="dxa"/>
          </w:tcPr>
          <w:p w:rsidR="00967CB5" w:rsidRPr="00181B33" w:rsidRDefault="00967CB5" w:rsidP="00C106CE">
            <w:pPr>
              <w:pStyle w:val="Corpsdetexte"/>
              <w:rPr>
                <w:color w:val="000000"/>
                <w:sz w:val="16"/>
              </w:rPr>
            </w:pPr>
            <w:r w:rsidRPr="00181B33">
              <w:rPr>
                <w:sz w:val="16"/>
              </w:rPr>
              <w:t>0</w:t>
            </w:r>
          </w:p>
        </w:tc>
        <w:tc>
          <w:tcPr>
            <w:tcW w:w="5641" w:type="dxa"/>
            <w:gridSpan w:val="2"/>
          </w:tcPr>
          <w:p w:rsidR="00967CB5" w:rsidRPr="00181B33" w:rsidRDefault="00967CB5" w:rsidP="00C106CE">
            <w:pPr>
              <w:pStyle w:val="Corpsdetexte"/>
              <w:rPr>
                <w:color w:val="000000"/>
                <w:sz w:val="16"/>
              </w:rPr>
            </w:pPr>
            <w:r w:rsidRPr="00181B33">
              <w:rPr>
                <w:sz w:val="16"/>
              </w:rPr>
              <w:t>NO_ORDER</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w:t>
            </w:r>
          </w:p>
        </w:tc>
        <w:tc>
          <w:tcPr>
            <w:tcW w:w="5641" w:type="dxa"/>
            <w:gridSpan w:val="2"/>
          </w:tcPr>
          <w:p w:rsidR="00967CB5" w:rsidRPr="00181B33" w:rsidRDefault="00967CB5" w:rsidP="00C106CE">
            <w:pPr>
              <w:pStyle w:val="Corpsdetexte"/>
              <w:rPr>
                <w:color w:val="000000"/>
                <w:sz w:val="16"/>
              </w:rPr>
            </w:pPr>
            <w:r w:rsidRPr="00181B33">
              <w:rPr>
                <w:sz w:val="16"/>
              </w:rPr>
              <w:t>Reserved (mapped to PO for consistency)</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2</w:t>
            </w:r>
          </w:p>
        </w:tc>
        <w:tc>
          <w:tcPr>
            <w:tcW w:w="5641" w:type="dxa"/>
            <w:gridSpan w:val="2"/>
          </w:tcPr>
          <w:p w:rsidR="00967CB5" w:rsidRPr="00181B33" w:rsidRDefault="00967CB5" w:rsidP="00C106CE">
            <w:pPr>
              <w:pStyle w:val="Corpsdetexte"/>
              <w:rPr>
                <w:color w:val="000000"/>
                <w:sz w:val="16"/>
              </w:rPr>
            </w:pPr>
            <w:r w:rsidRPr="00181B33">
              <w:rPr>
                <w:sz w:val="16"/>
              </w:rPr>
              <w:t>Configuration (CO)</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3</w:t>
            </w:r>
          </w:p>
        </w:tc>
        <w:tc>
          <w:tcPr>
            <w:tcW w:w="5641" w:type="dxa"/>
            <w:gridSpan w:val="2"/>
          </w:tcPr>
          <w:p w:rsidR="00967CB5" w:rsidRPr="00181B33" w:rsidRDefault="00967CB5" w:rsidP="00C106CE">
            <w:pPr>
              <w:pStyle w:val="Corpsdetexte"/>
              <w:rPr>
                <w:iCs/>
                <w:color w:val="000000"/>
                <w:sz w:val="16"/>
              </w:rPr>
            </w:pPr>
            <w:r w:rsidRPr="00181B33">
              <w:rPr>
                <w:iCs/>
                <w:sz w:val="16"/>
              </w:rPr>
              <w:t>Data Entry (DE)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4</w:t>
            </w:r>
          </w:p>
        </w:tc>
        <w:tc>
          <w:tcPr>
            <w:tcW w:w="5641" w:type="dxa"/>
            <w:gridSpan w:val="2"/>
          </w:tcPr>
          <w:p w:rsidR="00967CB5" w:rsidRPr="00181B33" w:rsidRDefault="00967CB5" w:rsidP="00C106CE">
            <w:pPr>
              <w:pStyle w:val="Corpsdetexte"/>
              <w:rPr>
                <w:color w:val="000000"/>
                <w:sz w:val="16"/>
              </w:rPr>
            </w:pPr>
            <w:r w:rsidRPr="00181B33">
              <w:rPr>
                <w:sz w:val="16"/>
              </w:rPr>
              <w:t>Unconditional Cold Standby (U-CS)</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5</w:t>
            </w:r>
          </w:p>
        </w:tc>
        <w:tc>
          <w:tcPr>
            <w:tcW w:w="5641" w:type="dxa"/>
            <w:gridSpan w:val="2"/>
          </w:tcPr>
          <w:p w:rsidR="00967CB5" w:rsidRPr="00181B33" w:rsidRDefault="00967CB5" w:rsidP="00C106CE">
            <w:pPr>
              <w:pStyle w:val="Corpsdetexte"/>
              <w:rPr>
                <w:color w:val="000000"/>
                <w:sz w:val="16"/>
              </w:rPr>
            </w:pPr>
            <w:r w:rsidRPr="00181B33">
              <w:rPr>
                <w:sz w:val="16"/>
              </w:rPr>
              <w:t>Conditional Cold Standby (C-CS)</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6</w:t>
            </w:r>
          </w:p>
        </w:tc>
        <w:tc>
          <w:tcPr>
            <w:tcW w:w="5641" w:type="dxa"/>
            <w:gridSpan w:val="2"/>
          </w:tcPr>
          <w:p w:rsidR="00967CB5" w:rsidRPr="00181B33" w:rsidRDefault="00967CB5" w:rsidP="00C106CE">
            <w:pPr>
              <w:pStyle w:val="Corpsdetexte"/>
              <w:rPr>
                <w:color w:val="000000"/>
                <w:sz w:val="16"/>
              </w:rPr>
            </w:pPr>
            <w:r w:rsidRPr="00181B33">
              <w:rPr>
                <w:sz w:val="16"/>
              </w:rPr>
              <w:t>Hot Standby (HS)</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7</w:t>
            </w:r>
          </w:p>
        </w:tc>
        <w:tc>
          <w:tcPr>
            <w:tcW w:w="5641" w:type="dxa"/>
            <w:gridSpan w:val="2"/>
          </w:tcPr>
          <w:p w:rsidR="00967CB5" w:rsidRPr="00181B33" w:rsidRDefault="00967CB5" w:rsidP="00C106CE">
            <w:pPr>
              <w:pStyle w:val="Corpsdetexte"/>
              <w:rPr>
                <w:color w:val="000000"/>
                <w:sz w:val="16"/>
              </w:rPr>
            </w:pPr>
            <w:r w:rsidRPr="00181B33">
              <w:rPr>
                <w:sz w:val="16"/>
              </w:rPr>
              <w:t>Data Available (DA)</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8</w:t>
            </w:r>
          </w:p>
        </w:tc>
        <w:tc>
          <w:tcPr>
            <w:tcW w:w="5641" w:type="dxa"/>
            <w:gridSpan w:val="2"/>
          </w:tcPr>
          <w:p w:rsidR="00967CB5" w:rsidRPr="00181B33" w:rsidRDefault="00967CB5" w:rsidP="00C106CE">
            <w:pPr>
              <w:pStyle w:val="Corpsdetexte"/>
              <w:rPr>
                <w:color w:val="000000"/>
                <w:sz w:val="16"/>
              </w:rPr>
            </w:pPr>
            <w:r w:rsidRPr="00181B33">
              <w:rPr>
                <w:sz w:val="16"/>
              </w:rPr>
              <w:t>Failure (FA)</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9</w:t>
            </w:r>
          </w:p>
        </w:tc>
        <w:tc>
          <w:tcPr>
            <w:tcW w:w="5641" w:type="dxa"/>
            <w:gridSpan w:val="2"/>
          </w:tcPr>
          <w:p w:rsidR="00967CB5" w:rsidRPr="00181B33" w:rsidRDefault="00967CB5" w:rsidP="00C106CE">
            <w:pPr>
              <w:pStyle w:val="Corpsdetexte"/>
              <w:rPr>
                <w:color w:val="000000"/>
                <w:sz w:val="16"/>
              </w:rPr>
            </w:pPr>
            <w:r w:rsidRPr="00181B33">
              <w:rPr>
                <w:sz w:val="16"/>
              </w:rPr>
              <w:t>Data Available_For_Test (DA_FOR_TEST)</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10</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11</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12</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13</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14</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blPrEx>
          <w:tblCellMar>
            <w:top w:w="0" w:type="dxa"/>
            <w:bottom w:w="0" w:type="dxa"/>
          </w:tblCellMar>
        </w:tblPrEx>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15</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PANTOGRAPH_COHERENCY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Coherency of the pantograph state according to currently expected state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computed only when pantograph is inside the track condition.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PANTO_UP_OK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PANTO_UP_NOT_OK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PANTO_DOWN_OK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PANTO_DOWN_NOT_OK</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INFO_NOT_AVAILABLE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Q_LINK</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indicating if the track conditions defined in the packet 1 or 5 are linked to the balise or not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not linked</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linked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Q_LOCATION_PRESENT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indicating if train location information is present in the packet or not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not present</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present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Q_SB_MODEL_PRESENT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for indicate if a SB model has been found or not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Model is not found</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Model is found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Q_SCALE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for the distance scale.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to indicate the scale used for describing all distances inside the packet that contains Q_SCALE. Exception is made for variable CCPU_LRBG_ABSOLUTE_LOC that is always in [m]</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10 cm scale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1 m scale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10 m scale</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Q_SET_TARGET_SPEED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Borders>
              <w:top w:val="single" w:sz="12"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tcBorders>
          </w:tcPr>
          <w:p w:rsidR="00967CB5" w:rsidRPr="00181B33" w:rsidRDefault="00967CB5" w:rsidP="00C106CE">
            <w:pPr>
              <w:pStyle w:val="Corpsdetexte"/>
              <w:rPr>
                <w:color w:val="000000"/>
                <w:sz w:val="16"/>
              </w:rPr>
            </w:pPr>
            <w:r w:rsidRPr="00181B33">
              <w:rPr>
                <w:color w:val="000000"/>
                <w:sz w:val="16"/>
              </w:rPr>
              <w:t>Qualifier for presence of set target speed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to tell if the packet contains the variable SET_TARGET_SPEED or not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variable SET_TARGET_SPEED is NOT present in the packet</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2"/>
              </w:rPr>
            </w:pPr>
          </w:p>
        </w:tc>
        <w:tc>
          <w:tcPr>
            <w:tcW w:w="1914" w:type="dxa"/>
            <w:tcBorders>
              <w:bottom w:val="single" w:sz="12" w:space="0" w:color="auto"/>
            </w:tcBorders>
          </w:tcPr>
          <w:p w:rsidR="00967CB5" w:rsidRPr="00181B33" w:rsidRDefault="00967CB5" w:rsidP="00C106CE">
            <w:pPr>
              <w:pStyle w:val="Corpsdetexte"/>
              <w:rPr>
                <w:color w:val="000000"/>
                <w:sz w:val="16"/>
              </w:rPr>
            </w:pPr>
            <w:r w:rsidRPr="00181B33">
              <w:rPr>
                <w:color w:val="000000"/>
                <w:sz w:val="16"/>
              </w:rPr>
              <w:t>1</w:t>
            </w:r>
          </w:p>
        </w:tc>
        <w:tc>
          <w:tcPr>
            <w:tcW w:w="5670" w:type="dxa"/>
            <w:gridSpan w:val="2"/>
            <w:tcBorders>
              <w:bottom w:val="single" w:sz="12" w:space="0" w:color="auto"/>
            </w:tcBorders>
          </w:tcPr>
          <w:p w:rsidR="00967CB5" w:rsidRPr="00181B33" w:rsidRDefault="00967CB5" w:rsidP="00C106CE">
            <w:pPr>
              <w:pStyle w:val="Corpsdetexte"/>
              <w:rPr>
                <w:color w:val="000000"/>
                <w:sz w:val="16"/>
              </w:rPr>
            </w:pPr>
            <w:r w:rsidRPr="00181B33">
              <w:rPr>
                <w:color w:val="000000"/>
                <w:sz w:val="16"/>
              </w:rPr>
              <w:t>variable SET_TARGET_SPEED is present in the packet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Q_TRACKINIT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Borders>
              <w:top w:val="single" w:sz="12"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tcBorders>
          </w:tcPr>
          <w:p w:rsidR="00967CB5" w:rsidRPr="00181B33" w:rsidRDefault="00967CB5" w:rsidP="00C106CE">
            <w:pPr>
              <w:pStyle w:val="Corpsdetexte"/>
              <w:rPr>
                <w:color w:val="000000"/>
                <w:sz w:val="16"/>
              </w:rPr>
            </w:pPr>
            <w:r w:rsidRPr="00181B33">
              <w:rPr>
                <w:color w:val="000000"/>
                <w:sz w:val="16"/>
              </w:rPr>
              <w:t>Qualifier for resuming the initial states of the related track description of the packet.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84" w:name="Q_TRACKINIT"/>
            <w:r w:rsidRPr="00181B33">
              <w:rPr>
                <w:color w:val="000000"/>
                <w:sz w:val="16"/>
              </w:rPr>
              <w:t xml:space="preserve">1 </w:t>
            </w:r>
            <w:bookmarkEnd w:id="1384"/>
            <w:r w:rsidRPr="00181B33">
              <w:rPr>
                <w:color w:val="000000"/>
                <w:sz w:val="16"/>
              </w:rPr>
              <w:t>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 initial states to be r</w:t>
            </w:r>
            <w:r w:rsidRPr="00181B33">
              <w:rPr>
                <w:color w:val="000000"/>
                <w:sz w:val="16"/>
              </w:rPr>
              <w:t>esumed, profile to follow</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2"/>
              </w:rPr>
            </w:pPr>
          </w:p>
        </w:tc>
        <w:tc>
          <w:tcPr>
            <w:tcW w:w="1914" w:type="dxa"/>
            <w:tcBorders>
              <w:bottom w:val="single" w:sz="12" w:space="0" w:color="auto"/>
            </w:tcBorders>
          </w:tcPr>
          <w:p w:rsidR="00967CB5" w:rsidRPr="00181B33" w:rsidRDefault="00967CB5" w:rsidP="00C106CE">
            <w:pPr>
              <w:pStyle w:val="Corpsdetexte"/>
              <w:rPr>
                <w:color w:val="000000"/>
                <w:sz w:val="16"/>
              </w:rPr>
            </w:pPr>
            <w:r w:rsidRPr="00181B33">
              <w:rPr>
                <w:color w:val="000000"/>
                <w:sz w:val="16"/>
              </w:rPr>
              <w:t>1</w:t>
            </w:r>
          </w:p>
        </w:tc>
        <w:tc>
          <w:tcPr>
            <w:tcW w:w="5670" w:type="dxa"/>
            <w:gridSpan w:val="2"/>
            <w:tcBorders>
              <w:bottom w:val="single" w:sz="12" w:space="0" w:color="auto"/>
            </w:tcBorders>
          </w:tcPr>
          <w:p w:rsidR="00967CB5" w:rsidRPr="00181B33" w:rsidRDefault="00967CB5" w:rsidP="00C106CE">
            <w:pPr>
              <w:pStyle w:val="Corpsdetexte"/>
              <w:rPr>
                <w:color w:val="000000"/>
                <w:sz w:val="16"/>
              </w:rPr>
            </w:pPr>
            <w:r w:rsidRPr="00181B33">
              <w:rPr>
                <w:color w:val="000000"/>
                <w:sz w:val="16"/>
              </w:rPr>
              <w:t>Empty profile, initial states to be resumed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SET_TARGET_SPEED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set target speed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speed which is set by the driver (on an external cruise control system)</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43" w:type="dxa"/>
          </w:tcPr>
          <w:p w:rsidR="00967CB5" w:rsidRPr="00181B33" w:rsidRDefault="00967CB5" w:rsidP="00C106CE">
            <w:pPr>
              <w:pStyle w:val="Corpsdetexte"/>
              <w:rPr>
                <w:color w:val="000000"/>
                <w:sz w:val="16"/>
              </w:rPr>
            </w:pPr>
            <w:r w:rsidRPr="00181B33">
              <w:rPr>
                <w:color w:val="000000"/>
                <w:sz w:val="16"/>
              </w:rPr>
              <w:t>0 km/h</w:t>
            </w:r>
          </w:p>
        </w:tc>
        <w:tc>
          <w:tcPr>
            <w:tcW w:w="2000" w:type="dxa"/>
          </w:tcPr>
          <w:p w:rsidR="00967CB5" w:rsidRPr="00181B33" w:rsidRDefault="00967CB5" w:rsidP="00C106CE">
            <w:pPr>
              <w:pStyle w:val="Corpsdetexte"/>
              <w:rPr>
                <w:color w:val="000000"/>
                <w:sz w:val="16"/>
              </w:rPr>
            </w:pPr>
            <w:r w:rsidRPr="00181B33">
              <w:rPr>
                <w:color w:val="000000"/>
                <w:sz w:val="16"/>
              </w:rPr>
              <w:t>600 km/h</w:t>
            </w:r>
          </w:p>
        </w:tc>
        <w:tc>
          <w:tcPr>
            <w:tcW w:w="3641" w:type="dxa"/>
          </w:tcPr>
          <w:p w:rsidR="00967CB5" w:rsidRPr="00181B33" w:rsidRDefault="00967CB5" w:rsidP="00C106CE">
            <w:pPr>
              <w:pStyle w:val="Corpsdetexte"/>
              <w:rPr>
                <w:color w:val="000000"/>
                <w:sz w:val="16"/>
              </w:rPr>
            </w:pPr>
            <w:r w:rsidRPr="00181B33">
              <w:rPr>
                <w:color w:val="000000"/>
                <w:sz w:val="16"/>
              </w:rPr>
              <w:t>1 km/h</w:t>
            </w:r>
          </w:p>
        </w:tc>
      </w:tr>
      <w:tr w:rsidR="00967CB5" w:rsidRPr="00181B33" w:rsidTr="00C106CE">
        <w:tblPrEx>
          <w:tblCellMar>
            <w:top w:w="0" w:type="dxa"/>
            <w:bottom w:w="0" w:type="dxa"/>
          </w:tblCellMar>
        </w:tblPrEx>
        <w:trPr>
          <w:cantSplit/>
        </w:trPr>
        <w:tc>
          <w:tcPr>
            <w:tcW w:w="2268" w:type="dxa"/>
          </w:tcPr>
          <w:p w:rsidR="00967CB5" w:rsidRPr="00181B33" w:rsidRDefault="00967CB5" w:rsidP="00C106CE">
            <w:pPr>
              <w:pStyle w:val="Corpsdetexte"/>
              <w:rPr>
                <w:color w:val="000000"/>
                <w:sz w:val="16"/>
              </w:rPr>
            </w:pPr>
            <w:r w:rsidRPr="00181B33">
              <w:rPr>
                <w:b/>
                <w:i/>
                <w:color w:val="000000"/>
                <w:sz w:val="16"/>
              </w:rPr>
              <w:t>Special/Reserved Values</w:t>
            </w:r>
          </w:p>
        </w:tc>
        <w:tc>
          <w:tcPr>
            <w:tcW w:w="1943" w:type="dxa"/>
          </w:tcPr>
          <w:p w:rsidR="00967CB5" w:rsidRPr="00181B33" w:rsidRDefault="00967CB5" w:rsidP="00C106CE">
            <w:pPr>
              <w:pStyle w:val="Corpsdetexte"/>
              <w:rPr>
                <w:color w:val="000000"/>
                <w:sz w:val="16"/>
              </w:rPr>
            </w:pPr>
            <w:r w:rsidRPr="00181B33">
              <w:rPr>
                <w:color w:val="000000"/>
                <w:sz w:val="16"/>
              </w:rPr>
              <w:t>601- 2^16 - 1</w:t>
            </w:r>
          </w:p>
        </w:tc>
        <w:tc>
          <w:tcPr>
            <w:tcW w:w="5641"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TIU_ACC_COEF_SB_UNUSED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Acceleration coefficient when the service brake is not present or not available.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Ponderation coefficient to be applied on maximum train acceleration when the service brake is not available.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7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1,00</w:t>
            </w:r>
          </w:p>
        </w:tc>
        <w:tc>
          <w:tcPr>
            <w:tcW w:w="3614" w:type="dxa"/>
          </w:tcPr>
          <w:p w:rsidR="00967CB5" w:rsidRPr="00181B33" w:rsidRDefault="00967CB5" w:rsidP="00C106CE">
            <w:pPr>
              <w:pStyle w:val="Corpsdetexte"/>
              <w:rPr>
                <w:color w:val="000000"/>
                <w:sz w:val="16"/>
              </w:rPr>
            </w:pPr>
            <w:r w:rsidRPr="00181B33">
              <w:rPr>
                <w:color w:val="000000"/>
                <w:sz w:val="16"/>
              </w:rPr>
              <w:t>0,01</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1,01 to 1,27</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 non significant.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TIU_ACC_COEF_SB_USED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Acceleration coefficient when the service brake is available.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Ponderation coefficient to be applied on maximum train acceleration acceleration when the service brake is available..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7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1,00</w:t>
            </w:r>
          </w:p>
        </w:tc>
        <w:tc>
          <w:tcPr>
            <w:tcW w:w="3614" w:type="dxa"/>
          </w:tcPr>
          <w:p w:rsidR="00967CB5" w:rsidRPr="00181B33" w:rsidRDefault="00967CB5" w:rsidP="00C106CE">
            <w:pPr>
              <w:pStyle w:val="Corpsdetexte"/>
              <w:rPr>
                <w:color w:val="000000"/>
                <w:sz w:val="16"/>
              </w:rPr>
            </w:pPr>
            <w:r w:rsidRPr="00181B33">
              <w:rPr>
                <w:color w:val="000000"/>
                <w:sz w:val="16"/>
              </w:rPr>
              <w:t>0,01</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1,01 to 1,27</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 non significant.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TIU_CUT_TRACT_DELAY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Delay to cut off traction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Delay between the ordering of traction cut off and the effective cut off of the traction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s</w:t>
            </w:r>
          </w:p>
        </w:tc>
        <w:tc>
          <w:tcPr>
            <w:tcW w:w="2056" w:type="dxa"/>
          </w:tcPr>
          <w:p w:rsidR="00967CB5" w:rsidRPr="00181B33" w:rsidRDefault="00967CB5" w:rsidP="00C106CE">
            <w:pPr>
              <w:pStyle w:val="Corpsdetexte"/>
              <w:rPr>
                <w:color w:val="000000"/>
                <w:sz w:val="16"/>
              </w:rPr>
            </w:pPr>
            <w:r w:rsidRPr="00181B33">
              <w:rPr>
                <w:color w:val="000000"/>
                <w:sz w:val="16"/>
              </w:rPr>
              <w:t>25,5 s</w:t>
            </w:r>
          </w:p>
        </w:tc>
        <w:tc>
          <w:tcPr>
            <w:tcW w:w="3614" w:type="dxa"/>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TIU_EB_TESTS_ON_DEMAND_RESULT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EB tests on demand result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EB tests on demand not OK on both EV (fatal error(s) has been detected during EB tests on demand)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EB tests on demand not OK on EV1 (fatal error(s) has been detected during EB tests on demand)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EB tests on demand not OK on EV2 (fatal error(s) has been detected during EB tests on demand)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 xml:space="preserve">EB tests on demand OK </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EB tests on demand aborted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5</w:t>
            </w:r>
          </w:p>
        </w:tc>
        <w:tc>
          <w:tcPr>
            <w:tcW w:w="5670" w:type="dxa"/>
            <w:gridSpan w:val="2"/>
          </w:tcPr>
          <w:p w:rsidR="00967CB5" w:rsidRPr="00181B33" w:rsidRDefault="00967CB5" w:rsidP="00C106CE">
            <w:pPr>
              <w:pStyle w:val="Corpsdetexte"/>
              <w:rPr>
                <w:color w:val="000000"/>
                <w:sz w:val="16"/>
              </w:rPr>
            </w:pPr>
            <w:r w:rsidRPr="00181B33">
              <w:rPr>
                <w:color w:val="000000"/>
                <w:sz w:val="16"/>
              </w:rPr>
              <w:t>Irrelevant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r w:rsidRPr="00181B33">
              <w:rPr>
                <w:color w:val="000000"/>
                <w:sz w:val="16"/>
              </w:rPr>
              <w:t>Reserved</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r w:rsidRPr="00181B33">
              <w:rPr>
                <w:color w:val="000000"/>
                <w:sz w:val="16"/>
              </w:rPr>
              <w:t>Reserved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TIU_L_TEXT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r w:rsidRPr="00181B33">
              <w:rPr>
                <w:b/>
                <w:color w:val="000000"/>
                <w:sz w:val="16"/>
              </w:rPr>
              <w:t>Length</w:t>
            </w:r>
            <w:r w:rsidRPr="00181B33">
              <w:rPr>
                <w:color w:val="000000"/>
                <w:sz w:val="16"/>
              </w:rPr>
              <w:t xml:space="preserve"> of text string</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r w:rsidRPr="00181B33">
              <w:rPr>
                <w:color w:val="000000"/>
                <w:sz w:val="16"/>
              </w:rPr>
              <w:t xml:space="preserve">L_TEXT defines the </w:t>
            </w:r>
            <w:r w:rsidRPr="00181B33">
              <w:rPr>
                <w:b/>
                <w:color w:val="000000"/>
                <w:sz w:val="16"/>
              </w:rPr>
              <w:t>length</w:t>
            </w:r>
            <w:r w:rsidRPr="00181B33">
              <w:rPr>
                <w:color w:val="000000"/>
                <w:sz w:val="16"/>
              </w:rPr>
              <w:t xml:space="preserve"> of a text string (L_TEXT * X_TEXT)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85" w:name="L_TEXT"/>
            <w:bookmarkStart w:id="1386" w:name="_Hlt470321702"/>
            <w:bookmarkEnd w:id="1386"/>
            <w:r w:rsidRPr="00181B33">
              <w:rPr>
                <w:color w:val="000000"/>
                <w:sz w:val="16"/>
              </w:rPr>
              <w:t xml:space="preserve">5 </w:t>
            </w:r>
            <w:bookmarkEnd w:id="1385"/>
            <w:r w:rsidRPr="00181B33">
              <w:rPr>
                <w:color w:val="000000"/>
                <w:sz w:val="16"/>
              </w:rPr>
              <w:t>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31</w:t>
            </w:r>
          </w:p>
        </w:tc>
        <w:tc>
          <w:tcPr>
            <w:tcW w:w="3614" w:type="dxa"/>
          </w:tcPr>
          <w:p w:rsidR="00967CB5" w:rsidRPr="00181B33" w:rsidRDefault="00967CB5" w:rsidP="00C106CE">
            <w:pPr>
              <w:pStyle w:val="Corpsdetexte"/>
              <w:rPr>
                <w:color w:val="000000"/>
                <w:sz w:val="16"/>
              </w:rPr>
            </w:pPr>
            <w:r w:rsidRPr="00181B33">
              <w:rPr>
                <w:color w:val="000000"/>
                <w:sz w:val="16"/>
              </w:rPr>
              <w:t>1 Text String Element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TIU_L_TEXTDISPLAY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r w:rsidRPr="00181B33">
              <w:rPr>
                <w:b/>
                <w:sz w:val="16"/>
              </w:rPr>
              <w:t>Length</w:t>
            </w:r>
            <w:r w:rsidRPr="00181B33">
              <w:rPr>
                <w:sz w:val="16"/>
              </w:rPr>
              <w:t xml:space="preserve"> on</w:t>
            </w:r>
            <w:r w:rsidRPr="00181B33">
              <w:rPr>
                <w:sz w:val="16"/>
              </w:rPr>
              <w:t xml:space="preserve"> which a text shall be displayed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sz w:val="16"/>
              </w:rPr>
            </w:pPr>
            <w:bookmarkStart w:id="1387" w:name="L_TEXTDISPLAY"/>
            <w:r w:rsidRPr="00181B33">
              <w:rPr>
                <w:sz w:val="16"/>
              </w:rPr>
              <w:t xml:space="preserve">15 </w:t>
            </w:r>
            <w:bookmarkEnd w:id="1387"/>
            <w:r w:rsidRPr="00181B33">
              <w:rPr>
                <w:sz w:val="16"/>
              </w:rPr>
              <w:t>bits</w:t>
            </w:r>
          </w:p>
        </w:tc>
        <w:tc>
          <w:tcPr>
            <w:tcW w:w="1943" w:type="dxa"/>
          </w:tcPr>
          <w:p w:rsidR="00967CB5" w:rsidRPr="00181B33" w:rsidRDefault="00967CB5" w:rsidP="00C106CE">
            <w:pPr>
              <w:pStyle w:val="Corpsdetexte"/>
              <w:rPr>
                <w:sz w:val="16"/>
              </w:rPr>
            </w:pPr>
            <w:r w:rsidRPr="00181B33">
              <w:rPr>
                <w:sz w:val="16"/>
              </w:rPr>
              <w:t xml:space="preserve">0 cm </w:t>
            </w:r>
          </w:p>
        </w:tc>
        <w:tc>
          <w:tcPr>
            <w:tcW w:w="2000" w:type="dxa"/>
          </w:tcPr>
          <w:p w:rsidR="00967CB5" w:rsidRPr="00181B33" w:rsidRDefault="00967CB5" w:rsidP="00C106CE">
            <w:pPr>
              <w:pStyle w:val="Corpsdetexte"/>
              <w:rPr>
                <w:sz w:val="16"/>
              </w:rPr>
            </w:pPr>
            <w:r w:rsidRPr="00181B33">
              <w:rPr>
                <w:sz w:val="16"/>
              </w:rPr>
              <w:t>327.660 km</w:t>
            </w:r>
          </w:p>
        </w:tc>
        <w:tc>
          <w:tcPr>
            <w:tcW w:w="3641" w:type="dxa"/>
          </w:tcPr>
          <w:p w:rsidR="00967CB5" w:rsidRPr="00181B33" w:rsidRDefault="00967CB5" w:rsidP="00C106CE">
            <w:pPr>
              <w:pStyle w:val="Corpsdetexte"/>
              <w:rPr>
                <w:sz w:val="16"/>
              </w:rPr>
            </w:pPr>
            <w:r w:rsidRPr="00181B33">
              <w:rPr>
                <w:sz w:val="16"/>
              </w:rPr>
              <w:t>10 cm, 1m or 10 m depends on Q_SCALE</w:t>
            </w:r>
          </w:p>
        </w:tc>
      </w:tr>
      <w:tr w:rsidR="00967CB5" w:rsidRPr="00181B33" w:rsidTr="00C106CE">
        <w:tblPrEx>
          <w:tblCellMar>
            <w:top w:w="0" w:type="dxa"/>
            <w:bottom w:w="0" w:type="dxa"/>
          </w:tblCellMar>
        </w:tblPrEx>
        <w:trPr>
          <w:cantSplit/>
        </w:trPr>
        <w:tc>
          <w:tcPr>
            <w:tcW w:w="2268" w:type="dxa"/>
          </w:tcPr>
          <w:p w:rsidR="00967CB5" w:rsidRPr="00181B33" w:rsidRDefault="00967CB5" w:rsidP="00C106CE">
            <w:pPr>
              <w:pStyle w:val="Corpsdetexte"/>
              <w:rPr>
                <w:sz w:val="16"/>
              </w:rPr>
            </w:pPr>
            <w:r w:rsidRPr="00181B33">
              <w:rPr>
                <w:b/>
                <w:i/>
                <w:sz w:val="16"/>
              </w:rPr>
              <w:t>Special/Reserved Values</w:t>
            </w:r>
          </w:p>
        </w:tc>
        <w:tc>
          <w:tcPr>
            <w:tcW w:w="1943" w:type="dxa"/>
          </w:tcPr>
          <w:p w:rsidR="00967CB5" w:rsidRPr="00181B33" w:rsidRDefault="00967CB5" w:rsidP="00C106CE">
            <w:pPr>
              <w:pStyle w:val="Corpsdetexte"/>
              <w:rPr>
                <w:sz w:val="16"/>
              </w:rPr>
            </w:pPr>
            <w:r w:rsidRPr="00181B33">
              <w:rPr>
                <w:sz w:val="16"/>
              </w:rPr>
              <w:t>32767</w:t>
            </w:r>
          </w:p>
        </w:tc>
        <w:tc>
          <w:tcPr>
            <w:tcW w:w="5641" w:type="dxa"/>
            <w:gridSpan w:val="2"/>
          </w:tcPr>
          <w:p w:rsidR="00967CB5" w:rsidRPr="00181B33" w:rsidRDefault="00967CB5" w:rsidP="00C106CE">
            <w:pPr>
              <w:pStyle w:val="Corpsdetexte"/>
              <w:rPr>
                <w:sz w:val="16"/>
              </w:rPr>
            </w:pPr>
            <w:r w:rsidRPr="00181B33">
              <w:rPr>
                <w:sz w:val="16"/>
              </w:rPr>
              <w:t>The display of the text shall not be distance limited.</w:t>
            </w:r>
          </w:p>
        </w:tc>
      </w:tr>
    </w:tbl>
    <w:bookmarkStart w:id="1388" w:name="_Hlt470346039"/>
    <w:bookmarkEnd w:id="1388"/>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TIU_MAINTENANCE</w:t>
      </w:r>
      <w:r w:rsidRPr="00181B33">
        <w:rPr>
          <w:color w:val="000000"/>
        </w:rPr>
        <w:t>_EVENT_ID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Current specific reason of an emergency or service braking.</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Indicates a list of specific reason of a present braking </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255</w:t>
            </w: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Bowl EB Request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Reception_from_STM_Command_SB_Request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Reception_from_STM_Command_EB_Request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Bad Pneumatic Insertion_EB_Request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Protect_SB_by_EB_Request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sz w:val="16"/>
              </w:rPr>
            </w:pPr>
            <w:r w:rsidRPr="00181B33">
              <w:rPr>
                <w:sz w:val="16"/>
              </w:rPr>
              <w:t>5</w:t>
            </w:r>
          </w:p>
        </w:tc>
        <w:tc>
          <w:tcPr>
            <w:tcW w:w="5670" w:type="dxa"/>
            <w:gridSpan w:val="2"/>
          </w:tcPr>
          <w:p w:rsidR="00967CB5" w:rsidRPr="00181B33" w:rsidRDefault="00967CB5" w:rsidP="00C106CE">
            <w:pPr>
              <w:pStyle w:val="Corpsdetexte"/>
              <w:rPr>
                <w:color w:val="000000"/>
                <w:sz w:val="16"/>
              </w:rPr>
            </w:pPr>
            <w:r w:rsidRPr="00181B33">
              <w:rPr>
                <w:color w:val="000000"/>
                <w:sz w:val="16"/>
              </w:rPr>
              <w:t>EB_Failure_EB_Request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Use of Failed Port_SB_Request </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Use of Failed Port_EB_Request (reserved)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8</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Error Hamming on port_SB_Request </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9</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Error Hamming on port_EB_Request (reserved)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10</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Monitoring result needs_SB_Request </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11</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Monitoring result needs_EB_Request</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12 – 255</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TIU_MAX_ROT_MASS_PERCENT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rotating mass percentage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rotating mass of the train, expressed as a percentage of the total weight of the train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w:t>
            </w:r>
          </w:p>
        </w:tc>
        <w:tc>
          <w:tcPr>
            <w:tcW w:w="2056" w:type="dxa"/>
          </w:tcPr>
          <w:p w:rsidR="00967CB5" w:rsidRPr="00181B33" w:rsidRDefault="00967CB5" w:rsidP="00C106CE">
            <w:pPr>
              <w:pStyle w:val="Corpsdetexte"/>
              <w:rPr>
                <w:color w:val="000000"/>
                <w:sz w:val="16"/>
              </w:rPr>
            </w:pPr>
            <w:r w:rsidRPr="00181B33">
              <w:rPr>
                <w:color w:val="000000"/>
                <w:sz w:val="16"/>
              </w:rPr>
              <w:t>25,5 %</w:t>
            </w:r>
          </w:p>
        </w:tc>
        <w:tc>
          <w:tcPr>
            <w:tcW w:w="3614" w:type="dxa"/>
          </w:tcPr>
          <w:p w:rsidR="00967CB5" w:rsidRPr="00181B33" w:rsidRDefault="00967CB5" w:rsidP="00C106CE">
            <w:pPr>
              <w:pStyle w:val="Corpsdetexte"/>
              <w:rPr>
                <w:color w:val="000000"/>
                <w:sz w:val="16"/>
              </w:rPr>
            </w:pPr>
            <w:r w:rsidRPr="00181B33">
              <w:rPr>
                <w:color w:val="000000"/>
                <w:sz w:val="16"/>
              </w:rPr>
              <w:t>0,1 %</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TIU_MIN_ROT_MASS_PERCENT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minimum rotating mass percentage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minimum rotating mass of the train, expressed as a percentage of the total weight of the train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w:t>
            </w:r>
          </w:p>
        </w:tc>
        <w:tc>
          <w:tcPr>
            <w:tcW w:w="2056" w:type="dxa"/>
          </w:tcPr>
          <w:p w:rsidR="00967CB5" w:rsidRPr="00181B33" w:rsidRDefault="00967CB5" w:rsidP="00C106CE">
            <w:pPr>
              <w:pStyle w:val="Corpsdetexte"/>
              <w:rPr>
                <w:color w:val="000000"/>
                <w:sz w:val="16"/>
              </w:rPr>
            </w:pPr>
            <w:r w:rsidRPr="00181B33">
              <w:rPr>
                <w:color w:val="000000"/>
                <w:sz w:val="16"/>
              </w:rPr>
              <w:t>25,5 %</w:t>
            </w:r>
          </w:p>
        </w:tc>
        <w:tc>
          <w:tcPr>
            <w:tcW w:w="3614" w:type="dxa"/>
          </w:tcPr>
          <w:p w:rsidR="00967CB5" w:rsidRPr="00181B33" w:rsidRDefault="00967CB5" w:rsidP="00C106CE">
            <w:pPr>
              <w:pStyle w:val="Corpsdetexte"/>
              <w:rPr>
                <w:color w:val="000000"/>
                <w:sz w:val="16"/>
              </w:rPr>
            </w:pPr>
            <w:r w:rsidRPr="00181B33">
              <w:rPr>
                <w:color w:val="000000"/>
                <w:sz w:val="16"/>
              </w:rPr>
              <w:t>0,1 %</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TIU_MODEL_BEGIN_BRAKE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Delay for beginning of application of brake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Delay between ordering a brake application, and when brake begins to be applied (more than 0%)</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s</w:t>
            </w:r>
          </w:p>
        </w:tc>
        <w:tc>
          <w:tcPr>
            <w:tcW w:w="2056" w:type="dxa"/>
          </w:tcPr>
          <w:p w:rsidR="00967CB5" w:rsidRPr="00181B33" w:rsidRDefault="00967CB5" w:rsidP="00C106CE">
            <w:pPr>
              <w:pStyle w:val="Corpsdetexte"/>
              <w:rPr>
                <w:color w:val="000000"/>
                <w:sz w:val="16"/>
              </w:rPr>
            </w:pPr>
            <w:r w:rsidRPr="00181B33">
              <w:rPr>
                <w:color w:val="000000"/>
                <w:sz w:val="16"/>
              </w:rPr>
              <w:t>25,5 s</w:t>
            </w:r>
          </w:p>
        </w:tc>
        <w:tc>
          <w:tcPr>
            <w:tcW w:w="3614" w:type="dxa"/>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TIU_MODEL_DECELER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Brake model deceleration point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Coordinate on the Y axis (=train deceleration) of a point of the deceleration model</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m/s²</w:t>
            </w:r>
          </w:p>
        </w:tc>
        <w:tc>
          <w:tcPr>
            <w:tcW w:w="2056" w:type="dxa"/>
          </w:tcPr>
          <w:p w:rsidR="00967CB5" w:rsidRPr="00181B33" w:rsidRDefault="00967CB5" w:rsidP="00C106CE">
            <w:pPr>
              <w:pStyle w:val="Corpsdetexte"/>
              <w:rPr>
                <w:color w:val="000000"/>
                <w:sz w:val="16"/>
              </w:rPr>
            </w:pPr>
            <w:r w:rsidRPr="00181B33">
              <w:rPr>
                <w:color w:val="000000"/>
                <w:sz w:val="16"/>
              </w:rPr>
              <w:t>2,55 m/s²</w:t>
            </w:r>
          </w:p>
        </w:tc>
        <w:tc>
          <w:tcPr>
            <w:tcW w:w="3614" w:type="dxa"/>
          </w:tcPr>
          <w:p w:rsidR="00967CB5" w:rsidRPr="00181B33" w:rsidRDefault="00967CB5" w:rsidP="00C106CE">
            <w:pPr>
              <w:pStyle w:val="Corpsdetexte"/>
              <w:rPr>
                <w:color w:val="000000"/>
                <w:sz w:val="16"/>
              </w:rPr>
            </w:pPr>
            <w:r w:rsidRPr="00181B33">
              <w:rPr>
                <w:color w:val="000000"/>
                <w:sz w:val="16"/>
              </w:rPr>
              <w:t>0,01 m/s²</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TIU_MODEL_FULL_BRAKE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Delay for full application of brake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Delay between when the braking effort begins (&gt;0%) and when the full braking effort is reached (100%)</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11 bits</w:t>
            </w:r>
          </w:p>
        </w:tc>
        <w:tc>
          <w:tcPr>
            <w:tcW w:w="1914" w:type="dxa"/>
          </w:tcPr>
          <w:p w:rsidR="00967CB5" w:rsidRPr="00181B33" w:rsidRDefault="00967CB5" w:rsidP="00C106CE">
            <w:pPr>
              <w:pStyle w:val="Corpsdetexte"/>
              <w:rPr>
                <w:color w:val="000000"/>
                <w:sz w:val="16"/>
              </w:rPr>
            </w:pPr>
            <w:r w:rsidRPr="00181B33">
              <w:rPr>
                <w:color w:val="000000"/>
                <w:sz w:val="16"/>
              </w:rPr>
              <w:t>0 s</w:t>
            </w:r>
          </w:p>
        </w:tc>
        <w:tc>
          <w:tcPr>
            <w:tcW w:w="2056" w:type="dxa"/>
          </w:tcPr>
          <w:p w:rsidR="00967CB5" w:rsidRPr="00181B33" w:rsidRDefault="00967CB5" w:rsidP="00C106CE">
            <w:pPr>
              <w:pStyle w:val="Corpsdetexte"/>
              <w:rPr>
                <w:color w:val="000000"/>
                <w:sz w:val="16"/>
              </w:rPr>
            </w:pPr>
            <w:r w:rsidRPr="00181B33">
              <w:rPr>
                <w:color w:val="000000"/>
                <w:sz w:val="16"/>
              </w:rPr>
              <w:t>120,0 s</w:t>
            </w:r>
          </w:p>
        </w:tc>
        <w:tc>
          <w:tcPr>
            <w:tcW w:w="3614" w:type="dxa"/>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TIU_MODEL_SPEED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Brake model speed point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Coordinate on the X axis (=train speed) of a point of the deceleration model</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89" w:name="V_AXLELOAD"/>
            <w:r w:rsidRPr="00181B33">
              <w:rPr>
                <w:color w:val="000000"/>
                <w:sz w:val="16"/>
              </w:rPr>
              <w:t xml:space="preserve">8 </w:t>
            </w:r>
            <w:bookmarkEnd w:id="1389"/>
            <w:r w:rsidRPr="00181B33">
              <w:rPr>
                <w:color w:val="000000"/>
                <w:sz w:val="16"/>
              </w:rPr>
              <w:t>bits</w:t>
            </w:r>
          </w:p>
        </w:tc>
        <w:tc>
          <w:tcPr>
            <w:tcW w:w="1914" w:type="dxa"/>
          </w:tcPr>
          <w:p w:rsidR="00967CB5" w:rsidRPr="00181B33" w:rsidRDefault="00967CB5" w:rsidP="00C106CE">
            <w:pPr>
              <w:pStyle w:val="Corpsdetexte"/>
              <w:rPr>
                <w:color w:val="000000"/>
                <w:sz w:val="16"/>
              </w:rPr>
            </w:pPr>
            <w:r w:rsidRPr="00181B33">
              <w:rPr>
                <w:color w:val="000000"/>
                <w:sz w:val="16"/>
              </w:rPr>
              <w:t>0 km/h</w:t>
            </w:r>
          </w:p>
        </w:tc>
        <w:tc>
          <w:tcPr>
            <w:tcW w:w="2056" w:type="dxa"/>
          </w:tcPr>
          <w:p w:rsidR="00967CB5" w:rsidRPr="00181B33" w:rsidRDefault="00967CB5" w:rsidP="00C106CE">
            <w:pPr>
              <w:pStyle w:val="Corpsdetexte"/>
              <w:rPr>
                <w:color w:val="000000"/>
                <w:sz w:val="16"/>
              </w:rPr>
            </w:pPr>
            <w:r w:rsidRPr="00181B33">
              <w:rPr>
                <w:color w:val="000000"/>
                <w:sz w:val="16"/>
              </w:rPr>
              <w:t>600 km/h</w:t>
            </w:r>
          </w:p>
        </w:tc>
        <w:tc>
          <w:tcPr>
            <w:tcW w:w="3614" w:type="dxa"/>
          </w:tcPr>
          <w:p w:rsidR="00967CB5" w:rsidRPr="00181B33" w:rsidRDefault="00967CB5" w:rsidP="00C106CE">
            <w:pPr>
              <w:pStyle w:val="Corpsdetexte"/>
              <w:rPr>
                <w:color w:val="000000"/>
                <w:sz w:val="16"/>
              </w:rPr>
            </w:pPr>
            <w:r w:rsidRPr="00181B33">
              <w:rPr>
                <w:color w:val="000000"/>
                <w:sz w:val="16"/>
              </w:rPr>
              <w:t>5 km/h</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121-255</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TIU_NOM_ROT_MASS_PERCENT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nominal rotating mass percentage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nominal rotating mass of the train, expressed as a percentage of the total weight of the train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w:t>
            </w:r>
          </w:p>
        </w:tc>
        <w:tc>
          <w:tcPr>
            <w:tcW w:w="2056" w:type="dxa"/>
          </w:tcPr>
          <w:p w:rsidR="00967CB5" w:rsidRPr="00181B33" w:rsidRDefault="00967CB5" w:rsidP="00C106CE">
            <w:pPr>
              <w:pStyle w:val="Corpsdetexte"/>
              <w:rPr>
                <w:color w:val="000000"/>
                <w:sz w:val="16"/>
              </w:rPr>
            </w:pPr>
            <w:r w:rsidRPr="00181B33">
              <w:rPr>
                <w:color w:val="000000"/>
                <w:sz w:val="16"/>
              </w:rPr>
              <w:t>25,5 %</w:t>
            </w:r>
          </w:p>
        </w:tc>
        <w:tc>
          <w:tcPr>
            <w:tcW w:w="3614" w:type="dxa"/>
          </w:tcPr>
          <w:p w:rsidR="00967CB5" w:rsidRPr="00181B33" w:rsidRDefault="00967CB5" w:rsidP="00C106CE">
            <w:pPr>
              <w:pStyle w:val="Corpsdetexte"/>
              <w:rPr>
                <w:color w:val="000000"/>
                <w:sz w:val="16"/>
              </w:rPr>
            </w:pPr>
            <w:r w:rsidRPr="00181B33">
              <w:rPr>
                <w:color w:val="000000"/>
                <w:sz w:val="16"/>
              </w:rPr>
              <w:t>0,1 %</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TIU_Q_TEXT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Borders>
              <w:top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 xml:space="preserve">Fixed message to be displayed. </w:t>
            </w:r>
          </w:p>
        </w:tc>
      </w:tr>
      <w:tr w:rsidR="00967CB5" w:rsidRPr="00181B33" w:rsidTr="00C106CE">
        <w:tblPrEx>
          <w:tblCellMar>
            <w:top w:w="0" w:type="dxa"/>
            <w:bottom w:w="0" w:type="dxa"/>
          </w:tblCellMar>
        </w:tblPrEx>
        <w:tc>
          <w:tcPr>
            <w:tcW w:w="2268"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 xml:space="preserve">TIU_Q_TEXT is a pointer to select a fixed text message from the defined table. The language selected by the driver for the MMI shall be used additionally as a qualifier to choose the appropriate language table. </w:t>
            </w:r>
          </w:p>
        </w:tc>
      </w:tr>
      <w:tr w:rsidR="00967CB5" w:rsidRPr="00181B33" w:rsidTr="00C106CE">
        <w:tblPrEx>
          <w:tblCellMar>
            <w:top w:w="0" w:type="dxa"/>
            <w:bottom w:w="0" w:type="dxa"/>
          </w:tblCellMar>
        </w:tblPrEx>
        <w:tc>
          <w:tcPr>
            <w:tcW w:w="2268" w:type="dxa"/>
            <w:tcBorders>
              <w:top w:val="single" w:sz="6"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Borders>
              <w:top w:val="single" w:sz="6" w:space="0" w:color="auto"/>
              <w:bottom w:val="single" w:sz="6" w:space="0" w:color="auto"/>
            </w:tcBorders>
          </w:tcPr>
          <w:p w:rsidR="00967CB5" w:rsidRPr="00181B33" w:rsidRDefault="00967CB5" w:rsidP="00C106CE">
            <w:pPr>
              <w:pStyle w:val="Corpsdetexte"/>
              <w:rPr>
                <w:color w:val="000000"/>
                <w:sz w:val="16"/>
              </w:rPr>
            </w:pPr>
            <w:bookmarkStart w:id="1390" w:name="Q_TEXT"/>
            <w:r w:rsidRPr="00181B33">
              <w:rPr>
                <w:color w:val="000000"/>
                <w:sz w:val="16"/>
              </w:rPr>
              <w:t xml:space="preserve">8 </w:t>
            </w:r>
            <w:bookmarkEnd w:id="1390"/>
            <w:r w:rsidRPr="00181B33">
              <w:rPr>
                <w:color w:val="000000"/>
                <w:sz w:val="16"/>
              </w:rPr>
              <w:t>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255</w:t>
            </w:r>
          </w:p>
        </w:tc>
        <w:tc>
          <w:tcPr>
            <w:tcW w:w="3614" w:type="dxa"/>
            <w:tcBorders>
              <w:top w:val="single" w:sz="6" w:space="0" w:color="auto"/>
              <w:bottom w:val="single" w:sz="6" w:space="0" w:color="auto"/>
            </w:tcBorders>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Emergency brake command error</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Pneumatic insertion error</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Service brake command error</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5</w:t>
            </w:r>
          </w:p>
        </w:tc>
        <w:tc>
          <w:tcPr>
            <w:tcW w:w="5670" w:type="dxa"/>
            <w:gridSpan w:val="2"/>
          </w:tcPr>
          <w:p w:rsidR="00967CB5" w:rsidRPr="00181B33" w:rsidRDefault="00967CB5" w:rsidP="00C106CE">
            <w:pPr>
              <w:pStyle w:val="Corpsdetexte"/>
              <w:rPr>
                <w:color w:val="000000"/>
                <w:sz w:val="16"/>
              </w:rPr>
            </w:pPr>
            <w:r w:rsidRPr="00181B33">
              <w:rPr>
                <w:color w:val="000000"/>
                <w:sz w:val="16"/>
              </w:rPr>
              <w:t>Service brake release error</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error</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105 … 135</w:t>
            </w:r>
          </w:p>
        </w:tc>
        <w:tc>
          <w:tcPr>
            <w:tcW w:w="5670" w:type="dxa"/>
            <w:gridSpan w:val="2"/>
          </w:tcPr>
          <w:p w:rsidR="00967CB5" w:rsidRPr="00181B33" w:rsidRDefault="00967CB5" w:rsidP="00C106CE">
            <w:pPr>
              <w:pStyle w:val="Corpsdetexte"/>
              <w:rPr>
                <w:color w:val="000000"/>
                <w:sz w:val="16"/>
              </w:rPr>
            </w:pPr>
            <w:r w:rsidRPr="00181B33">
              <w:rPr>
                <w:color w:val="000000"/>
                <w:sz w:val="16"/>
              </w:rPr>
              <w:t>IO1_MONITORING_ERROR … IO31_MONITORING_ERROR</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139</w:t>
            </w:r>
          </w:p>
        </w:tc>
        <w:tc>
          <w:tcPr>
            <w:tcW w:w="5670" w:type="dxa"/>
            <w:gridSpan w:val="2"/>
          </w:tcPr>
          <w:p w:rsidR="00967CB5" w:rsidRPr="00181B33" w:rsidRDefault="00967CB5" w:rsidP="00C106CE">
            <w:pPr>
              <w:pStyle w:val="Corpsdetexte"/>
              <w:rPr>
                <w:color w:val="000000"/>
                <w:sz w:val="16"/>
              </w:rPr>
            </w:pPr>
            <w:r w:rsidRPr="00181B33">
              <w:rPr>
                <w:color w:val="000000"/>
                <w:sz w:val="16"/>
              </w:rPr>
              <w:t>PANTO_ACTION_NOT_OK_FOR_TRACK_CONDITION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140</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CIRCUIT_BREAKER_ACTION_NOT_OK_FOR_TRACK_CONDITION</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141</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TRACTION_CUT_OFF_ACTION_NOT_OK_FOR_TRACK_CONDITION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TIU_Q_TEXTCLASS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Class of message to be displayed.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Q_TEXTCLASS specifies the class of the text message included in the same packet (either plain or fixed message) </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85" w:type="dxa"/>
          </w:tcPr>
          <w:p w:rsidR="00967CB5" w:rsidRPr="00181B33" w:rsidRDefault="00967CB5" w:rsidP="00C106CE">
            <w:pPr>
              <w:pStyle w:val="Corpsdetexte"/>
              <w:rPr>
                <w:i/>
                <w:color w:val="000000"/>
                <w:sz w:val="16"/>
              </w:rPr>
            </w:pPr>
            <w:r w:rsidRPr="00181B33">
              <w:rPr>
                <w:b/>
                <w:i/>
                <w:color w:val="000000"/>
                <w:sz w:val="16"/>
              </w:rPr>
              <w:t>Minimum Value</w:t>
            </w:r>
          </w:p>
        </w:tc>
        <w:tc>
          <w:tcPr>
            <w:tcW w:w="1914" w:type="dxa"/>
          </w:tcPr>
          <w:p w:rsidR="00967CB5" w:rsidRPr="00181B33" w:rsidRDefault="00967CB5" w:rsidP="00C106CE">
            <w:pPr>
              <w:pStyle w:val="Corpsdetexte"/>
              <w:rPr>
                <w:i/>
                <w:color w:val="000000"/>
                <w:sz w:val="16"/>
              </w:rPr>
            </w:pPr>
            <w:r w:rsidRPr="00181B33">
              <w:rPr>
                <w:b/>
                <w:i/>
                <w:color w:val="000000"/>
                <w:sz w:val="16"/>
              </w:rPr>
              <w:t>Maximum Value</w:t>
            </w:r>
          </w:p>
        </w:tc>
        <w:tc>
          <w:tcPr>
            <w:tcW w:w="3685" w:type="dxa"/>
          </w:tcPr>
          <w:p w:rsidR="00967CB5" w:rsidRPr="00181B33" w:rsidRDefault="00967CB5" w:rsidP="00C106CE">
            <w:pPr>
              <w:pStyle w:val="Corpsdetexte"/>
              <w:rPr>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color w:val="000000"/>
                <w:sz w:val="16"/>
              </w:rPr>
            </w:pPr>
            <w:bookmarkStart w:id="1391" w:name="Q_TEXTCLASS"/>
            <w:r w:rsidRPr="00181B33">
              <w:rPr>
                <w:color w:val="000000"/>
                <w:sz w:val="16"/>
              </w:rPr>
              <w:t xml:space="preserve">2 </w:t>
            </w:r>
            <w:bookmarkEnd w:id="1391"/>
            <w:r w:rsidRPr="00181B33">
              <w:rPr>
                <w:color w:val="000000"/>
                <w:sz w:val="16"/>
              </w:rPr>
              <w:t>bits</w:t>
            </w:r>
          </w:p>
        </w:tc>
        <w:tc>
          <w:tcPr>
            <w:tcW w:w="1985" w:type="dxa"/>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p>
        </w:tc>
        <w:tc>
          <w:tcPr>
            <w:tcW w:w="3685"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i/>
                <w:color w:val="000000"/>
                <w:sz w:val="16"/>
              </w:rPr>
            </w:pPr>
            <w:r w:rsidRPr="00181B33">
              <w:rPr>
                <w:b/>
                <w:i/>
                <w:color w:val="000000"/>
                <w:sz w:val="16"/>
              </w:rPr>
              <w:t>Special/Reserved Values</w:t>
            </w:r>
          </w:p>
        </w:tc>
        <w:tc>
          <w:tcPr>
            <w:tcW w:w="1985" w:type="dxa"/>
          </w:tcPr>
          <w:p w:rsidR="00967CB5" w:rsidRPr="00181B33" w:rsidRDefault="00967CB5" w:rsidP="00C106CE">
            <w:pPr>
              <w:pStyle w:val="Corpsdetexte"/>
              <w:rPr>
                <w:color w:val="000000"/>
                <w:sz w:val="16"/>
              </w:rPr>
            </w:pPr>
            <w:r w:rsidRPr="00181B33">
              <w:rPr>
                <w:color w:val="000000"/>
                <w:sz w:val="16"/>
              </w:rPr>
              <w:t>00</w:t>
            </w:r>
          </w:p>
        </w:tc>
        <w:tc>
          <w:tcPr>
            <w:tcW w:w="5599" w:type="dxa"/>
            <w:gridSpan w:val="2"/>
          </w:tcPr>
          <w:p w:rsidR="00967CB5" w:rsidRPr="00181B33" w:rsidRDefault="00967CB5" w:rsidP="00C106CE">
            <w:pPr>
              <w:pStyle w:val="Corpsdetexte"/>
              <w:rPr>
                <w:color w:val="000000"/>
                <w:sz w:val="16"/>
              </w:rPr>
            </w:pPr>
            <w:r w:rsidRPr="00181B33">
              <w:rPr>
                <w:color w:val="000000"/>
                <w:sz w:val="16"/>
              </w:rPr>
              <w:t xml:space="preserve">Auxiliary Information </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color w:val="000000"/>
                <w:sz w:val="16"/>
              </w:rPr>
            </w:pPr>
          </w:p>
        </w:tc>
        <w:tc>
          <w:tcPr>
            <w:tcW w:w="1985" w:type="dxa"/>
          </w:tcPr>
          <w:p w:rsidR="00967CB5" w:rsidRPr="00181B33" w:rsidRDefault="00967CB5" w:rsidP="00C106CE">
            <w:pPr>
              <w:pStyle w:val="Corpsdetexte"/>
              <w:rPr>
                <w:color w:val="000000"/>
                <w:sz w:val="16"/>
              </w:rPr>
            </w:pPr>
            <w:r w:rsidRPr="00181B33">
              <w:rPr>
                <w:color w:val="000000"/>
                <w:sz w:val="16"/>
              </w:rPr>
              <w:t>01</w:t>
            </w:r>
          </w:p>
        </w:tc>
        <w:tc>
          <w:tcPr>
            <w:tcW w:w="5599" w:type="dxa"/>
            <w:gridSpan w:val="2"/>
          </w:tcPr>
          <w:p w:rsidR="00967CB5" w:rsidRPr="00181B33" w:rsidRDefault="00967CB5" w:rsidP="00C106CE">
            <w:pPr>
              <w:pStyle w:val="Corpsdetexte"/>
              <w:rPr>
                <w:color w:val="000000"/>
                <w:sz w:val="16"/>
              </w:rPr>
            </w:pPr>
            <w:r w:rsidRPr="00181B33">
              <w:rPr>
                <w:color w:val="000000"/>
                <w:sz w:val="16"/>
              </w:rPr>
              <w:t>Important Information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color w:val="000000"/>
                <w:sz w:val="16"/>
              </w:rPr>
            </w:pPr>
          </w:p>
        </w:tc>
        <w:tc>
          <w:tcPr>
            <w:tcW w:w="1985" w:type="dxa"/>
          </w:tcPr>
          <w:p w:rsidR="00967CB5" w:rsidRPr="00181B33" w:rsidRDefault="00967CB5" w:rsidP="00C106CE">
            <w:pPr>
              <w:pStyle w:val="Corpsdetexte"/>
              <w:rPr>
                <w:color w:val="000000"/>
                <w:sz w:val="16"/>
              </w:rPr>
            </w:pPr>
            <w:r w:rsidRPr="00181B33">
              <w:rPr>
                <w:color w:val="000000"/>
                <w:sz w:val="16"/>
              </w:rPr>
              <w:t>10</w:t>
            </w:r>
          </w:p>
        </w:tc>
        <w:tc>
          <w:tcPr>
            <w:tcW w:w="5599" w:type="dxa"/>
            <w:gridSpan w:val="2"/>
          </w:tcPr>
          <w:p w:rsidR="00967CB5" w:rsidRPr="00181B33" w:rsidRDefault="00967CB5" w:rsidP="00C106CE">
            <w:pPr>
              <w:pStyle w:val="Corpsdetexte"/>
              <w:rPr>
                <w:color w:val="000000"/>
                <w:sz w:val="16"/>
              </w:rPr>
            </w:pPr>
            <w:r w:rsidRPr="00181B33">
              <w:rPr>
                <w:color w:val="000000"/>
                <w:sz w:val="16"/>
              </w:rPr>
              <w:t>Spare</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color w:val="000000"/>
                <w:sz w:val="16"/>
              </w:rPr>
            </w:pPr>
          </w:p>
        </w:tc>
        <w:tc>
          <w:tcPr>
            <w:tcW w:w="1985" w:type="dxa"/>
          </w:tcPr>
          <w:p w:rsidR="00967CB5" w:rsidRPr="00181B33" w:rsidRDefault="00967CB5" w:rsidP="00C106CE">
            <w:pPr>
              <w:pStyle w:val="Corpsdetexte"/>
              <w:rPr>
                <w:color w:val="000000"/>
                <w:sz w:val="16"/>
              </w:rPr>
            </w:pPr>
            <w:r w:rsidRPr="00181B33">
              <w:rPr>
                <w:color w:val="000000"/>
                <w:sz w:val="16"/>
              </w:rPr>
              <w:t>11</w:t>
            </w:r>
          </w:p>
        </w:tc>
        <w:tc>
          <w:tcPr>
            <w:tcW w:w="5599"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TIU_Q_TEXTCONFIRM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Qualifies the need / reaction of text confirmation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85" w:type="dxa"/>
          </w:tcPr>
          <w:p w:rsidR="00967CB5" w:rsidRPr="00181B33" w:rsidRDefault="00967CB5" w:rsidP="00C106CE">
            <w:pPr>
              <w:pStyle w:val="Corpsdetexte"/>
              <w:rPr>
                <w:i/>
                <w:sz w:val="16"/>
              </w:rPr>
            </w:pPr>
            <w:r w:rsidRPr="00181B33">
              <w:rPr>
                <w:b/>
                <w:i/>
                <w:sz w:val="16"/>
              </w:rPr>
              <w:t>Minimum Value</w:t>
            </w:r>
          </w:p>
        </w:tc>
        <w:tc>
          <w:tcPr>
            <w:tcW w:w="1914" w:type="dxa"/>
          </w:tcPr>
          <w:p w:rsidR="00967CB5" w:rsidRPr="00181B33" w:rsidRDefault="00967CB5" w:rsidP="00C106CE">
            <w:pPr>
              <w:pStyle w:val="Corpsdetexte"/>
              <w:rPr>
                <w:i/>
                <w:sz w:val="16"/>
              </w:rPr>
            </w:pPr>
            <w:r w:rsidRPr="00181B33">
              <w:rPr>
                <w:b/>
                <w:i/>
                <w:sz w:val="16"/>
              </w:rPr>
              <w:t>Maximum Value</w:t>
            </w:r>
          </w:p>
        </w:tc>
        <w:tc>
          <w:tcPr>
            <w:tcW w:w="3685" w:type="dxa"/>
          </w:tcPr>
          <w:p w:rsidR="00967CB5" w:rsidRPr="00181B33" w:rsidRDefault="00967CB5" w:rsidP="00C106CE">
            <w:pPr>
              <w:pStyle w:val="Corpsdetexte"/>
              <w:rPr>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sz w:val="16"/>
              </w:rPr>
            </w:pPr>
            <w:bookmarkStart w:id="1392" w:name="Q_TEXTCONFIRM"/>
            <w:bookmarkStart w:id="1393" w:name="_Hlt470342121"/>
            <w:bookmarkEnd w:id="1393"/>
            <w:r w:rsidRPr="00181B33">
              <w:rPr>
                <w:sz w:val="16"/>
              </w:rPr>
              <w:t xml:space="preserve">2 </w:t>
            </w:r>
            <w:bookmarkEnd w:id="1392"/>
            <w:r w:rsidRPr="00181B33">
              <w:rPr>
                <w:sz w:val="16"/>
              </w:rPr>
              <w:t>bits</w:t>
            </w:r>
          </w:p>
        </w:tc>
        <w:tc>
          <w:tcPr>
            <w:tcW w:w="1985" w:type="dxa"/>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p>
        </w:tc>
        <w:tc>
          <w:tcPr>
            <w:tcW w:w="3685" w:type="dxa"/>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i/>
                <w:sz w:val="16"/>
              </w:rPr>
            </w:pPr>
            <w:r w:rsidRPr="00181B33">
              <w:rPr>
                <w:b/>
                <w:i/>
                <w:sz w:val="16"/>
              </w:rPr>
              <w:t>Special/Reserved Values</w:t>
            </w:r>
          </w:p>
        </w:tc>
        <w:tc>
          <w:tcPr>
            <w:tcW w:w="1985" w:type="dxa"/>
          </w:tcPr>
          <w:p w:rsidR="00967CB5" w:rsidRPr="00181B33" w:rsidRDefault="00967CB5" w:rsidP="00C106CE">
            <w:pPr>
              <w:pStyle w:val="Corpsdetexte"/>
              <w:rPr>
                <w:sz w:val="16"/>
              </w:rPr>
            </w:pPr>
            <w:r w:rsidRPr="00181B33">
              <w:rPr>
                <w:sz w:val="16"/>
              </w:rPr>
              <w:t>00</w:t>
            </w:r>
          </w:p>
        </w:tc>
        <w:tc>
          <w:tcPr>
            <w:tcW w:w="5599" w:type="dxa"/>
            <w:gridSpan w:val="2"/>
          </w:tcPr>
          <w:p w:rsidR="00967CB5" w:rsidRPr="00181B33" w:rsidRDefault="00967CB5" w:rsidP="00C106CE">
            <w:pPr>
              <w:pStyle w:val="Corpsdetexte"/>
              <w:rPr>
                <w:sz w:val="16"/>
              </w:rPr>
            </w:pPr>
            <w:r w:rsidRPr="00181B33">
              <w:rPr>
                <w:sz w:val="16"/>
              </w:rPr>
              <w:t xml:space="preserve">No confirmation required </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sz w:val="16"/>
              </w:rPr>
            </w:pPr>
          </w:p>
        </w:tc>
        <w:tc>
          <w:tcPr>
            <w:tcW w:w="1985" w:type="dxa"/>
          </w:tcPr>
          <w:p w:rsidR="00967CB5" w:rsidRPr="00181B33" w:rsidRDefault="00967CB5" w:rsidP="00C106CE">
            <w:pPr>
              <w:pStyle w:val="Corpsdetexte"/>
              <w:rPr>
                <w:sz w:val="16"/>
              </w:rPr>
            </w:pPr>
            <w:r w:rsidRPr="00181B33">
              <w:rPr>
                <w:sz w:val="16"/>
              </w:rPr>
              <w:t>01</w:t>
            </w:r>
          </w:p>
        </w:tc>
        <w:tc>
          <w:tcPr>
            <w:tcW w:w="5599" w:type="dxa"/>
            <w:gridSpan w:val="2"/>
          </w:tcPr>
          <w:p w:rsidR="00967CB5" w:rsidRPr="00181B33" w:rsidRDefault="00967CB5" w:rsidP="00C106CE">
            <w:pPr>
              <w:pStyle w:val="Corpsdetexte"/>
              <w:rPr>
                <w:sz w:val="16"/>
              </w:rPr>
            </w:pPr>
            <w:r w:rsidRPr="00181B33">
              <w:rPr>
                <w:sz w:val="16"/>
              </w:rPr>
              <w:t>Continue display until confirmed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sz w:val="16"/>
              </w:rPr>
            </w:pPr>
          </w:p>
        </w:tc>
        <w:tc>
          <w:tcPr>
            <w:tcW w:w="1985" w:type="dxa"/>
          </w:tcPr>
          <w:p w:rsidR="00967CB5" w:rsidRPr="00181B33" w:rsidRDefault="00967CB5" w:rsidP="00C106CE">
            <w:pPr>
              <w:pStyle w:val="Corpsdetexte"/>
              <w:rPr>
                <w:sz w:val="16"/>
              </w:rPr>
            </w:pPr>
            <w:r w:rsidRPr="00181B33">
              <w:rPr>
                <w:sz w:val="16"/>
              </w:rPr>
              <w:t>10</w:t>
            </w:r>
          </w:p>
        </w:tc>
        <w:tc>
          <w:tcPr>
            <w:tcW w:w="5599" w:type="dxa"/>
            <w:gridSpan w:val="2"/>
          </w:tcPr>
          <w:p w:rsidR="00967CB5" w:rsidRPr="00181B33" w:rsidRDefault="00967CB5" w:rsidP="00C106CE">
            <w:pPr>
              <w:pStyle w:val="Corpsdetexte"/>
              <w:rPr>
                <w:sz w:val="16"/>
              </w:rPr>
            </w:pPr>
            <w:r w:rsidRPr="00181B33">
              <w:rPr>
                <w:sz w:val="16"/>
              </w:rPr>
              <w:t>Apply service brake if not confirmed when end conditions reached</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sz w:val="16"/>
              </w:rPr>
            </w:pPr>
          </w:p>
        </w:tc>
        <w:tc>
          <w:tcPr>
            <w:tcW w:w="1985" w:type="dxa"/>
          </w:tcPr>
          <w:p w:rsidR="00967CB5" w:rsidRPr="00181B33" w:rsidRDefault="00967CB5" w:rsidP="00C106CE">
            <w:pPr>
              <w:pStyle w:val="Corpsdetexte"/>
              <w:rPr>
                <w:sz w:val="16"/>
              </w:rPr>
            </w:pPr>
            <w:r w:rsidRPr="00181B33">
              <w:rPr>
                <w:sz w:val="16"/>
              </w:rPr>
              <w:t>11</w:t>
            </w:r>
          </w:p>
        </w:tc>
        <w:tc>
          <w:tcPr>
            <w:tcW w:w="5599"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TIU_Q_TEXTDISPLAY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Qualifier for the combination of text message conditions</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r w:rsidRPr="00181B33">
              <w:rPr>
                <w:sz w:val="16"/>
              </w:rPr>
              <w:t xml:space="preserve">Q_TEXTDISPLAY defines whether the start/end conditions for text message are to be combined or not  </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sz w:val="16"/>
              </w:rPr>
              <w:t>Length of variable</w:t>
            </w:r>
          </w:p>
        </w:tc>
        <w:tc>
          <w:tcPr>
            <w:tcW w:w="1985" w:type="dxa"/>
          </w:tcPr>
          <w:p w:rsidR="00967CB5" w:rsidRPr="00181B33" w:rsidRDefault="00967CB5" w:rsidP="00C106CE">
            <w:pPr>
              <w:pStyle w:val="Corpsdetexte"/>
              <w:rPr>
                <w:i/>
                <w:sz w:val="16"/>
              </w:rPr>
            </w:pPr>
            <w:r w:rsidRPr="00181B33">
              <w:rPr>
                <w:b/>
                <w:i/>
                <w:sz w:val="16"/>
              </w:rPr>
              <w:t>Minimum Value</w:t>
            </w:r>
          </w:p>
        </w:tc>
        <w:tc>
          <w:tcPr>
            <w:tcW w:w="1914" w:type="dxa"/>
          </w:tcPr>
          <w:p w:rsidR="00967CB5" w:rsidRPr="00181B33" w:rsidRDefault="00967CB5" w:rsidP="00C106CE">
            <w:pPr>
              <w:pStyle w:val="Corpsdetexte"/>
              <w:rPr>
                <w:i/>
                <w:sz w:val="16"/>
              </w:rPr>
            </w:pPr>
            <w:r w:rsidRPr="00181B33">
              <w:rPr>
                <w:b/>
                <w:i/>
                <w:sz w:val="16"/>
              </w:rPr>
              <w:t>Maximum Value</w:t>
            </w:r>
          </w:p>
        </w:tc>
        <w:tc>
          <w:tcPr>
            <w:tcW w:w="3685" w:type="dxa"/>
          </w:tcPr>
          <w:p w:rsidR="00967CB5" w:rsidRPr="00181B33" w:rsidRDefault="00967CB5" w:rsidP="00C106CE">
            <w:pPr>
              <w:pStyle w:val="Corpsdetexte"/>
              <w:rPr>
                <w:i/>
                <w:sz w:val="16"/>
              </w:rPr>
            </w:pPr>
            <w:r w:rsidRPr="00181B33">
              <w:rPr>
                <w:b/>
                <w:i/>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sz w:val="16"/>
              </w:rPr>
            </w:pPr>
            <w:bookmarkStart w:id="1394" w:name="Q_TEXTDISPLAY"/>
            <w:r w:rsidRPr="00181B33">
              <w:rPr>
                <w:sz w:val="16"/>
              </w:rPr>
              <w:t xml:space="preserve">1 </w:t>
            </w:r>
            <w:bookmarkEnd w:id="1394"/>
            <w:r w:rsidRPr="00181B33">
              <w:rPr>
                <w:sz w:val="16"/>
              </w:rPr>
              <w:t>bit</w:t>
            </w:r>
          </w:p>
        </w:tc>
        <w:tc>
          <w:tcPr>
            <w:tcW w:w="1985" w:type="dxa"/>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p>
        </w:tc>
        <w:tc>
          <w:tcPr>
            <w:tcW w:w="3685" w:type="dxa"/>
          </w:tcPr>
          <w:p w:rsidR="00967CB5" w:rsidRPr="00181B33" w:rsidRDefault="00967CB5" w:rsidP="00C106CE">
            <w:pPr>
              <w:pStyle w:val="Corpsdetexte"/>
              <w:rPr>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i/>
                <w:sz w:val="16"/>
              </w:rPr>
            </w:pPr>
            <w:r w:rsidRPr="00181B33">
              <w:rPr>
                <w:b/>
                <w:i/>
                <w:sz w:val="16"/>
              </w:rPr>
              <w:t>Special/Reserved Values</w:t>
            </w:r>
          </w:p>
        </w:tc>
        <w:tc>
          <w:tcPr>
            <w:tcW w:w="1985" w:type="dxa"/>
          </w:tcPr>
          <w:p w:rsidR="00967CB5" w:rsidRPr="00181B33" w:rsidRDefault="00967CB5" w:rsidP="00C106CE">
            <w:pPr>
              <w:pStyle w:val="Corpsdetexte"/>
              <w:rPr>
                <w:sz w:val="16"/>
              </w:rPr>
            </w:pPr>
            <w:r w:rsidRPr="00181B33">
              <w:rPr>
                <w:sz w:val="16"/>
              </w:rPr>
              <w:t>0</w:t>
            </w:r>
          </w:p>
        </w:tc>
        <w:tc>
          <w:tcPr>
            <w:tcW w:w="5599" w:type="dxa"/>
            <w:gridSpan w:val="2"/>
          </w:tcPr>
          <w:p w:rsidR="00967CB5" w:rsidRPr="00181B33" w:rsidRDefault="00967CB5" w:rsidP="00C106CE">
            <w:pPr>
              <w:pStyle w:val="Corpsdetexte"/>
              <w:rPr>
                <w:sz w:val="16"/>
              </w:rPr>
            </w:pPr>
            <w:r w:rsidRPr="00181B33">
              <w:rPr>
                <w:sz w:val="16"/>
              </w:rPr>
              <w:t>No, display as soon as / until one of the conditions is fulfilled</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sz w:val="16"/>
              </w:rPr>
            </w:pPr>
          </w:p>
        </w:tc>
        <w:tc>
          <w:tcPr>
            <w:tcW w:w="1985" w:type="dxa"/>
          </w:tcPr>
          <w:p w:rsidR="00967CB5" w:rsidRPr="00181B33" w:rsidRDefault="00967CB5" w:rsidP="00C106CE">
            <w:pPr>
              <w:pStyle w:val="Corpsdetexte"/>
              <w:rPr>
                <w:sz w:val="16"/>
              </w:rPr>
            </w:pPr>
            <w:r w:rsidRPr="00181B33">
              <w:rPr>
                <w:sz w:val="16"/>
              </w:rPr>
              <w:t>1</w:t>
            </w:r>
          </w:p>
        </w:tc>
        <w:tc>
          <w:tcPr>
            <w:tcW w:w="5599" w:type="dxa"/>
            <w:gridSpan w:val="2"/>
          </w:tcPr>
          <w:p w:rsidR="00967CB5" w:rsidRPr="00181B33" w:rsidRDefault="00967CB5" w:rsidP="00C106CE">
            <w:pPr>
              <w:pStyle w:val="Corpsdetexte"/>
              <w:rPr>
                <w:sz w:val="16"/>
              </w:rPr>
            </w:pPr>
            <w:r w:rsidRPr="00181B33">
              <w:rPr>
                <w:sz w:val="16"/>
              </w:rPr>
              <w:t>Yes, display as soon as / until all conditions are fulfilled</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TIU_SAFETYFAIL_DETECT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Safety failure detected</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False : no safety failure is detected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True : a safety failure(s) is(are) detected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Irrelevant : no diagnostic to be expected (diagnostic function is inhibited)</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TIU_T_I_P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T_i_p</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parameter used by the Core in the braking curve calculation</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T_p</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parameter used by the Core in the braking curve calculation</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TIU_T_RSMA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T_rsma</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parameter used by the Core in the braking curve calculation</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Time until when a text shall be displayed</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bookmarkStart w:id="1395" w:name="T_TEXTDISPLAY"/>
            <w:r w:rsidRPr="00181B33">
              <w:rPr>
                <w:color w:val="000000"/>
                <w:sz w:val="16"/>
              </w:rPr>
              <w:t xml:space="preserve">10 </w:t>
            </w:r>
            <w:bookmarkEnd w:id="1395"/>
            <w:r w:rsidRPr="00181B33">
              <w:rPr>
                <w:color w:val="000000"/>
                <w:sz w:val="16"/>
              </w:rPr>
              <w:t>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1022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1 s</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1023</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Display of text not limited by time.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TIU_T_W</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T_w</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parameter used by the Core for the braking curve calculation</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blPrEx>
          <w:tblCellMar>
            <w:top w:w="0" w:type="dxa"/>
            <w:bottom w:w="0" w:type="dxa"/>
          </w:tblCellMar>
        </w:tblPrEx>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TIU_TRAIN_MAX_ACC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train acceleration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acceleration that the train is able to reach</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10 bits</w:t>
            </w:r>
          </w:p>
        </w:tc>
        <w:tc>
          <w:tcPr>
            <w:tcW w:w="1914" w:type="dxa"/>
          </w:tcPr>
          <w:p w:rsidR="00967CB5" w:rsidRPr="00181B33" w:rsidRDefault="00967CB5" w:rsidP="00C106CE">
            <w:pPr>
              <w:pStyle w:val="Corpsdetexte"/>
              <w:rPr>
                <w:color w:val="000000"/>
                <w:sz w:val="16"/>
              </w:rPr>
            </w:pPr>
            <w:r w:rsidRPr="00181B33">
              <w:rPr>
                <w:color w:val="000000"/>
                <w:sz w:val="16"/>
              </w:rPr>
              <w:t>0 m/s²</w:t>
            </w:r>
          </w:p>
        </w:tc>
        <w:tc>
          <w:tcPr>
            <w:tcW w:w="2056" w:type="dxa"/>
          </w:tcPr>
          <w:p w:rsidR="00967CB5" w:rsidRPr="00181B33" w:rsidRDefault="00967CB5" w:rsidP="00C106CE">
            <w:pPr>
              <w:pStyle w:val="Corpsdetexte"/>
              <w:rPr>
                <w:color w:val="000000"/>
                <w:sz w:val="16"/>
              </w:rPr>
            </w:pPr>
            <w:r w:rsidRPr="00181B33">
              <w:rPr>
                <w:color w:val="000000"/>
                <w:sz w:val="16"/>
              </w:rPr>
              <w:t>10,23 m/s²</w:t>
            </w:r>
          </w:p>
        </w:tc>
        <w:tc>
          <w:tcPr>
            <w:tcW w:w="3614" w:type="dxa"/>
          </w:tcPr>
          <w:p w:rsidR="00967CB5" w:rsidRPr="00181B33" w:rsidRDefault="00967CB5" w:rsidP="00C106CE">
            <w:pPr>
              <w:pStyle w:val="Corpsdetexte"/>
              <w:rPr>
                <w:color w:val="000000"/>
                <w:sz w:val="16"/>
              </w:rPr>
            </w:pPr>
            <w:r w:rsidRPr="00181B33">
              <w:rPr>
                <w:color w:val="000000"/>
                <w:sz w:val="16"/>
              </w:rPr>
              <w:t>0,01 m/s²</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TIU_</w:t>
      </w:r>
      <w:r w:rsidRPr="00181B33">
        <w:rPr>
          <w:color w:val="000000"/>
        </w:rPr>
        <w:t>X_TEXT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5" w:type="dxa"/>
            <w:gridSpan w:val="3"/>
          </w:tcPr>
          <w:p w:rsidR="00967CB5" w:rsidRPr="00181B33" w:rsidRDefault="00967CB5" w:rsidP="00C106CE">
            <w:pPr>
              <w:pStyle w:val="Corpsdetexte"/>
              <w:rPr>
                <w:color w:val="000000"/>
                <w:sz w:val="16"/>
              </w:rPr>
            </w:pPr>
            <w:r w:rsidRPr="00181B33">
              <w:rPr>
                <w:color w:val="000000"/>
                <w:sz w:val="16"/>
              </w:rPr>
              <w:t>Text String Element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5" w:type="dxa"/>
            <w:gridSpan w:val="3"/>
          </w:tcPr>
          <w:p w:rsidR="00967CB5" w:rsidRPr="00181B33" w:rsidRDefault="00967CB5" w:rsidP="00C106CE">
            <w:pPr>
              <w:pStyle w:val="Corpsdetexte"/>
              <w:rPr>
                <w:color w:val="000000"/>
                <w:sz w:val="16"/>
              </w:rPr>
            </w:pPr>
            <w:r w:rsidRPr="00181B33">
              <w:rPr>
                <w:color w:val="000000"/>
                <w:sz w:val="16"/>
              </w:rPr>
              <w:t>Text strings are used to transmit plain text messages. Each element of a text string contains a single character encoded as ISO 8859-1, also known as Latin Alphabet #1.</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2"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43" w:type="dxa"/>
          </w:tcPr>
          <w:p w:rsidR="00967CB5" w:rsidRPr="00181B33" w:rsidRDefault="00967CB5" w:rsidP="00C106CE">
            <w:pPr>
              <w:pStyle w:val="Corpsdetexte"/>
              <w:rPr>
                <w:color w:val="000000"/>
                <w:sz w:val="16"/>
              </w:rPr>
            </w:pPr>
          </w:p>
        </w:tc>
        <w:tc>
          <w:tcPr>
            <w:tcW w:w="2000" w:type="dxa"/>
          </w:tcPr>
          <w:p w:rsidR="00967CB5" w:rsidRPr="00181B33" w:rsidRDefault="00967CB5" w:rsidP="00C106CE">
            <w:pPr>
              <w:pStyle w:val="Corpsdetexte"/>
              <w:rPr>
                <w:color w:val="000000"/>
                <w:sz w:val="16"/>
              </w:rPr>
            </w:pPr>
          </w:p>
        </w:tc>
        <w:tc>
          <w:tcPr>
            <w:tcW w:w="3642"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43" w:type="dxa"/>
          </w:tcPr>
          <w:p w:rsidR="00967CB5" w:rsidRPr="00181B33" w:rsidRDefault="00967CB5" w:rsidP="00C106CE">
            <w:pPr>
              <w:pStyle w:val="Corpsdetexte"/>
              <w:rPr>
                <w:color w:val="000000"/>
                <w:sz w:val="16"/>
              </w:rPr>
            </w:pPr>
          </w:p>
        </w:tc>
        <w:tc>
          <w:tcPr>
            <w:tcW w:w="5642"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V_TIU_COLD_MOVE_STATE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cold movement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train movement used when the onboard is powered off</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 movement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Detected movement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V_TIU_COLD_MOVE_STATE_FILTERED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cold movement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train movement used when the onboard is powered off</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 movement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Detected movement</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V_TIU_COMMANDING_EB</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TIU informs the Core that TIU is commanding EB</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Do_no_apply_EB</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Apply_EB</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V_TIU_COMMANDING_SB</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TIU informs the Core that TIU is commanding SB.</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Do_no_apply_SB</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Apply_SB</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V_TIU_DESKS_STATE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Desks state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desk(s)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Desk_A_open_only</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Desk_B_open_only</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Desk_A_and_desk_B_open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No_desk_open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4-5</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V_TIU_DESKS_STATE_FILTERED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desks state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desk(s)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Desk_A_open_only</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Desk_B_open_only</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Desk_A_and_desk_B_open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No_desk_open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4-5</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V_TIU_DIRCONT_STATE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Direction controller state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direction controller state of the active cab</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96" w:name="Q_DIR"/>
            <w:r w:rsidRPr="00181B33">
              <w:rPr>
                <w:color w:val="000000"/>
                <w:sz w:val="16"/>
              </w:rPr>
              <w:t xml:space="preserve">3 </w:t>
            </w:r>
            <w:bookmarkEnd w:id="1396"/>
            <w:r w:rsidRPr="00181B33">
              <w:rPr>
                <w:color w:val="000000"/>
                <w:sz w:val="16"/>
              </w:rPr>
              <w:t>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Neutral</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Forward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Backward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3-5</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 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V_TIU_DIRCONT_STATE_FILTERED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direction controller state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direction controller state of the active cab</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Neutral</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Forward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Backward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3-5</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 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V_TIU_DRIVEREM_STATE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driver emergency</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emergency (=emergency button)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00</w:t>
            </w:r>
          </w:p>
        </w:tc>
        <w:tc>
          <w:tcPr>
            <w:tcW w:w="5670" w:type="dxa"/>
            <w:gridSpan w:val="2"/>
          </w:tcPr>
          <w:p w:rsidR="00967CB5" w:rsidRPr="00181B33" w:rsidRDefault="00967CB5" w:rsidP="00C106CE">
            <w:pPr>
              <w:pStyle w:val="Corpsdetexte"/>
              <w:rPr>
                <w:color w:val="000000"/>
                <w:sz w:val="16"/>
              </w:rPr>
            </w:pPr>
            <w:r w:rsidRPr="00181B33">
              <w:rPr>
                <w:color w:val="000000"/>
                <w:sz w:val="16"/>
              </w:rPr>
              <w:t>Emergency_button_pushed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01</w:t>
            </w:r>
          </w:p>
        </w:tc>
        <w:tc>
          <w:tcPr>
            <w:tcW w:w="5670" w:type="dxa"/>
            <w:gridSpan w:val="2"/>
          </w:tcPr>
          <w:p w:rsidR="00967CB5" w:rsidRPr="00181B33" w:rsidRDefault="00967CB5" w:rsidP="00C106CE">
            <w:pPr>
              <w:pStyle w:val="Corpsdetexte"/>
              <w:rPr>
                <w:color w:val="000000"/>
                <w:sz w:val="16"/>
              </w:rPr>
            </w:pPr>
            <w:r w:rsidRPr="00181B33">
              <w:rPr>
                <w:color w:val="000000"/>
                <w:sz w:val="16"/>
              </w:rPr>
              <w:t>Emergency_button_released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10</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emergency button)</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11</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V_TIU_DRIVEREM_STATE_FILTERED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driver emergency</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emergency (=emergency button)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00</w:t>
            </w:r>
          </w:p>
        </w:tc>
        <w:tc>
          <w:tcPr>
            <w:tcW w:w="5670" w:type="dxa"/>
            <w:gridSpan w:val="2"/>
          </w:tcPr>
          <w:p w:rsidR="00967CB5" w:rsidRPr="00181B33" w:rsidRDefault="00967CB5" w:rsidP="00C106CE">
            <w:pPr>
              <w:pStyle w:val="Corpsdetexte"/>
              <w:rPr>
                <w:color w:val="000000"/>
                <w:sz w:val="16"/>
              </w:rPr>
            </w:pPr>
            <w:r w:rsidRPr="00181B33">
              <w:rPr>
                <w:color w:val="000000"/>
                <w:sz w:val="16"/>
              </w:rPr>
              <w:t>Emergency_button_pushed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01</w:t>
            </w:r>
          </w:p>
        </w:tc>
        <w:tc>
          <w:tcPr>
            <w:tcW w:w="5670" w:type="dxa"/>
            <w:gridSpan w:val="2"/>
          </w:tcPr>
          <w:p w:rsidR="00967CB5" w:rsidRPr="00181B33" w:rsidRDefault="00967CB5" w:rsidP="00C106CE">
            <w:pPr>
              <w:pStyle w:val="Corpsdetexte"/>
              <w:rPr>
                <w:color w:val="000000"/>
                <w:sz w:val="16"/>
              </w:rPr>
            </w:pPr>
            <w:r w:rsidRPr="00181B33">
              <w:rPr>
                <w:color w:val="000000"/>
                <w:sz w:val="16"/>
              </w:rPr>
              <w:t>Emergency_button_released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10</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emergency button)</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11</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TIU_EB_STATE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emergency brake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emergency brake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bookmarkStart w:id="1397" w:name="Q_SCALE"/>
            <w:r w:rsidRPr="00181B33">
              <w:rPr>
                <w:color w:val="000000"/>
                <w:sz w:val="16"/>
              </w:rPr>
              <w:t xml:space="preserve">2 </w:t>
            </w:r>
            <w:bookmarkEnd w:id="1397"/>
            <w:r w:rsidRPr="00181B33">
              <w:rPr>
                <w:color w:val="000000"/>
                <w:sz w:val="16"/>
              </w:rPr>
              <w:t>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EB_not_applied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EB_applied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TIU_EB_STATE_FILTERED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emergency brake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emergency brake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EB_not_applied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EB_applied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V_TIU_INTEGRITY_STATE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train integrity</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train integrity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Train_integrity_not_OK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Train_integrity_OK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V_TIU_INTEGRITY_STATE_FILTERED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train integrity</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train integrity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Train_integrity_not_OK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Train_integrity_OK</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V_TIU_ISOLATION_STATE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isolation switch</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isolation switch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Isolated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Not_Isolated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V_TIU_ISOLATION_STATE_FILTERED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isolation switch</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isolation switch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Isolated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Not_Isolated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TIU_SB_STATE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service brake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service brake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SB_not_applied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SB_applied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TIU_SB_STATE_FILTERED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service brake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service brake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SB_not_applied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SB_applied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V_TIU_SLEEPING_STATE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remote control connection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remote control connection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Go_to_sleeping</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Do_not_go_to_sleeping</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V_TIU_SLEEPING_STATE_FILTERED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remote control connection</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remote control connection</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Go_to_sleeping</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Do_not_go_to_sleeping</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V_TIU_TILTING_STATE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tilting device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tilting device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Tilting_system_is_active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Tilting_system_is_passive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V_TIU_TILTING_STATE_FILTERED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tilting device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tilting device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Tilting_system_is_acitve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Tilting_system_is_passive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V_TIU_TRACTION_CUT_OFF_STATE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traction cut off</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traction cut off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is disabled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is enabled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V_TIU_TRACTION_CUT_OFF_STATE_FILTERED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traction cut off</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traction cut off state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is disabled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is enabled</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V_TIU_TRACTION_STATUS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Traction status calculated by TIU ASW </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deduced from traction and/or braking type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null</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positive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negative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not_null</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5</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sz w:val="16"/>
              </w:rPr>
              <w:t>6-7</w:t>
            </w:r>
          </w:p>
        </w:tc>
        <w:tc>
          <w:tcPr>
            <w:tcW w:w="5670" w:type="dxa"/>
            <w:gridSpan w:val="2"/>
          </w:tcPr>
          <w:p w:rsidR="00967CB5" w:rsidRPr="00181B33" w:rsidRDefault="00967CB5" w:rsidP="00C106CE">
            <w:pPr>
              <w:pStyle w:val="Corpsdetexte"/>
              <w:rPr>
                <w:color w:val="000000"/>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V_TIU_VIGIL_ACTION_STATE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driver vigilance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vigilance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Driver_reaction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No_driver_reaction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bookmarkStart w:id="1398" w:name="_Toc453668415"/>
    <w:bookmarkStart w:id="1399" w:name="_Toc456069592"/>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V_TIU_VIGIL_ACTION_STATE_FILTERED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driver vigilance</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vigilance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Driver_reaction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No_driver_reaction</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V_TIU_VIGIL_DISABLE_STATE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external vigilance system</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vigilance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External vigilance system active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External vigilance system not active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bookmarkEnd w:id="1398"/>
    <w:bookmarkEnd w:id="1399"/>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V_TIU_VIGIL_DISABLE_STATE_FILTERED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external vigilance system</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vigilance</w:t>
            </w:r>
          </w:p>
        </w:tc>
      </w:tr>
      <w:tr w:rsidR="00967CB5" w:rsidRPr="00181B33" w:rsidTr="00C106CE">
        <w:tblPrEx>
          <w:tblCellMar>
            <w:top w:w="0" w:type="dxa"/>
            <w:bottom w:w="0" w:type="dxa"/>
          </w:tblCellMar>
        </w:tblPrEx>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blPrEx>
          <w:tblCellMar>
            <w:top w:w="0" w:type="dxa"/>
            <w:bottom w:w="0" w:type="dxa"/>
          </w:tblCellMar>
        </w:tblPrEx>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blPrEx>
          <w:tblCellMar>
            <w:top w:w="0" w:type="dxa"/>
            <w:bottom w:w="0" w:type="dxa"/>
          </w:tblCellMar>
        </w:tblPrEx>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External vigilance system active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External vigilance system not active</w:t>
            </w:r>
          </w:p>
        </w:tc>
      </w:tr>
      <w:tr w:rsidR="00967CB5" w:rsidRPr="00181B33" w:rsidTr="00C106CE">
        <w:tblPrEx>
          <w:tblCellMar>
            <w:top w:w="0" w:type="dxa"/>
            <w:bottom w:w="0" w:type="dxa"/>
          </w:tblCellMar>
        </w:tblPrEx>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 (of the sensor)</w:t>
            </w:r>
          </w:p>
        </w:tc>
      </w:tr>
      <w:tr w:rsidR="00967CB5" w:rsidRPr="00181B33" w:rsidTr="00C106CE">
        <w:tblPrEx>
          <w:tblCellMar>
            <w:top w:w="0" w:type="dxa"/>
            <w:bottom w:w="0" w:type="dxa"/>
          </w:tblCellMar>
        </w:tblPrEx>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B759B7">
      <w:pPr>
        <w:pStyle w:val="Titre4"/>
        <w:numPr>
          <w:ilvl w:val="0"/>
          <w:numId w:val="0"/>
        </w:numPr>
      </w:pPr>
    </w:p>
    <w:p w:rsidR="00967CB5" w:rsidRPr="00967CB5" w:rsidRDefault="00967CB5" w:rsidP="00967CB5">
      <w:pPr>
        <w:pStyle w:val="Corpsdetexte"/>
      </w:pPr>
    </w:p>
    <w:sectPr w:rsidR="00967CB5" w:rsidRPr="00967CB5" w:rsidSect="0055225B">
      <w:headerReference w:type="default" r:id="rId12"/>
      <w:footerReference w:type="default" r:id="rId13"/>
      <w:endnotePr>
        <w:numFmt w:val="decimal"/>
      </w:endnotePr>
      <w:pgSz w:w="11907" w:h="16840" w:code="9"/>
      <w:pgMar w:top="862" w:right="1440" w:bottom="1418" w:left="851" w:header="567" w:footer="56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88D" w:rsidRDefault="00CA488D" w:rsidP="000A67EB">
      <w:r>
        <w:separator/>
      </w:r>
    </w:p>
  </w:endnote>
  <w:endnote w:type="continuationSeparator" w:id="0">
    <w:p w:rsidR="00CA488D" w:rsidRDefault="00CA488D" w:rsidP="000A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lstom">
    <w:panose1 w:val="02000503020000020004"/>
    <w:charset w:val="00"/>
    <w:family w:val="auto"/>
    <w:pitch w:val="variable"/>
    <w:sig w:usb0="A00000AF" w:usb1="4000204A" w:usb2="00000000" w:usb3="00000000" w:csb0="0000009B"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FuturaA Bk BT">
    <w:panose1 w:val="020B0502020204020303"/>
    <w:charset w:val="00"/>
    <w:family w:val="swiss"/>
    <w:pitch w:val="variable"/>
    <w:sig w:usb0="00000087" w:usb1="00000000" w:usb2="00000000" w:usb3="00000000" w:csb0="0000001B" w:csb1="00000000"/>
  </w:font>
  <w:font w:name="Times">
    <w:panose1 w:val="02020603050405020304"/>
    <w:charset w:val="00"/>
    <w:family w:val="roman"/>
    <w:pitch w:val="variable"/>
    <w:sig w:usb0="20002A87" w:usb1="80000000" w:usb2="00000008" w:usb3="00000000" w:csb0="000001FF" w:csb1="00000000"/>
  </w:font>
  <w:font w:name="Bookman Old Style">
    <w:panose1 w:val="02050604050505090204"/>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Futura Bk BT">
    <w:charset w:val="00"/>
    <w:family w:val="swiss"/>
    <w:pitch w:val="variable"/>
    <w:sig w:usb0="00000003" w:usb1="00000000" w:usb2="00000000" w:usb3="00000000" w:csb0="00000001" w:csb1="00000000"/>
  </w:font>
  <w:font w:name="Korinna">
    <w:altName w:val="Bookman Old Styl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0" w:type="dxa"/>
      <w:tblBorders>
        <w:top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6591"/>
      <w:gridCol w:w="3189"/>
    </w:tblGrid>
    <w:tr w:rsidR="00FC4506" w:rsidRPr="00D15A9C" w:rsidTr="009F02E2">
      <w:tblPrEx>
        <w:tblCellMar>
          <w:top w:w="0" w:type="dxa"/>
          <w:bottom w:w="0" w:type="dxa"/>
        </w:tblCellMar>
      </w:tblPrEx>
      <w:trPr>
        <w:cantSplit/>
      </w:trPr>
      <w:tc>
        <w:tcPr>
          <w:tcW w:w="6591" w:type="dxa"/>
        </w:tcPr>
        <w:p w:rsidR="00FC4506" w:rsidRPr="00D15A9C" w:rsidRDefault="00535D60" w:rsidP="00B46631">
          <w:pPr>
            <w:rPr>
              <w:b/>
            </w:rPr>
          </w:pPr>
          <w:r>
            <w:rPr>
              <w:b/>
              <w:noProof/>
              <w:lang w:val="fr-BE" w:eastAsia="fr-BE"/>
            </w:rPr>
            <w:drawing>
              <wp:inline distT="0" distB="0" distL="0" distR="0">
                <wp:extent cx="638175" cy="219075"/>
                <wp:effectExtent l="0" t="0" r="9525" b="9525"/>
                <wp:docPr id="3" name="Image 3" descr="ccbysa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bysa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219075"/>
                        </a:xfrm>
                        <a:prstGeom prst="rect">
                          <a:avLst/>
                        </a:prstGeom>
                        <a:noFill/>
                        <a:ln>
                          <a:noFill/>
                        </a:ln>
                      </pic:spPr>
                    </pic:pic>
                  </a:graphicData>
                </a:graphic>
              </wp:inline>
            </w:drawing>
          </w:r>
          <w:r w:rsidR="00FC4506">
            <w:rPr>
              <w:b/>
            </w:rPr>
            <w:t xml:space="preserve">  </w:t>
          </w:r>
          <w:r w:rsidR="00FC4506" w:rsidRPr="006D31FA">
            <w:rPr>
              <w:sz w:val="18"/>
              <w:szCs w:val="18"/>
            </w:rPr>
            <w:t>API Requirements for OpenETCS –</w:t>
          </w:r>
          <w:r w:rsidR="006D31FA" w:rsidRPr="006D31FA">
            <w:rPr>
              <w:sz w:val="18"/>
              <w:szCs w:val="18"/>
            </w:rPr>
            <w:t>appendix-</w:t>
          </w:r>
          <w:r w:rsidR="00FC4506" w:rsidRPr="006D31FA">
            <w:rPr>
              <w:sz w:val="18"/>
              <w:szCs w:val="18"/>
            </w:rPr>
            <w:t>Application layer V1.</w:t>
          </w:r>
          <w:del w:id="1400" w:author="3.0" w:date="2014-06-30T16:43:00Z">
            <w:r w:rsidR="00FC4506" w:rsidRPr="006D31FA" w:rsidDel="00B46631">
              <w:rPr>
                <w:sz w:val="18"/>
                <w:szCs w:val="18"/>
              </w:rPr>
              <w:delText>0</w:delText>
            </w:r>
          </w:del>
          <w:ins w:id="1401" w:author="3.0" w:date="2014-06-30T16:43:00Z">
            <w:r w:rsidR="00B46631">
              <w:rPr>
                <w:sz w:val="18"/>
                <w:szCs w:val="18"/>
              </w:rPr>
              <w:t>1</w:t>
            </w:r>
          </w:ins>
        </w:p>
      </w:tc>
      <w:tc>
        <w:tcPr>
          <w:tcW w:w="3189" w:type="dxa"/>
        </w:tcPr>
        <w:p w:rsidR="00FC4506" w:rsidRPr="00D15A9C" w:rsidRDefault="00FC4506" w:rsidP="000A67EB">
          <w:r w:rsidRPr="00D15A9C">
            <w:t xml:space="preserve">PAGE </w:t>
          </w:r>
          <w:r w:rsidRPr="00D15A9C">
            <w:rPr>
              <w:rStyle w:val="Numrodepage"/>
              <w:rFonts w:ascii="Alstom" w:hAnsi="Alstom"/>
              <w:sz w:val="20"/>
            </w:rPr>
            <w:fldChar w:fldCharType="begin"/>
          </w:r>
          <w:r w:rsidRPr="00D15A9C">
            <w:rPr>
              <w:rStyle w:val="Numrodepage"/>
              <w:rFonts w:ascii="Alstom" w:hAnsi="Alstom"/>
              <w:sz w:val="20"/>
            </w:rPr>
            <w:instrText xml:space="preserve"> PAGE </w:instrText>
          </w:r>
          <w:r w:rsidRPr="00D15A9C">
            <w:rPr>
              <w:rStyle w:val="Numrodepage"/>
              <w:rFonts w:ascii="Alstom" w:hAnsi="Alstom"/>
              <w:sz w:val="20"/>
            </w:rPr>
            <w:fldChar w:fldCharType="separate"/>
          </w:r>
          <w:r w:rsidR="00535D60">
            <w:rPr>
              <w:rStyle w:val="Numrodepage"/>
              <w:rFonts w:ascii="Alstom" w:hAnsi="Alstom"/>
              <w:noProof/>
              <w:sz w:val="20"/>
            </w:rPr>
            <w:t>1</w:t>
          </w:r>
          <w:r w:rsidRPr="00D15A9C">
            <w:rPr>
              <w:rStyle w:val="Numrodepage"/>
              <w:rFonts w:ascii="Alstom" w:hAnsi="Alstom"/>
              <w:sz w:val="20"/>
            </w:rPr>
            <w:fldChar w:fldCharType="end"/>
          </w:r>
          <w:bookmarkStart w:id="1402" w:name="_Ref487360778"/>
          <w:r w:rsidRPr="00D15A9C">
            <w:rPr>
              <w:rStyle w:val="Numrodepage"/>
              <w:rFonts w:ascii="Alstom" w:hAnsi="Alstom"/>
              <w:sz w:val="20"/>
            </w:rPr>
            <w:t xml:space="preserve"> </w:t>
          </w:r>
          <w:r w:rsidRPr="00D15A9C">
            <w:t xml:space="preserve">OF </w:t>
          </w:r>
          <w:r w:rsidRPr="00D15A9C">
            <w:rPr>
              <w:rStyle w:val="Numrodepage"/>
              <w:rFonts w:ascii="Alstom" w:hAnsi="Alstom"/>
              <w:sz w:val="20"/>
            </w:rPr>
            <w:fldChar w:fldCharType="begin"/>
          </w:r>
          <w:r w:rsidRPr="00D15A9C">
            <w:rPr>
              <w:rStyle w:val="Numrodepage"/>
              <w:rFonts w:ascii="Alstom" w:hAnsi="Alstom"/>
              <w:sz w:val="20"/>
            </w:rPr>
            <w:instrText xml:space="preserve"> NUMPAGES </w:instrText>
          </w:r>
          <w:r w:rsidRPr="00D15A9C">
            <w:rPr>
              <w:rStyle w:val="Numrodepage"/>
              <w:rFonts w:ascii="Alstom" w:hAnsi="Alstom"/>
              <w:sz w:val="20"/>
            </w:rPr>
            <w:fldChar w:fldCharType="separate"/>
          </w:r>
          <w:r w:rsidR="00535D60">
            <w:rPr>
              <w:rStyle w:val="Numrodepage"/>
              <w:rFonts w:ascii="Alstom" w:hAnsi="Alstom"/>
              <w:noProof/>
              <w:sz w:val="20"/>
            </w:rPr>
            <w:t>8</w:t>
          </w:r>
          <w:r w:rsidRPr="00D15A9C">
            <w:rPr>
              <w:rStyle w:val="Numrodepage"/>
              <w:rFonts w:ascii="Alstom" w:hAnsi="Alstom"/>
              <w:sz w:val="20"/>
            </w:rPr>
            <w:fldChar w:fldCharType="end"/>
          </w:r>
        </w:p>
      </w:tc>
    </w:tr>
    <w:bookmarkEnd w:id="1402"/>
  </w:tbl>
  <w:p w:rsidR="00FC4506" w:rsidRDefault="00FC4506" w:rsidP="000A67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88D" w:rsidRDefault="00CA488D" w:rsidP="000A67EB">
      <w:r>
        <w:separator/>
      </w:r>
    </w:p>
  </w:footnote>
  <w:footnote w:type="continuationSeparator" w:id="0">
    <w:p w:rsidR="00CA488D" w:rsidRDefault="00CA488D" w:rsidP="000A67EB">
      <w:r>
        <w:continuationSeparator/>
      </w:r>
    </w:p>
  </w:footnote>
  <w:footnote w:id="1">
    <w:p w:rsidR="00FC4506" w:rsidRDefault="00FC4506" w:rsidP="000A67EB">
      <w:pPr>
        <w:pStyle w:val="Notedebasdepage"/>
      </w:pPr>
      <w:r>
        <w:rPr>
          <w:rStyle w:val="Appelnotedebasdep"/>
          <w:vertAlign w:val="baseline"/>
        </w:rPr>
        <w:footnoteRef/>
      </w:r>
      <w:r>
        <w:t xml:space="preserve"> M : meeting review, R : read-back process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06" w:rsidRDefault="00535D60" w:rsidP="000A67EB">
    <w:pPr>
      <w:pStyle w:val="En-tte"/>
    </w:pPr>
    <w:r>
      <w:rPr>
        <w:noProof/>
        <w:lang w:val="fr-BE" w:eastAsia="fr-BE"/>
      </w:rPr>
      <w:drawing>
        <wp:inline distT="0" distB="0" distL="0" distR="0">
          <wp:extent cx="1724025" cy="485775"/>
          <wp:effectExtent l="0" t="0" r="9525" b="9525"/>
          <wp:docPr id="1" name="Image 1" descr="ite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p>
  <w:p w:rsidR="00FC4506" w:rsidRPr="00FC3D1D" w:rsidRDefault="00FC4506" w:rsidP="000A67EB">
    <w:pPr>
      <w:pStyle w:val="En-tte"/>
    </w:pPr>
    <w:r>
      <w:t>ITEA2 Project</w:t>
    </w:r>
  </w:p>
  <w:p w:rsidR="00FC4506" w:rsidRPr="00FC3D1D" w:rsidRDefault="00FC4506" w:rsidP="000A67EB">
    <w:pPr>
      <w:pStyle w:val="En-tte"/>
    </w:pPr>
    <w:r w:rsidRPr="00FC3D1D">
      <w:t>2012-2015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re1"/>
      <w:lvlText w:val="%1."/>
      <w:legacy w:legacy="1" w:legacySpace="120" w:legacyIndent="360"/>
      <w:lvlJc w:val="left"/>
    </w:lvl>
    <w:lvl w:ilvl="1">
      <w:start w:val="1"/>
      <w:numFmt w:val="decimal"/>
      <w:pStyle w:val="Titre2"/>
      <w:lvlText w:val="%1.%2"/>
      <w:legacy w:legacy="1" w:legacySpace="120" w:legacyIndent="360"/>
      <w:lvlJc w:val="left"/>
    </w:lvl>
    <w:lvl w:ilvl="2">
      <w:start w:val="1"/>
      <w:numFmt w:val="decimal"/>
      <w:pStyle w:val="Titre3"/>
      <w:lvlText w:val="%1.%2.%3"/>
      <w:legacy w:legacy="1" w:legacySpace="120" w:legacyIndent="360"/>
      <w:lvlJc w:val="left"/>
    </w:lvl>
    <w:lvl w:ilvl="3">
      <w:start w:val="1"/>
      <w:numFmt w:val="decimal"/>
      <w:pStyle w:val="Titre4"/>
      <w:lvlText w:val="%1.%2.%3.%4"/>
      <w:legacy w:legacy="1" w:legacySpace="120" w:legacyIndent="360"/>
      <w:lvlJc w:val="left"/>
    </w:lvl>
    <w:lvl w:ilvl="4">
      <w:start w:val="1"/>
      <w:numFmt w:val="decimal"/>
      <w:pStyle w:val="Titre5"/>
      <w:lvlText w:val="%1.%2.%3.%4.%5"/>
      <w:legacy w:legacy="1" w:legacySpace="120" w:legacyIndent="360"/>
      <w:lvlJc w:val="left"/>
      <w:rPr>
        <w:sz w:val="18"/>
      </w:rPr>
    </w:lvl>
    <w:lvl w:ilvl="5">
      <w:start w:val="1"/>
      <w:numFmt w:val="upperLetter"/>
      <w:pStyle w:val="Titre6"/>
      <w:lvlText w:val="APPENDIX %6"/>
      <w:legacy w:legacy="1" w:legacySpace="120" w:legacyIndent="360"/>
      <w:lvlJc w:val="left"/>
    </w:lvl>
    <w:lvl w:ilvl="6">
      <w:start w:val="1"/>
      <w:numFmt w:val="decimal"/>
      <w:pStyle w:val="Titre7"/>
      <w:lvlText w:val=".%7"/>
      <w:legacy w:legacy="1" w:legacySpace="120" w:legacyIndent="360"/>
      <w:lvlJc w:val="left"/>
    </w:lvl>
    <w:lvl w:ilvl="7">
      <w:start w:val="1"/>
      <w:numFmt w:val="decimal"/>
      <w:pStyle w:val="Titre8"/>
      <w:lvlText w:val=".%7.%8"/>
      <w:legacy w:legacy="1" w:legacySpace="120" w:legacyIndent="360"/>
      <w:lvlJc w:val="left"/>
    </w:lvl>
    <w:lvl w:ilvl="8">
      <w:start w:val="1"/>
      <w:numFmt w:val="decimal"/>
      <w:pStyle w:val="Titre9"/>
      <w:lvlText w:val=".%7.%8.%9"/>
      <w:legacy w:legacy="1" w:legacySpace="120" w:legacyIndent="360"/>
      <w:lvlJc w:val="left"/>
    </w:lvl>
  </w:abstractNum>
  <w:abstractNum w:abstractNumId="1">
    <w:nsid w:val="FFFFFFFE"/>
    <w:multiLevelType w:val="singleLevel"/>
    <w:tmpl w:val="FFFFFFFF"/>
    <w:lvl w:ilvl="0">
      <w:numFmt w:val="decimal"/>
      <w:pStyle w:val="Listepuces2"/>
      <w:lvlText w:val="*"/>
      <w:lvlJc w:val="left"/>
    </w:lvl>
  </w:abstractNum>
  <w:abstractNum w:abstractNumId="2">
    <w:nsid w:val="06DD7E6E"/>
    <w:multiLevelType w:val="hybridMultilevel"/>
    <w:tmpl w:val="6FD0E8C6"/>
    <w:lvl w:ilvl="0" w:tplc="F274DBB0">
      <w:start w:val="1"/>
      <w:numFmt w:val="decimal"/>
      <w:pStyle w:val="DocReference"/>
      <w:lvlText w:val="[R%1]"/>
      <w:lvlJc w:val="left"/>
      <w:pPr>
        <w:tabs>
          <w:tab w:val="num" w:pos="720"/>
        </w:tabs>
        <w:ind w:left="360" w:hanging="360"/>
      </w:pPr>
      <w:rPr>
        <w:rFonts w:hint="default"/>
        <w:b/>
        <w:i w:val="0"/>
      </w:rPr>
    </w:lvl>
    <w:lvl w:ilvl="1" w:tplc="A91299AE">
      <w:numFmt w:val="bullet"/>
      <w:lvlText w:val=""/>
      <w:lvlJc w:val="left"/>
      <w:pPr>
        <w:tabs>
          <w:tab w:val="num" w:pos="1440"/>
        </w:tabs>
        <w:ind w:left="1440" w:hanging="360"/>
      </w:pPr>
      <w:rPr>
        <w:rFonts w:ascii="Wingdings" w:eastAsia="Times New Roman" w:hAnsi="Wingdings"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0C1F3B41"/>
    <w:multiLevelType w:val="hybridMultilevel"/>
    <w:tmpl w:val="558E8F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0EEA55B4"/>
    <w:multiLevelType w:val="multilevel"/>
    <w:tmpl w:val="40A45ABE"/>
    <w:lvl w:ilvl="0">
      <w:start w:val="1"/>
      <w:numFmt w:val="decimal"/>
      <w:pStyle w:val="DocRef"/>
      <w:lvlText w:val="[Ref. %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92A19E5"/>
    <w:multiLevelType w:val="hybridMultilevel"/>
    <w:tmpl w:val="3F5C0814"/>
    <w:lvl w:ilvl="0">
      <w:start w:val="1"/>
      <w:numFmt w:val="bullet"/>
      <w:pStyle w:val="Puce1"/>
      <w:lvlText w:val=""/>
      <w:lvlJc w:val="left"/>
      <w:pPr>
        <w:ind w:left="720" w:hanging="360"/>
      </w:pPr>
      <w:rPr>
        <w:rFonts w:ascii="Symbol" w:hAnsi="Symbol" w:hint="default"/>
      </w:rPr>
    </w:lvl>
    <w:lvl w:ilvl="1">
      <w:start w:val="1"/>
      <w:numFmt w:val="bullet"/>
      <w:pStyle w:val="Puce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33F52E5"/>
    <w:multiLevelType w:val="hybridMultilevel"/>
    <w:tmpl w:val="BC8A8FD2"/>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2EA81788"/>
    <w:multiLevelType w:val="multilevel"/>
    <w:tmpl w:val="08C019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upperLetter"/>
      <w:pStyle w:val="Titre6AppendixTitre1Heading6H6paragraphe3"/>
      <w:lvlText w:val="APPENDIX %6"/>
      <w:lvlJc w:val="left"/>
      <w:pPr>
        <w:tabs>
          <w:tab w:val="num" w:pos="3240"/>
        </w:tabs>
        <w:ind w:left="2736" w:hanging="936"/>
      </w:pPr>
      <w:rPr>
        <w:rFonts w:hint="default"/>
      </w:rPr>
    </w:lvl>
    <w:lvl w:ilvl="6">
      <w:start w:val="1"/>
      <w:numFmt w:val="decimal"/>
      <w:lvlText w:val="APPENDIX %6.%7."/>
      <w:lvlJc w:val="left"/>
      <w:pPr>
        <w:tabs>
          <w:tab w:val="num" w:pos="3960"/>
        </w:tabs>
        <w:ind w:left="3240" w:hanging="1080"/>
      </w:pPr>
      <w:rPr>
        <w:rFonts w:hint="default"/>
      </w:rPr>
    </w:lvl>
    <w:lvl w:ilvl="7">
      <w:start w:val="1"/>
      <w:numFmt w:val="decimal"/>
      <w:lvlText w:val="APPENDIX %6.%7.%8."/>
      <w:lvlJc w:val="left"/>
      <w:pPr>
        <w:tabs>
          <w:tab w:val="num" w:pos="4680"/>
        </w:tabs>
        <w:ind w:left="3744" w:hanging="1224"/>
      </w:pPr>
      <w:rPr>
        <w:rFonts w:hint="default"/>
      </w:rPr>
    </w:lvl>
    <w:lvl w:ilvl="8">
      <w:start w:val="1"/>
      <w:numFmt w:val="decimal"/>
      <w:lvlText w:val="APPENDIX %6.%7.%8.%9."/>
      <w:lvlJc w:val="left"/>
      <w:pPr>
        <w:tabs>
          <w:tab w:val="num" w:pos="5040"/>
        </w:tabs>
        <w:ind w:left="4320" w:hanging="1440"/>
      </w:pPr>
      <w:rPr>
        <w:rFonts w:hint="default"/>
      </w:rPr>
    </w:lvl>
  </w:abstractNum>
  <w:abstractNum w:abstractNumId="8">
    <w:nsid w:val="386B1755"/>
    <w:multiLevelType w:val="hybridMultilevel"/>
    <w:tmpl w:val="B37C2CD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nsid w:val="459236C8"/>
    <w:multiLevelType w:val="singleLevel"/>
    <w:tmpl w:val="78BE9300"/>
    <w:lvl w:ilvl="0">
      <w:start w:val="1"/>
      <w:numFmt w:val="bullet"/>
      <w:pStyle w:val="LastBullet"/>
      <w:lvlText w:val=""/>
      <w:lvlJc w:val="left"/>
      <w:pPr>
        <w:tabs>
          <w:tab w:val="num" w:pos="360"/>
        </w:tabs>
        <w:ind w:left="360" w:hanging="360"/>
      </w:pPr>
      <w:rPr>
        <w:rFonts w:ascii="Symbol" w:hAnsi="Symbol" w:hint="default"/>
      </w:rPr>
    </w:lvl>
  </w:abstractNum>
  <w:abstractNum w:abstractNumId="10">
    <w:nsid w:val="48AD46A1"/>
    <w:multiLevelType w:val="singleLevel"/>
    <w:tmpl w:val="B56C6174"/>
    <w:lvl w:ilvl="0">
      <w:start w:val="1"/>
      <w:numFmt w:val="lowerLetter"/>
      <w:pStyle w:val="abc"/>
      <w:lvlText w:val="(%1)"/>
      <w:lvlJc w:val="left"/>
      <w:pPr>
        <w:tabs>
          <w:tab w:val="num" w:pos="0"/>
        </w:tabs>
        <w:ind w:left="1985" w:hanging="567"/>
      </w:pPr>
    </w:lvl>
  </w:abstractNum>
  <w:abstractNum w:abstractNumId="11">
    <w:nsid w:val="4EEE4C00"/>
    <w:multiLevelType w:val="singleLevel"/>
    <w:tmpl w:val="1D689932"/>
    <w:lvl w:ilvl="0">
      <w:start w:val="1"/>
      <w:numFmt w:val="decimal"/>
      <w:pStyle w:val="Referenceddocument"/>
      <w:lvlText w:val="/%1/"/>
      <w:legacy w:legacy="1" w:legacySpace="0" w:legacyIndent="283"/>
      <w:lvlJc w:val="left"/>
      <w:pPr>
        <w:ind w:left="283" w:hanging="283"/>
      </w:pPr>
    </w:lvl>
  </w:abstractNum>
  <w:abstractNum w:abstractNumId="12">
    <w:nsid w:val="53DC66B3"/>
    <w:multiLevelType w:val="hybridMultilevel"/>
    <w:tmpl w:val="71541DEE"/>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nsid w:val="5C1F6073"/>
    <w:multiLevelType w:val="hybridMultilevel"/>
    <w:tmpl w:val="42B6D528"/>
    <w:lvl w:ilvl="0" w:tplc="7EF04C76">
      <w:start w:val="1"/>
      <w:numFmt w:val="bullet"/>
      <w:lvlText w:val=""/>
      <w:lvlJc w:val="left"/>
      <w:pPr>
        <w:ind w:left="720" w:hanging="360"/>
      </w:pPr>
      <w:rPr>
        <w:rFonts w:ascii="Symbol" w:hAnsi="Symbol" w:hint="default"/>
      </w:rPr>
    </w:lvl>
    <w:lvl w:ilvl="1" w:tplc="7EF04C76"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67F32286"/>
    <w:multiLevelType w:val="multilevel"/>
    <w:tmpl w:val="7C10DAB4"/>
    <w:lvl w:ilvl="0">
      <w:start w:val="1"/>
      <w:numFmt w:val="decimal"/>
      <w:pStyle w:val="DocApplic"/>
      <w:lvlText w:val="[Applic. %1]"/>
      <w:lvlJc w:val="left"/>
      <w:pPr>
        <w:tabs>
          <w:tab w:val="num" w:pos="2073"/>
        </w:tabs>
        <w:ind w:left="1425"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D731E17"/>
    <w:multiLevelType w:val="hybridMultilevel"/>
    <w:tmpl w:val="B3ECD344"/>
    <w:lvl w:ilvl="0">
      <w:start w:val="1"/>
      <w:numFmt w:val="bullet"/>
      <w:pStyle w:val="Indent3"/>
      <w:lvlText w:val=""/>
      <w:lvlJc w:val="left"/>
      <w:pPr>
        <w:ind w:left="1369"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16">
    <w:nsid w:val="7065103E"/>
    <w:multiLevelType w:val="hybridMultilevel"/>
    <w:tmpl w:val="A1DAC912"/>
    <w:lvl w:ilvl="0" w:tplc="080C0001">
      <w:start w:val="1"/>
      <w:numFmt w:val="decimal"/>
      <w:pStyle w:val="TitreDDE"/>
      <w:lvlText w:val="%1."/>
      <w:lvlJc w:val="left"/>
      <w:pPr>
        <w:ind w:left="720" w:hanging="360"/>
      </w:pPr>
    </w:lvl>
    <w:lvl w:ilvl="1" w:tplc="080C0003" w:tentative="1">
      <w:start w:val="1"/>
      <w:numFmt w:val="lowerLetter"/>
      <w:lvlText w:val="%2."/>
      <w:lvlJc w:val="left"/>
      <w:pPr>
        <w:ind w:left="1440" w:hanging="360"/>
      </w:pPr>
    </w:lvl>
    <w:lvl w:ilvl="2" w:tplc="080C0005" w:tentative="1">
      <w:start w:val="1"/>
      <w:numFmt w:val="lowerRoman"/>
      <w:lvlText w:val="%3."/>
      <w:lvlJc w:val="right"/>
      <w:pPr>
        <w:ind w:left="2160" w:hanging="180"/>
      </w:pPr>
    </w:lvl>
    <w:lvl w:ilvl="3" w:tplc="080C0001" w:tentative="1">
      <w:start w:val="1"/>
      <w:numFmt w:val="decimal"/>
      <w:lvlText w:val="%4."/>
      <w:lvlJc w:val="left"/>
      <w:pPr>
        <w:ind w:left="2880" w:hanging="360"/>
      </w:pPr>
    </w:lvl>
    <w:lvl w:ilvl="4" w:tplc="080C0003" w:tentative="1">
      <w:start w:val="1"/>
      <w:numFmt w:val="lowerLetter"/>
      <w:lvlText w:val="%5."/>
      <w:lvlJc w:val="left"/>
      <w:pPr>
        <w:ind w:left="3600" w:hanging="360"/>
      </w:pPr>
    </w:lvl>
    <w:lvl w:ilvl="5" w:tplc="080C0005" w:tentative="1">
      <w:start w:val="1"/>
      <w:numFmt w:val="lowerRoman"/>
      <w:lvlText w:val="%6."/>
      <w:lvlJc w:val="right"/>
      <w:pPr>
        <w:ind w:left="4320" w:hanging="180"/>
      </w:pPr>
    </w:lvl>
    <w:lvl w:ilvl="6" w:tplc="080C0001" w:tentative="1">
      <w:start w:val="1"/>
      <w:numFmt w:val="decimal"/>
      <w:lvlText w:val="%7."/>
      <w:lvlJc w:val="left"/>
      <w:pPr>
        <w:ind w:left="5040" w:hanging="360"/>
      </w:pPr>
    </w:lvl>
    <w:lvl w:ilvl="7" w:tplc="080C0003" w:tentative="1">
      <w:start w:val="1"/>
      <w:numFmt w:val="lowerLetter"/>
      <w:lvlText w:val="%8."/>
      <w:lvlJc w:val="left"/>
      <w:pPr>
        <w:ind w:left="5760" w:hanging="360"/>
      </w:pPr>
    </w:lvl>
    <w:lvl w:ilvl="8" w:tplc="080C0005" w:tentative="1">
      <w:start w:val="1"/>
      <w:numFmt w:val="lowerRoman"/>
      <w:lvlText w:val="%9."/>
      <w:lvlJc w:val="right"/>
      <w:pPr>
        <w:ind w:left="6480" w:hanging="180"/>
      </w:pPr>
    </w:lvl>
  </w:abstractNum>
  <w:abstractNum w:abstractNumId="17">
    <w:nsid w:val="7241702C"/>
    <w:multiLevelType w:val="hybridMultilevel"/>
    <w:tmpl w:val="9A7E77A4"/>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nsid w:val="78ED7F9C"/>
    <w:multiLevelType w:val="multilevel"/>
    <w:tmpl w:val="42F05180"/>
    <w:lvl w:ilvl="0">
      <w:start w:val="1"/>
      <w:numFmt w:val="decimal"/>
      <w:pStyle w:val="DocAssoc"/>
      <w:lvlText w:val="[Assoc.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1"/>
  </w:num>
  <w:num w:numId="3">
    <w:abstractNumId w:val="1"/>
    <w:lvlOverride w:ilvl="0">
      <w:lvl w:ilvl="0">
        <w:start w:val="1"/>
        <w:numFmt w:val="bullet"/>
        <w:pStyle w:val="Listepuces2"/>
        <w:lvlText w:val=""/>
        <w:legacy w:legacy="1" w:legacySpace="0" w:legacyIndent="283"/>
        <w:lvlJc w:val="left"/>
        <w:pPr>
          <w:ind w:left="427" w:hanging="283"/>
        </w:pPr>
        <w:rPr>
          <w:rFonts w:ascii="Symbol" w:hAnsi="Symbol" w:hint="default"/>
        </w:rPr>
      </w:lvl>
    </w:lvlOverride>
  </w:num>
  <w:num w:numId="4">
    <w:abstractNumId w:val="9"/>
  </w:num>
  <w:num w:numId="5">
    <w:abstractNumId w:val="11"/>
    <w:lvlOverride w:ilvl="0">
      <w:startOverride w:val="1"/>
    </w:lvlOverride>
  </w:num>
  <w:num w:numId="6">
    <w:abstractNumId w:val="5"/>
  </w:num>
  <w:num w:numId="7">
    <w:abstractNumId w:val="13"/>
  </w:num>
  <w:num w:numId="8">
    <w:abstractNumId w:val="4"/>
  </w:num>
  <w:num w:numId="9">
    <w:abstractNumId w:val="14"/>
  </w:num>
  <w:num w:numId="10">
    <w:abstractNumId w:val="18"/>
  </w:num>
  <w:num w:numId="11">
    <w:abstractNumId w:val="7"/>
  </w:num>
  <w:num w:numId="12">
    <w:abstractNumId w:val="15"/>
  </w:num>
  <w:num w:numId="13">
    <w:abstractNumId w:val="3"/>
  </w:num>
  <w:num w:numId="14">
    <w:abstractNumId w:val="2"/>
  </w:num>
  <w:num w:numId="15">
    <w:abstractNumId w:val="10"/>
  </w:num>
  <w:num w:numId="16">
    <w:abstractNumId w:val="16"/>
  </w:num>
  <w:num w:numId="17">
    <w:abstractNumId w:val="8"/>
  </w:num>
  <w:num w:numId="18">
    <w:abstractNumId w:val="12"/>
  </w:num>
  <w:num w:numId="19">
    <w:abstractNumId w:val="6"/>
  </w:num>
  <w:num w:numId="2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activeWritingStyle w:appName="MSWord" w:lang="nl-NL" w:vendorID="1" w:dllVersion="512" w:checkStyle="1"/>
  <w:attachedTemplate r:id="rId1"/>
  <w:trackRevisions/>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C"/>
    <w:rsid w:val="00000742"/>
    <w:rsid w:val="00013E39"/>
    <w:rsid w:val="00014789"/>
    <w:rsid w:val="0001513A"/>
    <w:rsid w:val="000208A1"/>
    <w:rsid w:val="00025CBB"/>
    <w:rsid w:val="000263BB"/>
    <w:rsid w:val="00034230"/>
    <w:rsid w:val="00045896"/>
    <w:rsid w:val="00047DE6"/>
    <w:rsid w:val="00055D16"/>
    <w:rsid w:val="00055EFE"/>
    <w:rsid w:val="000615BD"/>
    <w:rsid w:val="00063892"/>
    <w:rsid w:val="00073C23"/>
    <w:rsid w:val="00081DDF"/>
    <w:rsid w:val="000838C4"/>
    <w:rsid w:val="00096D5B"/>
    <w:rsid w:val="00097753"/>
    <w:rsid w:val="000A0CB4"/>
    <w:rsid w:val="000A67EB"/>
    <w:rsid w:val="000B2C41"/>
    <w:rsid w:val="000B2DED"/>
    <w:rsid w:val="000B7344"/>
    <w:rsid w:val="000C0A55"/>
    <w:rsid w:val="000C676E"/>
    <w:rsid w:val="000E05BE"/>
    <w:rsid w:val="000E3338"/>
    <w:rsid w:val="00103DF2"/>
    <w:rsid w:val="00106FEB"/>
    <w:rsid w:val="0011143C"/>
    <w:rsid w:val="001149E6"/>
    <w:rsid w:val="0011576E"/>
    <w:rsid w:val="0012687F"/>
    <w:rsid w:val="0013476D"/>
    <w:rsid w:val="00146F4D"/>
    <w:rsid w:val="0015602E"/>
    <w:rsid w:val="00162BF8"/>
    <w:rsid w:val="00166400"/>
    <w:rsid w:val="00171A74"/>
    <w:rsid w:val="001727D9"/>
    <w:rsid w:val="00177F0A"/>
    <w:rsid w:val="00183D80"/>
    <w:rsid w:val="00192E72"/>
    <w:rsid w:val="0019571D"/>
    <w:rsid w:val="00196E00"/>
    <w:rsid w:val="00197597"/>
    <w:rsid w:val="001A0C0B"/>
    <w:rsid w:val="001B307B"/>
    <w:rsid w:val="001B6264"/>
    <w:rsid w:val="001D4876"/>
    <w:rsid w:val="001E653E"/>
    <w:rsid w:val="001E6E25"/>
    <w:rsid w:val="001E78B8"/>
    <w:rsid w:val="001F094B"/>
    <w:rsid w:val="001F6F8B"/>
    <w:rsid w:val="00206D31"/>
    <w:rsid w:val="00220F54"/>
    <w:rsid w:val="00231F72"/>
    <w:rsid w:val="00235F12"/>
    <w:rsid w:val="002477A7"/>
    <w:rsid w:val="00256C40"/>
    <w:rsid w:val="0026493D"/>
    <w:rsid w:val="00270CC1"/>
    <w:rsid w:val="00271DA6"/>
    <w:rsid w:val="0028267E"/>
    <w:rsid w:val="0028470B"/>
    <w:rsid w:val="00292985"/>
    <w:rsid w:val="00292B83"/>
    <w:rsid w:val="00293D10"/>
    <w:rsid w:val="002B1977"/>
    <w:rsid w:val="002C331A"/>
    <w:rsid w:val="002C690C"/>
    <w:rsid w:val="002F1FA0"/>
    <w:rsid w:val="00305273"/>
    <w:rsid w:val="00305943"/>
    <w:rsid w:val="00307A86"/>
    <w:rsid w:val="00323FFF"/>
    <w:rsid w:val="00327081"/>
    <w:rsid w:val="00331B10"/>
    <w:rsid w:val="00332CB0"/>
    <w:rsid w:val="00337E24"/>
    <w:rsid w:val="003450A2"/>
    <w:rsid w:val="00350408"/>
    <w:rsid w:val="00354489"/>
    <w:rsid w:val="00363CB1"/>
    <w:rsid w:val="00363F1D"/>
    <w:rsid w:val="0036579C"/>
    <w:rsid w:val="0037042F"/>
    <w:rsid w:val="00373AE5"/>
    <w:rsid w:val="00374800"/>
    <w:rsid w:val="003824A8"/>
    <w:rsid w:val="00387B95"/>
    <w:rsid w:val="00397275"/>
    <w:rsid w:val="003A3B13"/>
    <w:rsid w:val="003C6A5D"/>
    <w:rsid w:val="003E15BF"/>
    <w:rsid w:val="003F0EAE"/>
    <w:rsid w:val="003F5F7C"/>
    <w:rsid w:val="003F692C"/>
    <w:rsid w:val="00433EA2"/>
    <w:rsid w:val="0043482F"/>
    <w:rsid w:val="00443AEB"/>
    <w:rsid w:val="00450C38"/>
    <w:rsid w:val="00451D90"/>
    <w:rsid w:val="00454037"/>
    <w:rsid w:val="004626FD"/>
    <w:rsid w:val="00465D7C"/>
    <w:rsid w:val="00466E26"/>
    <w:rsid w:val="004821A3"/>
    <w:rsid w:val="004868A0"/>
    <w:rsid w:val="00490AF1"/>
    <w:rsid w:val="00492458"/>
    <w:rsid w:val="004A087D"/>
    <w:rsid w:val="004A76D6"/>
    <w:rsid w:val="004B620F"/>
    <w:rsid w:val="004C75F6"/>
    <w:rsid w:val="004D5DD9"/>
    <w:rsid w:val="004E42CD"/>
    <w:rsid w:val="004F06DF"/>
    <w:rsid w:val="00502486"/>
    <w:rsid w:val="0050448B"/>
    <w:rsid w:val="0051135B"/>
    <w:rsid w:val="0051571F"/>
    <w:rsid w:val="00517E15"/>
    <w:rsid w:val="005217EB"/>
    <w:rsid w:val="00522493"/>
    <w:rsid w:val="00527D37"/>
    <w:rsid w:val="005353FC"/>
    <w:rsid w:val="00535D60"/>
    <w:rsid w:val="0054026F"/>
    <w:rsid w:val="0055225B"/>
    <w:rsid w:val="00557CF5"/>
    <w:rsid w:val="00557F48"/>
    <w:rsid w:val="00562731"/>
    <w:rsid w:val="00570A77"/>
    <w:rsid w:val="0059305F"/>
    <w:rsid w:val="00595AE1"/>
    <w:rsid w:val="005B1456"/>
    <w:rsid w:val="005C3B2C"/>
    <w:rsid w:val="005C53E6"/>
    <w:rsid w:val="005D2839"/>
    <w:rsid w:val="005D2ECA"/>
    <w:rsid w:val="005F55BC"/>
    <w:rsid w:val="00615A4B"/>
    <w:rsid w:val="00616462"/>
    <w:rsid w:val="00616718"/>
    <w:rsid w:val="00617F93"/>
    <w:rsid w:val="00622A81"/>
    <w:rsid w:val="00623C9D"/>
    <w:rsid w:val="00626CCF"/>
    <w:rsid w:val="006354FD"/>
    <w:rsid w:val="00640D12"/>
    <w:rsid w:val="00645EF3"/>
    <w:rsid w:val="00664F27"/>
    <w:rsid w:val="006706B1"/>
    <w:rsid w:val="00681719"/>
    <w:rsid w:val="00686922"/>
    <w:rsid w:val="00687819"/>
    <w:rsid w:val="00691DDB"/>
    <w:rsid w:val="006A76E2"/>
    <w:rsid w:val="006B1D70"/>
    <w:rsid w:val="006B78F6"/>
    <w:rsid w:val="006C2353"/>
    <w:rsid w:val="006C5AE6"/>
    <w:rsid w:val="006C5DDD"/>
    <w:rsid w:val="006D31FA"/>
    <w:rsid w:val="006E16F3"/>
    <w:rsid w:val="006E1EAC"/>
    <w:rsid w:val="006E35A4"/>
    <w:rsid w:val="006E3FEE"/>
    <w:rsid w:val="006F0946"/>
    <w:rsid w:val="006F1794"/>
    <w:rsid w:val="006F2733"/>
    <w:rsid w:val="006F55A2"/>
    <w:rsid w:val="006F5816"/>
    <w:rsid w:val="006F6DD7"/>
    <w:rsid w:val="00701A8E"/>
    <w:rsid w:val="007163D5"/>
    <w:rsid w:val="007203C8"/>
    <w:rsid w:val="00720A8F"/>
    <w:rsid w:val="00724B19"/>
    <w:rsid w:val="00725030"/>
    <w:rsid w:val="00726196"/>
    <w:rsid w:val="00733822"/>
    <w:rsid w:val="007477C2"/>
    <w:rsid w:val="007617E3"/>
    <w:rsid w:val="007620D0"/>
    <w:rsid w:val="007634E7"/>
    <w:rsid w:val="00766507"/>
    <w:rsid w:val="007669B7"/>
    <w:rsid w:val="0077378A"/>
    <w:rsid w:val="007824E5"/>
    <w:rsid w:val="00782B68"/>
    <w:rsid w:val="0078329B"/>
    <w:rsid w:val="0078363B"/>
    <w:rsid w:val="007951A3"/>
    <w:rsid w:val="007B1B3E"/>
    <w:rsid w:val="007C3F00"/>
    <w:rsid w:val="007D6353"/>
    <w:rsid w:val="007D76AC"/>
    <w:rsid w:val="007E7C64"/>
    <w:rsid w:val="0080243B"/>
    <w:rsid w:val="00803FB1"/>
    <w:rsid w:val="00806979"/>
    <w:rsid w:val="00807AC6"/>
    <w:rsid w:val="00814E6C"/>
    <w:rsid w:val="0082400E"/>
    <w:rsid w:val="00830949"/>
    <w:rsid w:val="008352F1"/>
    <w:rsid w:val="00845700"/>
    <w:rsid w:val="00854440"/>
    <w:rsid w:val="00867B5E"/>
    <w:rsid w:val="008702A4"/>
    <w:rsid w:val="00876944"/>
    <w:rsid w:val="00895547"/>
    <w:rsid w:val="008A059A"/>
    <w:rsid w:val="008C4F50"/>
    <w:rsid w:val="008C668E"/>
    <w:rsid w:val="008D113E"/>
    <w:rsid w:val="008D4C7F"/>
    <w:rsid w:val="008D52F9"/>
    <w:rsid w:val="008D6C7F"/>
    <w:rsid w:val="008E3BD9"/>
    <w:rsid w:val="008F0DDF"/>
    <w:rsid w:val="009034FD"/>
    <w:rsid w:val="009132FC"/>
    <w:rsid w:val="00913AEF"/>
    <w:rsid w:val="0092108E"/>
    <w:rsid w:val="0092653A"/>
    <w:rsid w:val="009271CE"/>
    <w:rsid w:val="00937E9C"/>
    <w:rsid w:val="0095185B"/>
    <w:rsid w:val="00953A6B"/>
    <w:rsid w:val="00960095"/>
    <w:rsid w:val="0096619E"/>
    <w:rsid w:val="00967CB5"/>
    <w:rsid w:val="00971010"/>
    <w:rsid w:val="00980485"/>
    <w:rsid w:val="00986E36"/>
    <w:rsid w:val="00992CB6"/>
    <w:rsid w:val="00995D4F"/>
    <w:rsid w:val="009A1D1E"/>
    <w:rsid w:val="009A359E"/>
    <w:rsid w:val="009B7A85"/>
    <w:rsid w:val="009C3AD6"/>
    <w:rsid w:val="009D5320"/>
    <w:rsid w:val="009E50D1"/>
    <w:rsid w:val="009E56F0"/>
    <w:rsid w:val="009F02E2"/>
    <w:rsid w:val="009F0C69"/>
    <w:rsid w:val="009F2A42"/>
    <w:rsid w:val="009F4887"/>
    <w:rsid w:val="009F54F4"/>
    <w:rsid w:val="00A01438"/>
    <w:rsid w:val="00A019CC"/>
    <w:rsid w:val="00A4578B"/>
    <w:rsid w:val="00A527BF"/>
    <w:rsid w:val="00A57068"/>
    <w:rsid w:val="00A812AF"/>
    <w:rsid w:val="00A815FC"/>
    <w:rsid w:val="00A8717E"/>
    <w:rsid w:val="00AA2633"/>
    <w:rsid w:val="00AB0089"/>
    <w:rsid w:val="00AD0A06"/>
    <w:rsid w:val="00AE1C2E"/>
    <w:rsid w:val="00AE28FC"/>
    <w:rsid w:val="00AE4821"/>
    <w:rsid w:val="00AF0881"/>
    <w:rsid w:val="00B013EB"/>
    <w:rsid w:val="00B0659D"/>
    <w:rsid w:val="00B27E57"/>
    <w:rsid w:val="00B46631"/>
    <w:rsid w:val="00B57D27"/>
    <w:rsid w:val="00B62C98"/>
    <w:rsid w:val="00B705A8"/>
    <w:rsid w:val="00B759B7"/>
    <w:rsid w:val="00B8033D"/>
    <w:rsid w:val="00B83956"/>
    <w:rsid w:val="00BB56E1"/>
    <w:rsid w:val="00BB7DA2"/>
    <w:rsid w:val="00BC526B"/>
    <w:rsid w:val="00BC5B51"/>
    <w:rsid w:val="00BC64AF"/>
    <w:rsid w:val="00BD0AF3"/>
    <w:rsid w:val="00BD0D97"/>
    <w:rsid w:val="00BD1BE0"/>
    <w:rsid w:val="00BD649E"/>
    <w:rsid w:val="00BD792C"/>
    <w:rsid w:val="00C106CE"/>
    <w:rsid w:val="00C11117"/>
    <w:rsid w:val="00C37B4A"/>
    <w:rsid w:val="00C6387F"/>
    <w:rsid w:val="00C81692"/>
    <w:rsid w:val="00C938B1"/>
    <w:rsid w:val="00C9595D"/>
    <w:rsid w:val="00C976D7"/>
    <w:rsid w:val="00CA1D81"/>
    <w:rsid w:val="00CA488D"/>
    <w:rsid w:val="00CA6D97"/>
    <w:rsid w:val="00CB2089"/>
    <w:rsid w:val="00CB6A87"/>
    <w:rsid w:val="00CB6FA5"/>
    <w:rsid w:val="00CB7BBC"/>
    <w:rsid w:val="00CC2FA5"/>
    <w:rsid w:val="00CE54B1"/>
    <w:rsid w:val="00CF2BBC"/>
    <w:rsid w:val="00CF63C4"/>
    <w:rsid w:val="00D02FB3"/>
    <w:rsid w:val="00D04F58"/>
    <w:rsid w:val="00D10C37"/>
    <w:rsid w:val="00D10D49"/>
    <w:rsid w:val="00D15A9C"/>
    <w:rsid w:val="00D17030"/>
    <w:rsid w:val="00D42C32"/>
    <w:rsid w:val="00D46CB2"/>
    <w:rsid w:val="00D521D1"/>
    <w:rsid w:val="00D542FC"/>
    <w:rsid w:val="00D63A7E"/>
    <w:rsid w:val="00D773C9"/>
    <w:rsid w:val="00D820F3"/>
    <w:rsid w:val="00D91FFB"/>
    <w:rsid w:val="00D92353"/>
    <w:rsid w:val="00D94E1E"/>
    <w:rsid w:val="00D95F3E"/>
    <w:rsid w:val="00D97772"/>
    <w:rsid w:val="00DA2064"/>
    <w:rsid w:val="00DA2956"/>
    <w:rsid w:val="00DB2905"/>
    <w:rsid w:val="00DC0FCA"/>
    <w:rsid w:val="00DE4326"/>
    <w:rsid w:val="00DF32F8"/>
    <w:rsid w:val="00E00F92"/>
    <w:rsid w:val="00E03DF5"/>
    <w:rsid w:val="00E057A1"/>
    <w:rsid w:val="00E1274D"/>
    <w:rsid w:val="00E133C8"/>
    <w:rsid w:val="00E155FC"/>
    <w:rsid w:val="00E2166E"/>
    <w:rsid w:val="00E27EBF"/>
    <w:rsid w:val="00E348DD"/>
    <w:rsid w:val="00E512BB"/>
    <w:rsid w:val="00E55AAA"/>
    <w:rsid w:val="00E669E6"/>
    <w:rsid w:val="00E67E81"/>
    <w:rsid w:val="00E72149"/>
    <w:rsid w:val="00E749AB"/>
    <w:rsid w:val="00E83194"/>
    <w:rsid w:val="00E8753D"/>
    <w:rsid w:val="00E90A59"/>
    <w:rsid w:val="00E93159"/>
    <w:rsid w:val="00EA0E1B"/>
    <w:rsid w:val="00EA18D4"/>
    <w:rsid w:val="00EB0434"/>
    <w:rsid w:val="00EC056D"/>
    <w:rsid w:val="00ED0BA2"/>
    <w:rsid w:val="00ED68C8"/>
    <w:rsid w:val="00EF502F"/>
    <w:rsid w:val="00EF69C1"/>
    <w:rsid w:val="00F22E3F"/>
    <w:rsid w:val="00F23100"/>
    <w:rsid w:val="00F2611A"/>
    <w:rsid w:val="00F27E9D"/>
    <w:rsid w:val="00F31CB0"/>
    <w:rsid w:val="00F34B24"/>
    <w:rsid w:val="00F40FAE"/>
    <w:rsid w:val="00F41C9A"/>
    <w:rsid w:val="00F51479"/>
    <w:rsid w:val="00F52164"/>
    <w:rsid w:val="00F648C7"/>
    <w:rsid w:val="00F70101"/>
    <w:rsid w:val="00F719DE"/>
    <w:rsid w:val="00F739CD"/>
    <w:rsid w:val="00F81590"/>
    <w:rsid w:val="00F8472C"/>
    <w:rsid w:val="00F876D2"/>
    <w:rsid w:val="00F92D8E"/>
    <w:rsid w:val="00F94893"/>
    <w:rsid w:val="00F9553E"/>
    <w:rsid w:val="00FA0B93"/>
    <w:rsid w:val="00FA3843"/>
    <w:rsid w:val="00FB27BF"/>
    <w:rsid w:val="00FC0CC2"/>
    <w:rsid w:val="00FC1DBD"/>
    <w:rsid w:val="00FC2F22"/>
    <w:rsid w:val="00FC3D1D"/>
    <w:rsid w:val="00FC4506"/>
    <w:rsid w:val="00FC5F83"/>
    <w:rsid w:val="00FC62B9"/>
    <w:rsid w:val="00FE55F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endnote reference"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Number 3" w:uiPriority="0"/>
    <w:lsdException w:name="Title" w:semiHidden="0" w:uiPriority="10" w:unhideWhenUsed="0"/>
    <w:lsdException w:name="Default Paragraph Font" w:uiPriority="1"/>
    <w:lsdException w:name="Body Text" w:uiPriority="0"/>
    <w:lsdException w:name="Body Text Indent" w:uiPriority="0"/>
    <w:lsdException w:name="List Continue" w:uiPriority="0"/>
    <w:lsdException w:name="List Continue 5" w:uiPriority="0"/>
    <w:lsdException w:name="Message Header" w:uiPriority="0"/>
    <w:lsdException w:name="Subtitle" w:semiHidden="0" w:uiPriority="11" w:unhideWhenUsed="0"/>
    <w:lsdException w:name="Note Heading"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Corpsdetexte"/>
    <w:qFormat/>
    <w:rsid w:val="000A67EB"/>
    <w:pPr>
      <w:spacing w:after="120"/>
    </w:pPr>
    <w:rPr>
      <w:rFonts w:ascii="Alstom" w:hAnsi="Alstom"/>
      <w:sz w:val="22"/>
      <w:lang w:val="en-GB" w:eastAsia="fr-FR"/>
    </w:rPr>
  </w:style>
  <w:style w:type="paragraph" w:styleId="Titre1">
    <w:name w:val="heading 1"/>
    <w:aliases w:val="Heading 1,überschrift 1,H1,Heading 11,Subtitle1,Titre1,ASAPHeading 1,heading 1,1 ghost,g,ghost,1 ghost1,g1,h1,Heading1"/>
    <w:basedOn w:val="Normal"/>
    <w:next w:val="Corpsdetexte"/>
    <w:link w:val="Titre1Car"/>
    <w:qFormat/>
    <w:pPr>
      <w:keepNext/>
      <w:numPr>
        <w:numId w:val="1"/>
      </w:numPr>
      <w:tabs>
        <w:tab w:val="left" w:pos="1134"/>
      </w:tabs>
      <w:suppressAutoHyphens/>
      <w:spacing w:before="120" w:after="240"/>
      <w:outlineLvl w:val="0"/>
    </w:pPr>
    <w:rPr>
      <w:b/>
      <w:smallCaps/>
      <w:sz w:val="32"/>
    </w:rPr>
  </w:style>
  <w:style w:type="paragraph" w:styleId="Titre2">
    <w:name w:val="heading 2"/>
    <w:aliases w:val="Heading 2,H2,Heading 21,h2,2,subtitle2,Titre 2 modified,sub-sect,RFQ1,section header,21,sub-sect1,22,sub-sect2,23,sub-sect3,24,sub-sect4,25,sub-sect5,(1.1,1.2,1.3 etc),211,sub-sect11,Major,Major1,Major2,Major11,heading 2,1.1.1 heading,2 headline,h"/>
    <w:basedOn w:val="Normal"/>
    <w:next w:val="Retraitcorpsdetexte"/>
    <w:link w:val="Titre2Car"/>
    <w:qFormat/>
    <w:pPr>
      <w:keepNext/>
      <w:numPr>
        <w:ilvl w:val="1"/>
        <w:numId w:val="1"/>
      </w:numPr>
      <w:tabs>
        <w:tab w:val="left" w:pos="1134"/>
      </w:tabs>
      <w:spacing w:after="180"/>
      <w:outlineLvl w:val="1"/>
    </w:pPr>
    <w:rPr>
      <w:b/>
      <w:smallCaps/>
      <w:sz w:val="28"/>
    </w:rPr>
  </w:style>
  <w:style w:type="paragraph" w:styleId="Titre3">
    <w:name w:val="heading 3"/>
    <w:aliases w:val="Heading 3,H3,Heading,Heading v,Heading 31,título 3,subtitle 3,3numbers,heading 3,3 bullet,b,bullet,bullets,h3,Heading3,B Head,ergo... 'ctrl-3'"/>
    <w:basedOn w:val="Normal"/>
    <w:next w:val="Corpsdetexte"/>
    <w:link w:val="Titre3Car"/>
    <w:qFormat/>
    <w:pPr>
      <w:numPr>
        <w:ilvl w:val="2"/>
        <w:numId w:val="1"/>
      </w:numPr>
      <w:tabs>
        <w:tab w:val="left" w:pos="1134"/>
      </w:tabs>
      <w:spacing w:before="240"/>
      <w:outlineLvl w:val="2"/>
    </w:pPr>
    <w:rPr>
      <w:b/>
      <w:i/>
    </w:rPr>
  </w:style>
  <w:style w:type="paragraph" w:styleId="Titre4">
    <w:name w:val="heading 4"/>
    <w:aliases w:val="Heading 4,H4,paragraphe[1],[req],4numbers,p,heading 4,4 dash,3,dash,h4,Heading4,ergo...."/>
    <w:basedOn w:val="Titre3"/>
    <w:next w:val="Corpsdetexte"/>
    <w:link w:val="Titre4Car"/>
    <w:qFormat/>
    <w:pPr>
      <w:numPr>
        <w:ilvl w:val="3"/>
      </w:numPr>
      <w:spacing w:before="120" w:after="60"/>
      <w:outlineLvl w:val="3"/>
    </w:pPr>
    <w:rPr>
      <w:b w:val="0"/>
      <w:i w:val="0"/>
    </w:rPr>
  </w:style>
  <w:style w:type="paragraph" w:styleId="Titre5">
    <w:name w:val="heading 5"/>
    <w:aliases w:val="Heading 5 - Mandatory requirements,Heading 5,H5,paragraphe[2],Heading 5 - Bad,heading 5,5 sub-bullet,sb,4,h5,Mandatory reqmts,ergo....."/>
    <w:basedOn w:val="Normal"/>
    <w:next w:val="Corpsdetexte"/>
    <w:link w:val="Titre5Car"/>
    <w:qFormat/>
    <w:pPr>
      <w:numPr>
        <w:ilvl w:val="4"/>
        <w:numId w:val="1"/>
      </w:numPr>
      <w:tabs>
        <w:tab w:val="left" w:pos="1134"/>
      </w:tabs>
      <w:spacing w:before="60"/>
      <w:outlineLvl w:val="4"/>
    </w:pPr>
  </w:style>
  <w:style w:type="paragraph" w:styleId="Titre6">
    <w:name w:val="heading 6"/>
    <w:aliases w:val="Appendix Titre 1,Heading 6,H6,paragraphe[3],heading 6,Heading 6-Appendixes,sub-dash,sd,5,h6"/>
    <w:basedOn w:val="Normal"/>
    <w:next w:val="Normal"/>
    <w:qFormat/>
    <w:pPr>
      <w:pageBreakBefore/>
      <w:numPr>
        <w:ilvl w:val="5"/>
        <w:numId w:val="1"/>
      </w:numPr>
      <w:spacing w:before="60" w:after="60"/>
      <w:outlineLvl w:val="5"/>
    </w:pPr>
    <w:rPr>
      <w:b/>
      <w:caps/>
      <w:sz w:val="24"/>
    </w:rPr>
  </w:style>
  <w:style w:type="paragraph" w:styleId="Titre7">
    <w:name w:val="heading 7"/>
    <w:aliases w:val="Appendix Titre 2,liste1,Heading 7,liste[1],heading 7,h7"/>
    <w:basedOn w:val="Normal"/>
    <w:next w:val="Normal"/>
    <w:link w:val="Titre7Car"/>
    <w:qFormat/>
    <w:pPr>
      <w:numPr>
        <w:ilvl w:val="6"/>
        <w:numId w:val="1"/>
      </w:numPr>
      <w:tabs>
        <w:tab w:val="left" w:pos="2126"/>
      </w:tabs>
      <w:spacing w:before="60" w:after="60"/>
      <w:outlineLvl w:val="6"/>
    </w:pPr>
    <w:rPr>
      <w:b/>
      <w:i/>
    </w:rPr>
  </w:style>
  <w:style w:type="paragraph" w:styleId="Titre8">
    <w:name w:val="heading 8"/>
    <w:aliases w:val="Appendix Titre 3,liste 2,Heading 8,liste[2],heading 8"/>
    <w:basedOn w:val="Normal"/>
    <w:next w:val="Normal"/>
    <w:qFormat/>
    <w:pPr>
      <w:numPr>
        <w:ilvl w:val="7"/>
        <w:numId w:val="1"/>
      </w:numPr>
      <w:tabs>
        <w:tab w:val="left" w:pos="2126"/>
      </w:tabs>
      <w:spacing w:before="60" w:after="60"/>
      <w:outlineLvl w:val="7"/>
    </w:pPr>
  </w:style>
  <w:style w:type="paragraph" w:styleId="Titre9">
    <w:name w:val="heading 9"/>
    <w:aliases w:val="Appendix Titre 4,Heading 9,liste[3],heading 9"/>
    <w:basedOn w:val="Normal"/>
    <w:next w:val="Normal"/>
    <w:qFormat/>
    <w:pPr>
      <w:numPr>
        <w:ilvl w:val="8"/>
        <w:numId w:val="1"/>
      </w:numPr>
      <w:tabs>
        <w:tab w:val="left" w:pos="2126"/>
      </w:tabs>
      <w:spacing w:before="60" w:after="60"/>
      <w:outlineLvl w:val="8"/>
    </w:p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Tempo Body Text"/>
    <w:basedOn w:val="Normal"/>
    <w:link w:val="CorpsdetexteCar"/>
    <w:uiPriority w:val="99"/>
    <w:semiHidden/>
  </w:style>
  <w:style w:type="paragraph" w:styleId="Retraitcorpsdetexte">
    <w:name w:val="Body Text Indent"/>
    <w:basedOn w:val="Normal"/>
    <w:semiHidden/>
    <w:pPr>
      <w:ind w:left="283"/>
    </w:pPr>
    <w:rPr>
      <w:lang w:val="fr-FR"/>
    </w:rPr>
  </w:style>
  <w:style w:type="paragraph" w:styleId="TM1">
    <w:name w:val="toc 1"/>
    <w:aliases w:val="TOC 1"/>
    <w:basedOn w:val="Normal"/>
    <w:next w:val="Normal"/>
    <w:uiPriority w:val="39"/>
    <w:pPr>
      <w:spacing w:before="120"/>
    </w:pPr>
    <w:rPr>
      <w:rFonts w:ascii="Times New Roman" w:hAnsi="Times New Roman"/>
      <w:b/>
      <w:caps/>
      <w:sz w:val="20"/>
    </w:rPr>
  </w:style>
  <w:style w:type="paragraph" w:styleId="TM2">
    <w:name w:val="toc 2"/>
    <w:aliases w:val="TOC 2"/>
    <w:basedOn w:val="TM1"/>
    <w:next w:val="Normal"/>
    <w:uiPriority w:val="39"/>
    <w:pPr>
      <w:spacing w:before="0" w:after="0"/>
      <w:ind w:left="220"/>
    </w:pPr>
    <w:rPr>
      <w:b w:val="0"/>
      <w:caps w:val="0"/>
      <w:smallCaps/>
    </w:rPr>
  </w:style>
  <w:style w:type="character" w:styleId="Numrodepage">
    <w:name w:val="page number"/>
    <w:aliases w:val="Page Number"/>
    <w:semiHidden/>
    <w:rPr>
      <w:rFonts w:ascii="Arial" w:hAnsi="Arial"/>
      <w:b/>
      <w:sz w:val="24"/>
    </w:rPr>
  </w:style>
  <w:style w:type="paragraph" w:styleId="Notedebasdepage">
    <w:name w:val="footnote text"/>
    <w:aliases w:val="Footnote Text"/>
    <w:basedOn w:val="Normal"/>
    <w:semiHidden/>
    <w:rPr>
      <w:sz w:val="18"/>
    </w:rPr>
  </w:style>
  <w:style w:type="paragraph" w:customStyle="1" w:styleId="Figure">
    <w:name w:val="Figure"/>
    <w:basedOn w:val="Normal"/>
    <w:next w:val="Corpsdetexte"/>
    <w:pPr>
      <w:jc w:val="center"/>
    </w:pPr>
    <w:rPr>
      <w:b/>
    </w:rPr>
  </w:style>
  <w:style w:type="paragraph" w:styleId="En-tte">
    <w:name w:val="header"/>
    <w:aliases w:val="Header"/>
    <w:basedOn w:val="Normal"/>
    <w:link w:val="En-tteCar"/>
    <w:pPr>
      <w:tabs>
        <w:tab w:val="center" w:pos="4536"/>
        <w:tab w:val="right" w:pos="9072"/>
      </w:tabs>
    </w:pPr>
    <w:rPr>
      <w:b/>
      <w:caps/>
      <w:sz w:val="28"/>
    </w:rPr>
  </w:style>
  <w:style w:type="paragraph" w:styleId="TM3">
    <w:name w:val="toc 3"/>
    <w:aliases w:val="TOC 3"/>
    <w:basedOn w:val="Normal"/>
    <w:next w:val="Normal"/>
    <w:uiPriority w:val="39"/>
    <w:pPr>
      <w:ind w:left="440"/>
    </w:pPr>
    <w:rPr>
      <w:rFonts w:ascii="Times New Roman" w:hAnsi="Times New Roman"/>
      <w:i/>
      <w:sz w:val="20"/>
    </w:rPr>
  </w:style>
  <w:style w:type="paragraph" w:customStyle="1" w:styleId="DocReference0">
    <w:name w:val="Doc_Reference"/>
    <w:basedOn w:val="Normal"/>
    <w:next w:val="Corpsdetexte"/>
    <w:pPr>
      <w:spacing w:before="120" w:after="60"/>
    </w:pPr>
    <w:rPr>
      <w:sz w:val="20"/>
    </w:rPr>
  </w:style>
  <w:style w:type="paragraph" w:customStyle="1" w:styleId="DocIssue">
    <w:name w:val="Doc_Issue"/>
    <w:basedOn w:val="Normal"/>
    <w:next w:val="Corpsdetexte"/>
    <w:rPr>
      <w:lang w:val="fr-FR"/>
    </w:rPr>
  </w:style>
  <w:style w:type="paragraph" w:customStyle="1" w:styleId="DocTitle">
    <w:name w:val="Doc_Title"/>
    <w:basedOn w:val="En-tte"/>
    <w:pPr>
      <w:tabs>
        <w:tab w:val="clear" w:pos="4536"/>
        <w:tab w:val="clear" w:pos="9072"/>
      </w:tabs>
      <w:spacing w:before="120" w:after="240"/>
      <w:jc w:val="center"/>
    </w:pPr>
    <w:rPr>
      <w:position w:val="-12"/>
    </w:rPr>
  </w:style>
  <w:style w:type="paragraph" w:styleId="TM4">
    <w:name w:val="toc 4"/>
    <w:aliases w:val="TOC 4"/>
    <w:basedOn w:val="Normal"/>
    <w:next w:val="Normal"/>
    <w:pPr>
      <w:ind w:left="660"/>
    </w:pPr>
    <w:rPr>
      <w:rFonts w:ascii="Times New Roman" w:hAnsi="Times New Roman"/>
      <w:sz w:val="18"/>
    </w:rPr>
  </w:style>
  <w:style w:type="paragraph" w:styleId="TM5">
    <w:name w:val="toc 5"/>
    <w:aliases w:val="TOC 5"/>
    <w:basedOn w:val="Normal"/>
    <w:next w:val="Normal"/>
    <w:pPr>
      <w:ind w:left="880"/>
    </w:pPr>
    <w:rPr>
      <w:rFonts w:ascii="Times New Roman" w:hAnsi="Times New Roman"/>
      <w:sz w:val="18"/>
    </w:rPr>
  </w:style>
  <w:style w:type="paragraph" w:styleId="TM6">
    <w:name w:val="toc 6"/>
    <w:aliases w:val="TOC 6"/>
    <w:basedOn w:val="TM5"/>
    <w:next w:val="Normal"/>
    <w:pPr>
      <w:ind w:left="1100"/>
    </w:pPr>
  </w:style>
  <w:style w:type="paragraph" w:styleId="TM7">
    <w:name w:val="toc 7"/>
    <w:aliases w:val="TOC 7"/>
    <w:basedOn w:val="TM6"/>
    <w:next w:val="Normal"/>
    <w:pPr>
      <w:ind w:left="1320"/>
    </w:pPr>
  </w:style>
  <w:style w:type="paragraph" w:styleId="TM8">
    <w:name w:val="toc 8"/>
    <w:aliases w:val="TOC 8"/>
    <w:basedOn w:val="TM6"/>
    <w:next w:val="Normal"/>
    <w:pPr>
      <w:ind w:left="1540"/>
    </w:pPr>
  </w:style>
  <w:style w:type="paragraph" w:styleId="TM9">
    <w:name w:val="toc 9"/>
    <w:aliases w:val="TOC 9"/>
    <w:basedOn w:val="TM6"/>
    <w:next w:val="Normal"/>
    <w:pPr>
      <w:ind w:left="1760"/>
    </w:pPr>
  </w:style>
  <w:style w:type="paragraph" w:customStyle="1" w:styleId="DocDate">
    <w:name w:val="Doc_Date"/>
    <w:basedOn w:val="Normal"/>
    <w:next w:val="Corpsdetexte"/>
    <w:rPr>
      <w:lang w:val="fr-FR"/>
    </w:rPr>
  </w:style>
  <w:style w:type="paragraph" w:customStyle="1" w:styleId="Referenceddocument">
    <w:name w:val="Referenced document"/>
    <w:basedOn w:val="Normal"/>
    <w:pPr>
      <w:numPr>
        <w:numId w:val="2"/>
      </w:numPr>
      <w:tabs>
        <w:tab w:val="right" w:pos="9616"/>
      </w:tabs>
      <w:spacing w:after="60"/>
    </w:pPr>
  </w:style>
  <w:style w:type="character" w:styleId="Appelnotedebasdep">
    <w:name w:val="footnote reference"/>
    <w:semiHidden/>
    <w:rPr>
      <w:vertAlign w:val="superscript"/>
    </w:rPr>
  </w:style>
  <w:style w:type="paragraph" w:styleId="Notedefin">
    <w:name w:val="endnote text"/>
    <w:basedOn w:val="Normal"/>
    <w:link w:val="NotedefinCar"/>
    <w:semiHidden/>
    <w:rPr>
      <w:sz w:val="20"/>
    </w:rPr>
  </w:style>
  <w:style w:type="character" w:styleId="Appeldenotedefin">
    <w:name w:val="endnote reference"/>
    <w:semiHidden/>
    <w:rPr>
      <w:vertAlign w:val="superscript"/>
    </w:rPr>
  </w:style>
  <w:style w:type="paragraph" w:customStyle="1" w:styleId="PROJECTTITLE">
    <w:name w:val="PROJECT_TITLE"/>
    <w:basedOn w:val="Corpsdetexte"/>
    <w:pPr>
      <w:spacing w:before="240" w:after="240"/>
      <w:jc w:val="center"/>
    </w:pPr>
    <w:rPr>
      <w:b/>
      <w:caps/>
      <w:sz w:val="32"/>
    </w:rPr>
  </w:style>
  <w:style w:type="paragraph" w:styleId="Pieddepage">
    <w:name w:val="footer"/>
    <w:aliases w:val="Footer"/>
    <w:basedOn w:val="Normal"/>
    <w:pPr>
      <w:tabs>
        <w:tab w:val="center" w:pos="4536"/>
        <w:tab w:val="right" w:pos="9072"/>
      </w:tabs>
    </w:pPr>
  </w:style>
  <w:style w:type="paragraph" w:styleId="Tabledesillustrations">
    <w:name w:val="table of figures"/>
    <w:basedOn w:val="Normal"/>
    <w:next w:val="Normal"/>
    <w:pPr>
      <w:ind w:left="440" w:hanging="440"/>
    </w:pPr>
  </w:style>
  <w:style w:type="paragraph" w:customStyle="1" w:styleId="MandatoryRequirementList">
    <w:name w:val="Mandatory Requirement List"/>
    <w:basedOn w:val="Corpsdetexte"/>
    <w:pPr>
      <w:tabs>
        <w:tab w:val="num" w:pos="1494"/>
      </w:tabs>
      <w:ind w:left="1494" w:hanging="360"/>
    </w:pPr>
  </w:style>
  <w:style w:type="paragraph" w:styleId="Liste">
    <w:name w:val="List"/>
    <w:basedOn w:val="Titre5"/>
    <w:semiHidden/>
    <w:pPr>
      <w:ind w:left="360" w:hanging="360"/>
      <w:outlineLvl w:val="9"/>
    </w:pPr>
  </w:style>
  <w:style w:type="paragraph" w:customStyle="1" w:styleId="BodyText2">
    <w:name w:val="Body Text 2"/>
    <w:basedOn w:val="Normal"/>
    <w:rPr>
      <w:rFonts w:ascii="Times New Roman" w:hAnsi="Times New Roman"/>
      <w:b/>
      <w:sz w:val="24"/>
    </w:rPr>
  </w:style>
  <w:style w:type="paragraph" w:customStyle="1" w:styleId="BodyText3">
    <w:name w:val="Body Text 3"/>
    <w:basedOn w:val="Normal"/>
    <w:rPr>
      <w:rFonts w:ascii="Times New Roman" w:hAnsi="Times New Roman"/>
      <w:b/>
      <w:sz w:val="20"/>
    </w:rPr>
  </w:style>
  <w:style w:type="paragraph" w:customStyle="1" w:styleId="PlainText">
    <w:name w:val="Plain Text"/>
    <w:basedOn w:val="Normal"/>
    <w:rPr>
      <w:rFonts w:ascii="Courier New" w:hAnsi="Courier New"/>
      <w:sz w:val="20"/>
      <w:lang w:val="fr-FR"/>
    </w:rPr>
  </w:style>
  <w:style w:type="paragraph" w:customStyle="1" w:styleId="tableau">
    <w:name w:val="tableau"/>
    <w:basedOn w:val="Normal"/>
    <w:pPr>
      <w:suppressAutoHyphens/>
      <w:spacing w:before="90" w:after="54"/>
      <w:ind w:right="107"/>
      <w:jc w:val="center"/>
    </w:pPr>
    <w:rPr>
      <w:lang w:val="fr-FR"/>
    </w:rPr>
  </w:style>
  <w:style w:type="paragraph" w:styleId="Lgende">
    <w:name w:val="caption"/>
    <w:aliases w:val="Legend_Figures,Caption,LEGEND_FIGURES,Légende_Figure,figure,Caption2,Caption2 Carattere Carattere Carattere Carattere Carattere Carattere,Caption2 Carattere Carattere,Caption2 Carattere,Table/Figure Heading"/>
    <w:basedOn w:val="Normal"/>
    <w:next w:val="Normal"/>
    <w:qFormat/>
    <w:pPr>
      <w:spacing w:before="120"/>
    </w:pPr>
    <w:rPr>
      <w:b/>
    </w:rPr>
  </w:style>
  <w:style w:type="paragraph" w:customStyle="1" w:styleId="NOTE">
    <w:name w:val="NOTE"/>
    <w:basedOn w:val="Normal"/>
    <w:next w:val="Normal"/>
    <w:pPr>
      <w:spacing w:before="100" w:after="100"/>
    </w:pPr>
    <w:rPr>
      <w:spacing w:val="8"/>
      <w:sz w:val="16"/>
    </w:rPr>
  </w:style>
  <w:style w:type="paragraph" w:customStyle="1" w:styleId="Table">
    <w:name w:val="Table_#"/>
    <w:basedOn w:val="Normal"/>
    <w:next w:val="Normal"/>
    <w:pPr>
      <w:keepNext/>
      <w:spacing w:before="567" w:after="113"/>
      <w:jc w:val="center"/>
    </w:pPr>
    <w:rPr>
      <w:rFonts w:ascii="Times New Roman" w:hAnsi="Times New Roman"/>
      <w:sz w:val="20"/>
      <w:lang w:val="en-US"/>
    </w:rPr>
  </w:style>
  <w:style w:type="character" w:styleId="Numrodeligne">
    <w:name w:val="line number"/>
    <w:basedOn w:val="Policepardfaut"/>
    <w:semiHidden/>
  </w:style>
  <w:style w:type="paragraph" w:customStyle="1" w:styleId="BodyText20">
    <w:name w:val="Body Text 2"/>
    <w:basedOn w:val="Normal"/>
    <w:pPr>
      <w:ind w:left="1134" w:hanging="1134"/>
    </w:pPr>
  </w:style>
  <w:style w:type="paragraph" w:styleId="Index7">
    <w:name w:val="index 7"/>
    <w:basedOn w:val="Normal"/>
    <w:next w:val="Normal"/>
    <w:autoRedefine/>
    <w:semiHidden/>
    <w:pPr>
      <w:ind w:left="1540" w:hanging="220"/>
    </w:pPr>
    <w:rPr>
      <w:rFonts w:ascii="Times New Roman" w:hAnsi="Times New Roman"/>
      <w:sz w:val="18"/>
      <w:lang w:val="fr-FR"/>
    </w:rPr>
  </w:style>
  <w:style w:type="character" w:styleId="Accentuation">
    <w:name w:val="Emphasis"/>
    <w:qFormat/>
    <w:rPr>
      <w:i/>
    </w:rPr>
  </w:style>
  <w:style w:type="paragraph" w:customStyle="1" w:styleId="ADA">
    <w:name w:val="ADA"/>
    <w:basedOn w:val="Normal"/>
    <w:rPr>
      <w:rFonts w:ascii="Courier New" w:hAnsi="Courier New"/>
      <w:b/>
      <w:sz w:val="16"/>
    </w:rPr>
  </w:style>
  <w:style w:type="paragraph" w:customStyle="1" w:styleId="pseudocode">
    <w:name w:val="pseudocode"/>
    <w:basedOn w:val="Normal"/>
    <w:pPr>
      <w:tabs>
        <w:tab w:val="left" w:pos="284"/>
        <w:tab w:val="left" w:pos="567"/>
        <w:tab w:val="left" w:pos="851"/>
        <w:tab w:val="left" w:pos="1134"/>
        <w:tab w:val="left" w:pos="1418"/>
        <w:tab w:val="left" w:pos="1701"/>
        <w:tab w:val="left" w:pos="1985"/>
        <w:tab w:val="left" w:pos="2268"/>
        <w:tab w:val="left" w:pos="2552"/>
        <w:tab w:val="left" w:pos="2835"/>
      </w:tabs>
    </w:pPr>
    <w:rPr>
      <w:rFonts w:ascii="Times New Roman" w:hAnsi="Times New Roman"/>
      <w:i/>
      <w:sz w:val="20"/>
    </w:rPr>
  </w:style>
  <w:style w:type="paragraph" w:styleId="Corpsdetexte2">
    <w:name w:val="Body Text 2"/>
    <w:basedOn w:val="Normal"/>
    <w:semiHidden/>
    <w:pPr>
      <w:jc w:val="center"/>
    </w:pPr>
  </w:style>
  <w:style w:type="paragraph" w:styleId="Listepuces2">
    <w:name w:val="List Bullet 2"/>
    <w:basedOn w:val="Normal"/>
    <w:autoRedefine/>
    <w:semiHidden/>
    <w:pPr>
      <w:numPr>
        <w:numId w:val="3"/>
      </w:numPr>
      <w:spacing w:before="60" w:after="60"/>
      <w:ind w:left="648" w:hanging="360"/>
    </w:pPr>
    <w:rPr>
      <w:rFonts w:ascii="Times New Roman" w:hAnsi="Times New Roman"/>
      <w:sz w:val="24"/>
    </w:rPr>
  </w:style>
  <w:style w:type="paragraph" w:customStyle="1" w:styleId="LastBullet">
    <w:name w:val="Last Bullet"/>
    <w:basedOn w:val="Listepuces2"/>
    <w:autoRedefine/>
    <w:pPr>
      <w:numPr>
        <w:numId w:val="4"/>
      </w:numPr>
      <w:spacing w:after="240"/>
    </w:pPr>
  </w:style>
  <w:style w:type="paragraph" w:styleId="Retraitcorpsdetexte2">
    <w:name w:val="Body Text Indent 2"/>
    <w:basedOn w:val="Normal"/>
    <w:semiHidden/>
    <w:pPr>
      <w:ind w:left="3402" w:hanging="2268"/>
    </w:pPr>
  </w:style>
  <w:style w:type="paragraph" w:styleId="Corpsdetexte3">
    <w:name w:val="Body Text 3"/>
    <w:basedOn w:val="Normal"/>
    <w:semiHidden/>
    <w:pPr>
      <w:spacing w:before="60" w:after="60"/>
    </w:pPr>
    <w:rPr>
      <w:rFonts w:ascii="Times New Roman" w:hAnsi="Times New Roman"/>
      <w:sz w:val="24"/>
      <w:lang w:val="en-US"/>
    </w:rPr>
  </w:style>
  <w:style w:type="paragraph" w:customStyle="1" w:styleId="Code">
    <w:name w:val="Code"/>
    <w:basedOn w:val="Corpsdetexte"/>
    <w:link w:val="CodeCar"/>
    <w:pPr>
      <w:keepLines/>
    </w:pPr>
    <w:rPr>
      <w:rFonts w:ascii="Courier" w:hAnsi="Courier"/>
      <w:sz w:val="16"/>
    </w:rPr>
  </w:style>
  <w:style w:type="paragraph" w:styleId="Textedebulles">
    <w:name w:val="Balloon Text"/>
    <w:basedOn w:val="Normal"/>
    <w:link w:val="TextedebullesCar"/>
    <w:uiPriority w:val="99"/>
    <w:semiHidden/>
    <w:rPr>
      <w:rFonts w:ascii="Tahoma" w:hAnsi="Tahoma"/>
      <w:sz w:val="16"/>
      <w:szCs w:val="16"/>
    </w:rPr>
  </w:style>
  <w:style w:type="character" w:styleId="Lienhypertexte">
    <w:name w:val="Hyperlink"/>
    <w:uiPriority w:val="99"/>
    <w:rPr>
      <w:color w:val="0000FF"/>
      <w:u w:val="single"/>
    </w:rPr>
  </w:style>
  <w:style w:type="paragraph" w:styleId="Textebrut">
    <w:name w:val="Plain Text"/>
    <w:basedOn w:val="ADA"/>
    <w:semiHidden/>
    <w:rPr>
      <w:lang w:val="fr-FR"/>
    </w:rPr>
  </w:style>
  <w:style w:type="character" w:styleId="Lienhypertextesuivivisit">
    <w:name w:val="FollowedHyperlink"/>
    <w:semiHidden/>
    <w:rPr>
      <w:color w:val="800080"/>
      <w:u w:val="single"/>
    </w:rPr>
  </w:style>
  <w:style w:type="table" w:styleId="Grilledutableau">
    <w:name w:val="Table Grid"/>
    <w:basedOn w:val="TableauNormal"/>
    <w:uiPriority w:val="59"/>
    <w:rsid w:val="00AE28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400E"/>
    <w:pPr>
      <w:spacing w:after="0"/>
      <w:ind w:left="720"/>
      <w:contextualSpacing/>
      <w:jc w:val="both"/>
    </w:pPr>
    <w:rPr>
      <w:sz w:val="20"/>
    </w:rPr>
  </w:style>
  <w:style w:type="paragraph" w:customStyle="1" w:styleId="Puce1">
    <w:name w:val="Puce 1"/>
    <w:basedOn w:val="Paragraphedeliste"/>
    <w:qFormat/>
    <w:rsid w:val="007163D5"/>
    <w:pPr>
      <w:numPr>
        <w:numId w:val="6"/>
      </w:numPr>
    </w:pPr>
    <w:rPr>
      <w:sz w:val="22"/>
      <w:szCs w:val="22"/>
    </w:rPr>
  </w:style>
  <w:style w:type="paragraph" w:customStyle="1" w:styleId="Puce2">
    <w:name w:val="Puce 2"/>
    <w:basedOn w:val="Puce1"/>
    <w:qFormat/>
    <w:rsid w:val="00EA18D4"/>
    <w:pPr>
      <w:numPr>
        <w:ilvl w:val="1"/>
      </w:numPr>
    </w:pPr>
  </w:style>
  <w:style w:type="paragraph" w:customStyle="1" w:styleId="Table0">
    <w:name w:val="Table"/>
    <w:basedOn w:val="Normal"/>
    <w:qFormat/>
    <w:rsid w:val="00EA18D4"/>
    <w:pPr>
      <w:spacing w:after="0"/>
      <w:jc w:val="both"/>
    </w:pPr>
    <w:rPr>
      <w:sz w:val="16"/>
      <w:szCs w:val="16"/>
    </w:rPr>
  </w:style>
  <w:style w:type="character" w:customStyle="1" w:styleId="Titre5Car">
    <w:name w:val="Titre 5 Car"/>
    <w:aliases w:val="Heading 5 - Mandatory requirements Car,Heading 5 Car,H5 Car,paragraphe[2] Car,Heading 5 - Bad Car,heading 5 Car,5 sub-bullet Car,sb Car,4 Car,h5 Car,Mandatory reqmts Car,ergo..... Car"/>
    <w:link w:val="Titre5"/>
    <w:rsid w:val="00EA18D4"/>
    <w:rPr>
      <w:rFonts w:ascii="Alstom" w:hAnsi="Alstom"/>
      <w:sz w:val="22"/>
      <w:lang w:val="en-GB" w:eastAsia="fr-FR"/>
    </w:rPr>
  </w:style>
  <w:style w:type="paragraph" w:customStyle="1" w:styleId="ADANB">
    <w:name w:val="ADA_NB"/>
    <w:basedOn w:val="Code"/>
    <w:link w:val="ADANBCar"/>
    <w:qFormat/>
    <w:rsid w:val="005C3B2C"/>
    <w:pPr>
      <w:spacing w:after="0"/>
    </w:pPr>
    <w:rPr>
      <w:rFonts w:ascii="Alstom" w:hAnsi="Alstom"/>
      <w:noProof/>
      <w:color w:val="1F497D"/>
      <w:szCs w:val="16"/>
    </w:rPr>
  </w:style>
  <w:style w:type="paragraph" w:customStyle="1" w:styleId="StylerapideNB">
    <w:name w:val="Style rapide NB"/>
    <w:basedOn w:val="Normal"/>
    <w:link w:val="StylerapideNBCar"/>
    <w:rsid w:val="00E133C8"/>
  </w:style>
  <w:style w:type="character" w:customStyle="1" w:styleId="CorpsdetexteCar">
    <w:name w:val="Corps de texte Car"/>
    <w:link w:val="Corpsdetexte"/>
    <w:uiPriority w:val="99"/>
    <w:semiHidden/>
    <w:rsid w:val="005C3B2C"/>
    <w:rPr>
      <w:rFonts w:ascii="Alstom" w:hAnsi="Alstom"/>
      <w:sz w:val="22"/>
      <w:lang w:val="en-GB" w:eastAsia="fr-FR"/>
    </w:rPr>
  </w:style>
  <w:style w:type="character" w:customStyle="1" w:styleId="CodeCar">
    <w:name w:val="Code Car"/>
    <w:link w:val="Code"/>
    <w:rsid w:val="005C3B2C"/>
    <w:rPr>
      <w:rFonts w:ascii="Courier" w:hAnsi="Courier"/>
      <w:sz w:val="16"/>
      <w:lang w:val="en-GB" w:eastAsia="fr-FR"/>
    </w:rPr>
  </w:style>
  <w:style w:type="character" w:customStyle="1" w:styleId="ADANBCar">
    <w:name w:val="ADA_NB Car"/>
    <w:link w:val="ADANB"/>
    <w:rsid w:val="005C3B2C"/>
    <w:rPr>
      <w:rFonts w:ascii="Alstom" w:hAnsi="Alstom"/>
      <w:noProof/>
      <w:color w:val="1F497D"/>
      <w:sz w:val="16"/>
      <w:szCs w:val="16"/>
      <w:lang w:val="en-GB" w:eastAsia="fr-FR"/>
    </w:rPr>
  </w:style>
  <w:style w:type="paragraph" w:customStyle="1" w:styleId="Celtext">
    <w:name w:val="Cel:text"/>
    <w:next w:val="Normal"/>
    <w:rsid w:val="00CB6FA5"/>
    <w:pPr>
      <w:spacing w:before="60" w:after="60"/>
    </w:pPr>
    <w:rPr>
      <w:rFonts w:ascii="FuturaA Bk BT" w:hAnsi="FuturaA Bk BT"/>
      <w:snapToGrid w:val="0"/>
      <w:lang w:val="en-GB" w:eastAsia="fr-FR"/>
    </w:rPr>
  </w:style>
  <w:style w:type="character" w:customStyle="1" w:styleId="StylerapideNBCar">
    <w:name w:val="Style rapide NB Car"/>
    <w:link w:val="StylerapideNB"/>
    <w:rsid w:val="00E133C8"/>
    <w:rPr>
      <w:rFonts w:ascii="Alstom" w:hAnsi="Alstom"/>
      <w:sz w:val="22"/>
      <w:lang w:val="en-GB" w:eastAsia="fr-FR"/>
    </w:rPr>
  </w:style>
  <w:style w:type="paragraph" w:customStyle="1" w:styleId="Celtextcontinued">
    <w:name w:val="Cel:text continued"/>
    <w:basedOn w:val="Celtext"/>
    <w:rsid w:val="005D2839"/>
    <w:pPr>
      <w:spacing w:before="0"/>
    </w:pPr>
  </w:style>
  <w:style w:type="paragraph" w:customStyle="1" w:styleId="Celtitle">
    <w:name w:val="Cel:title"/>
    <w:rsid w:val="005D2839"/>
    <w:pPr>
      <w:spacing w:before="60" w:after="60"/>
      <w:jc w:val="center"/>
    </w:pPr>
    <w:rPr>
      <w:rFonts w:ascii="FuturaA Bk BT" w:hAnsi="FuturaA Bk BT"/>
      <w:b/>
      <w:bCs/>
      <w:snapToGrid w:val="0"/>
      <w:lang w:val="en-GB" w:eastAsia="fr-FR"/>
    </w:rPr>
  </w:style>
  <w:style w:type="paragraph" w:customStyle="1" w:styleId="Indent1">
    <w:name w:val="Indent 1"/>
    <w:basedOn w:val="Normal"/>
    <w:rsid w:val="005D2839"/>
    <w:pPr>
      <w:tabs>
        <w:tab w:val="num" w:pos="284"/>
      </w:tabs>
      <w:spacing w:before="120" w:after="0" w:line="300" w:lineRule="auto"/>
      <w:ind w:left="284" w:hanging="284"/>
      <w:jc w:val="both"/>
    </w:pPr>
    <w:rPr>
      <w:rFonts w:ascii="Arial" w:hAnsi="Arial"/>
      <w:sz w:val="20"/>
    </w:rPr>
  </w:style>
  <w:style w:type="paragraph" w:customStyle="1" w:styleId="Indent2">
    <w:name w:val="Indent 2"/>
    <w:basedOn w:val="Normal"/>
    <w:rsid w:val="005D2839"/>
    <w:pPr>
      <w:tabs>
        <w:tab w:val="num" w:pos="567"/>
      </w:tabs>
      <w:spacing w:before="120" w:after="0" w:line="300" w:lineRule="auto"/>
      <w:ind w:left="568" w:hanging="284"/>
      <w:jc w:val="both"/>
    </w:pPr>
    <w:rPr>
      <w:rFonts w:ascii="Arial" w:hAnsi="Arial"/>
      <w:sz w:val="20"/>
    </w:rPr>
  </w:style>
  <w:style w:type="paragraph" w:customStyle="1" w:styleId="Text">
    <w:name w:val="Text"/>
    <w:basedOn w:val="Normal"/>
    <w:rsid w:val="005D2839"/>
    <w:pPr>
      <w:spacing w:before="240" w:after="0" w:line="300" w:lineRule="auto"/>
      <w:jc w:val="both"/>
    </w:pPr>
    <w:rPr>
      <w:rFonts w:ascii="Arial" w:hAnsi="Arial"/>
      <w:sz w:val="20"/>
    </w:rPr>
  </w:style>
  <w:style w:type="paragraph" w:customStyle="1" w:styleId="Indent1continued">
    <w:name w:val="Indent 1 continued"/>
    <w:basedOn w:val="Indent1"/>
    <w:rsid w:val="005D2839"/>
    <w:pPr>
      <w:tabs>
        <w:tab w:val="clear" w:pos="284"/>
      </w:tabs>
      <w:spacing w:before="60"/>
      <w:ind w:firstLine="0"/>
    </w:pPr>
  </w:style>
  <w:style w:type="paragraph" w:customStyle="1" w:styleId="Exampletext">
    <w:name w:val="Example:text"/>
    <w:basedOn w:val="Text"/>
    <w:next w:val="Normal"/>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120"/>
    </w:pPr>
  </w:style>
  <w:style w:type="paragraph" w:customStyle="1" w:styleId="Celindent">
    <w:name w:val="Cel:indent"/>
    <w:basedOn w:val="Normal"/>
    <w:rsid w:val="005D2839"/>
    <w:pPr>
      <w:spacing w:after="60" w:line="300" w:lineRule="auto"/>
      <w:ind w:left="284" w:hanging="284"/>
    </w:pPr>
    <w:rPr>
      <w:rFonts w:ascii="Arial" w:hAnsi="Arial"/>
      <w:sz w:val="20"/>
    </w:rPr>
  </w:style>
  <w:style w:type="paragraph" w:customStyle="1" w:styleId="Exampleindentcontinued">
    <w:name w:val="Example:indent continued"/>
    <w:basedOn w:val="Exampleindent"/>
    <w:rsid w:val="005D2839"/>
    <w:pPr>
      <w:tabs>
        <w:tab w:val="left" w:pos="284"/>
      </w:tabs>
    </w:pPr>
  </w:style>
  <w:style w:type="paragraph" w:customStyle="1" w:styleId="Exampleindent">
    <w:name w:val="Example:indent"/>
    <w:basedOn w:val="Indent1"/>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60"/>
    </w:pPr>
  </w:style>
  <w:style w:type="paragraph" w:styleId="Index1">
    <w:name w:val="index 1"/>
    <w:basedOn w:val="Normal"/>
    <w:next w:val="Normal"/>
    <w:autoRedefine/>
    <w:semiHidden/>
    <w:rsid w:val="005D2839"/>
    <w:pPr>
      <w:tabs>
        <w:tab w:val="right" w:pos="4601"/>
      </w:tabs>
      <w:spacing w:after="0" w:line="300" w:lineRule="auto"/>
      <w:ind w:left="200" w:hanging="200"/>
    </w:pPr>
    <w:rPr>
      <w:rFonts w:ascii="Arial" w:hAnsi="Arial"/>
      <w:sz w:val="18"/>
      <w:szCs w:val="18"/>
    </w:rPr>
  </w:style>
  <w:style w:type="paragraph" w:styleId="Index2">
    <w:name w:val="index 2"/>
    <w:basedOn w:val="Normal"/>
    <w:next w:val="Normal"/>
    <w:autoRedefine/>
    <w:semiHidden/>
    <w:rsid w:val="005D2839"/>
    <w:pPr>
      <w:tabs>
        <w:tab w:val="right" w:pos="4601"/>
      </w:tabs>
      <w:spacing w:after="0" w:line="300" w:lineRule="auto"/>
      <w:ind w:left="400" w:hanging="200"/>
    </w:pPr>
    <w:rPr>
      <w:rFonts w:ascii="Arial" w:hAnsi="Arial"/>
      <w:sz w:val="18"/>
      <w:szCs w:val="18"/>
    </w:rPr>
  </w:style>
  <w:style w:type="paragraph" w:styleId="Index3">
    <w:name w:val="index 3"/>
    <w:basedOn w:val="Normal"/>
    <w:next w:val="Normal"/>
    <w:autoRedefine/>
    <w:semiHidden/>
    <w:rsid w:val="005D2839"/>
    <w:pPr>
      <w:tabs>
        <w:tab w:val="right" w:pos="4601"/>
      </w:tabs>
      <w:spacing w:after="0" w:line="300" w:lineRule="auto"/>
      <w:ind w:left="600" w:hanging="200"/>
    </w:pPr>
    <w:rPr>
      <w:rFonts w:ascii="Arial" w:hAnsi="Arial"/>
      <w:sz w:val="18"/>
      <w:szCs w:val="18"/>
    </w:rPr>
  </w:style>
  <w:style w:type="paragraph" w:styleId="Index4">
    <w:name w:val="index 4"/>
    <w:basedOn w:val="Normal"/>
    <w:next w:val="Normal"/>
    <w:autoRedefine/>
    <w:semiHidden/>
    <w:rsid w:val="005D2839"/>
    <w:pPr>
      <w:tabs>
        <w:tab w:val="right" w:pos="4601"/>
      </w:tabs>
      <w:spacing w:after="0" w:line="300" w:lineRule="auto"/>
      <w:ind w:left="800" w:hanging="200"/>
    </w:pPr>
    <w:rPr>
      <w:rFonts w:ascii="Arial" w:hAnsi="Arial"/>
      <w:sz w:val="18"/>
      <w:szCs w:val="18"/>
    </w:rPr>
  </w:style>
  <w:style w:type="paragraph" w:styleId="Index5">
    <w:name w:val="index 5"/>
    <w:basedOn w:val="Normal"/>
    <w:next w:val="Normal"/>
    <w:autoRedefine/>
    <w:semiHidden/>
    <w:rsid w:val="005D2839"/>
    <w:pPr>
      <w:tabs>
        <w:tab w:val="right" w:pos="4601"/>
      </w:tabs>
      <w:spacing w:after="0" w:line="300" w:lineRule="auto"/>
      <w:ind w:left="1000" w:hanging="200"/>
    </w:pPr>
    <w:rPr>
      <w:rFonts w:ascii="Arial" w:hAnsi="Arial"/>
      <w:sz w:val="18"/>
      <w:szCs w:val="18"/>
    </w:rPr>
  </w:style>
  <w:style w:type="paragraph" w:styleId="Index6">
    <w:name w:val="index 6"/>
    <w:basedOn w:val="Normal"/>
    <w:next w:val="Normal"/>
    <w:autoRedefine/>
    <w:semiHidden/>
    <w:rsid w:val="005D2839"/>
    <w:pPr>
      <w:tabs>
        <w:tab w:val="right" w:pos="4601"/>
      </w:tabs>
      <w:spacing w:after="0" w:line="300" w:lineRule="auto"/>
      <w:ind w:left="1200" w:hanging="200"/>
    </w:pPr>
    <w:rPr>
      <w:rFonts w:ascii="Arial" w:hAnsi="Arial"/>
      <w:sz w:val="18"/>
      <w:szCs w:val="18"/>
    </w:rPr>
  </w:style>
  <w:style w:type="paragraph" w:customStyle="1" w:styleId="ASSOCIATEDDOCS">
    <w:name w:val="ASSOCIATED DOCS"/>
    <w:basedOn w:val="Normal"/>
    <w:autoRedefine/>
    <w:rsid w:val="005D2839"/>
    <w:pPr>
      <w:tabs>
        <w:tab w:val="left" w:pos="1134"/>
        <w:tab w:val="num" w:pos="1800"/>
      </w:tabs>
      <w:spacing w:after="0" w:line="300" w:lineRule="atLeast"/>
      <w:ind w:left="283" w:hanging="283"/>
      <w:jc w:val="both"/>
    </w:pPr>
    <w:rPr>
      <w:rFonts w:ascii="FuturaA Bk BT" w:hAnsi="FuturaA Bk BT"/>
      <w:kern w:val="24"/>
      <w:sz w:val="20"/>
    </w:rPr>
  </w:style>
  <w:style w:type="paragraph" w:styleId="Index8">
    <w:name w:val="index 8"/>
    <w:basedOn w:val="Normal"/>
    <w:next w:val="Normal"/>
    <w:autoRedefine/>
    <w:semiHidden/>
    <w:rsid w:val="005D2839"/>
    <w:pPr>
      <w:tabs>
        <w:tab w:val="right" w:pos="4601"/>
      </w:tabs>
      <w:spacing w:after="0" w:line="300" w:lineRule="auto"/>
      <w:ind w:left="1600" w:hanging="200"/>
    </w:pPr>
    <w:rPr>
      <w:rFonts w:ascii="Arial" w:hAnsi="Arial"/>
      <w:sz w:val="18"/>
      <w:szCs w:val="18"/>
    </w:rPr>
  </w:style>
  <w:style w:type="paragraph" w:styleId="Index9">
    <w:name w:val="index 9"/>
    <w:basedOn w:val="Normal"/>
    <w:next w:val="Normal"/>
    <w:autoRedefine/>
    <w:semiHidden/>
    <w:rsid w:val="005D2839"/>
    <w:pPr>
      <w:tabs>
        <w:tab w:val="right" w:pos="4601"/>
      </w:tabs>
      <w:spacing w:after="0" w:line="300" w:lineRule="auto"/>
      <w:ind w:left="1800" w:hanging="200"/>
    </w:pPr>
    <w:rPr>
      <w:rFonts w:ascii="Arial" w:hAnsi="Arial"/>
      <w:sz w:val="18"/>
      <w:szCs w:val="18"/>
    </w:rPr>
  </w:style>
  <w:style w:type="paragraph" w:customStyle="1" w:styleId="Codetitre">
    <w:name w:val="Code titre"/>
    <w:basedOn w:val="Normal"/>
    <w:next w:val="Normal"/>
    <w:rsid w:val="005D2839"/>
    <w:pPr>
      <w:keepNext/>
      <w:spacing w:before="120" w:after="40" w:line="300" w:lineRule="auto"/>
      <w:ind w:left="1418" w:right="329" w:hanging="284"/>
    </w:pPr>
    <w:rPr>
      <w:rFonts w:ascii="Courier New" w:hAnsi="Courier New"/>
      <w:b/>
      <w:bCs/>
      <w:color w:val="0000FF"/>
      <w:sz w:val="20"/>
    </w:rPr>
  </w:style>
  <w:style w:type="paragraph" w:customStyle="1" w:styleId="Celindentcontinued">
    <w:name w:val="Cel:indent continued"/>
    <w:basedOn w:val="Celindent"/>
    <w:rsid w:val="005D2839"/>
    <w:pPr>
      <w:ind w:firstLine="0"/>
    </w:pPr>
  </w:style>
  <w:style w:type="paragraph" w:customStyle="1" w:styleId="Indent3">
    <w:name w:val="Indent 3"/>
    <w:basedOn w:val="Indent2"/>
    <w:rsid w:val="005D2839"/>
    <w:pPr>
      <w:numPr>
        <w:numId w:val="12"/>
      </w:numPr>
      <w:tabs>
        <w:tab w:val="left" w:pos="1009"/>
      </w:tabs>
      <w:spacing w:before="0" w:line="300" w:lineRule="atLeast"/>
    </w:pPr>
  </w:style>
  <w:style w:type="paragraph" w:customStyle="1" w:styleId="Indent2continued">
    <w:name w:val="Indent 2 continued"/>
    <w:basedOn w:val="Indent2"/>
    <w:rsid w:val="005D2839"/>
    <w:pPr>
      <w:tabs>
        <w:tab w:val="clear" w:pos="567"/>
      </w:tabs>
      <w:spacing w:before="60"/>
      <w:ind w:left="567" w:firstLine="0"/>
    </w:pPr>
  </w:style>
  <w:style w:type="paragraph" w:customStyle="1" w:styleId="Indent3continued">
    <w:name w:val="Indent 3 continued"/>
    <w:basedOn w:val="Indent2continued"/>
    <w:rsid w:val="005D2839"/>
    <w:pPr>
      <w:ind w:left="851"/>
    </w:pPr>
  </w:style>
  <w:style w:type="paragraph" w:customStyle="1" w:styleId="PageDeGardeAlstomLogo">
    <w:name w:val="PageDeGarde:Alstom Logo"/>
    <w:basedOn w:val="Normal"/>
    <w:rsid w:val="005D2839"/>
    <w:pPr>
      <w:spacing w:after="240" w:line="300" w:lineRule="auto"/>
      <w:jc w:val="center"/>
    </w:pPr>
    <w:rPr>
      <w:rFonts w:ascii="Arial" w:hAnsi="Arial"/>
      <w:color w:val="000080"/>
      <w:sz w:val="20"/>
    </w:rPr>
  </w:style>
  <w:style w:type="paragraph" w:customStyle="1" w:styleId="PageDeGardeAlstomUnit">
    <w:name w:val="PageDeGarde:Alstom Unit"/>
    <w:basedOn w:val="PageDeGardeAlstomLogo"/>
    <w:rsid w:val="005D2839"/>
    <w:pPr>
      <w:spacing w:after="120"/>
    </w:pPr>
    <w:rPr>
      <w:b/>
      <w:bCs/>
      <w:sz w:val="28"/>
      <w:szCs w:val="28"/>
    </w:rPr>
  </w:style>
  <w:style w:type="paragraph" w:customStyle="1" w:styleId="PageDeGardeAlstomsite">
    <w:name w:val="PageDeGarde:Alstom site"/>
    <w:basedOn w:val="PageDeGardeAlstomLogo"/>
    <w:rsid w:val="005D2839"/>
    <w:pPr>
      <w:spacing w:after="720"/>
    </w:pPr>
    <w:rPr>
      <w:b/>
      <w:bCs/>
      <w:spacing w:val="20"/>
    </w:rPr>
  </w:style>
  <w:style w:type="paragraph" w:styleId="Titreindex">
    <w:name w:val="index heading"/>
    <w:basedOn w:val="Normal"/>
    <w:next w:val="Index1"/>
    <w:semiHidden/>
    <w:rsid w:val="005D2839"/>
    <w:pPr>
      <w:pBdr>
        <w:top w:val="single" w:sz="12" w:space="0" w:color="auto"/>
      </w:pBdr>
      <w:spacing w:before="360" w:after="240" w:line="300" w:lineRule="auto"/>
    </w:pPr>
    <w:rPr>
      <w:rFonts w:ascii="Arial" w:hAnsi="Arial"/>
      <w:b/>
      <w:bCs/>
      <w:i/>
      <w:iCs/>
      <w:sz w:val="26"/>
      <w:szCs w:val="26"/>
    </w:rPr>
  </w:style>
  <w:style w:type="paragraph" w:customStyle="1" w:styleId="NotetoAuthortext">
    <w:name w:val="Note to Author:text"/>
    <w:basedOn w:val="NotetoAuthorindent"/>
    <w:rsid w:val="005D2839"/>
    <w:pPr>
      <w:tabs>
        <w:tab w:val="clear" w:pos="284"/>
      </w:tabs>
      <w:ind w:left="0" w:firstLine="0"/>
    </w:pPr>
  </w:style>
  <w:style w:type="paragraph" w:customStyle="1" w:styleId="NotetoAuthorindent">
    <w:name w:val="Note to Author:indent"/>
    <w:basedOn w:val="Indent1"/>
    <w:rsid w:val="005D2839"/>
    <w:pPr>
      <w:pBdr>
        <w:top w:val="single" w:sz="4" w:space="1" w:color="auto" w:shadow="1"/>
        <w:left w:val="single" w:sz="4" w:space="4" w:color="auto" w:shadow="1"/>
        <w:bottom w:val="single" w:sz="4" w:space="1" w:color="auto" w:shadow="1"/>
        <w:right w:val="single" w:sz="4" w:space="4" w:color="auto" w:shadow="1"/>
      </w:pBdr>
      <w:shd w:val="clear" w:color="auto" w:fill="FFFF00"/>
      <w:spacing w:before="60"/>
    </w:pPr>
  </w:style>
  <w:style w:type="paragraph" w:customStyle="1" w:styleId="NotetoAuthortitle">
    <w:name w:val="Note to Author:title"/>
    <w:basedOn w:val="Text"/>
    <w:next w:val="Normal"/>
    <w:rsid w:val="005D2839"/>
    <w:pPr>
      <w:pBdr>
        <w:top w:val="single" w:sz="4" w:space="1" w:color="auto" w:shadow="1"/>
        <w:left w:val="single" w:sz="4" w:space="4" w:color="auto" w:shadow="1"/>
        <w:bottom w:val="single" w:sz="4" w:space="1" w:color="auto" w:shadow="1"/>
        <w:right w:val="single" w:sz="4" w:space="4" w:color="auto" w:shadow="1"/>
      </w:pBdr>
      <w:shd w:val="clear" w:color="auto" w:fill="FFFF00"/>
    </w:pPr>
    <w:rPr>
      <w:b/>
      <w:bCs/>
      <w:u w:val="single"/>
    </w:rPr>
  </w:style>
  <w:style w:type="paragraph" w:customStyle="1" w:styleId="Exampletitle">
    <w:name w:val="Example:title"/>
    <w:basedOn w:val="Text"/>
    <w:next w:val="Exampletext"/>
    <w:rsid w:val="005D2839"/>
    <w:pPr>
      <w:pBdr>
        <w:top w:val="single" w:sz="4" w:space="1" w:color="auto" w:shadow="1"/>
        <w:left w:val="single" w:sz="4" w:space="4" w:color="auto" w:shadow="1"/>
        <w:bottom w:val="single" w:sz="4" w:space="0" w:color="auto" w:shadow="1"/>
        <w:right w:val="single" w:sz="4" w:space="4" w:color="auto" w:shadow="1"/>
      </w:pBdr>
      <w:shd w:val="pct20" w:color="auto" w:fill="FFFFFF"/>
    </w:pPr>
    <w:rPr>
      <w:b/>
      <w:bCs/>
      <w:u w:val="single"/>
    </w:rPr>
  </w:style>
  <w:style w:type="paragraph" w:customStyle="1" w:styleId="NotetoAuthorindentcontinued">
    <w:name w:val="Note to Author:indent continued"/>
    <w:basedOn w:val="NotetoAuthorindent"/>
    <w:rsid w:val="005D2839"/>
    <w:pPr>
      <w:tabs>
        <w:tab w:val="left" w:pos="284"/>
      </w:tabs>
    </w:pPr>
  </w:style>
  <w:style w:type="paragraph" w:customStyle="1" w:styleId="RevisionsContents">
    <w:name w:val="Revisions / Contents"/>
    <w:basedOn w:val="Normal"/>
    <w:rsid w:val="005D2839"/>
    <w:pPr>
      <w:spacing w:before="480" w:after="240" w:line="300" w:lineRule="auto"/>
      <w:jc w:val="center"/>
    </w:pPr>
    <w:rPr>
      <w:rFonts w:ascii="Arial" w:hAnsi="Arial"/>
      <w:b/>
      <w:bCs/>
      <w:spacing w:val="40"/>
      <w:sz w:val="28"/>
      <w:szCs w:val="28"/>
    </w:rPr>
  </w:style>
  <w:style w:type="paragraph" w:customStyle="1" w:styleId="listpuce1">
    <w:name w:val="list:puce:1"/>
    <w:rsid w:val="005D2839"/>
    <w:pPr>
      <w:keepNext/>
      <w:tabs>
        <w:tab w:val="left" w:pos="340"/>
        <w:tab w:val="left" w:pos="907"/>
        <w:tab w:val="left" w:pos="1474"/>
        <w:tab w:val="left" w:pos="2041"/>
        <w:tab w:val="left" w:pos="2608"/>
        <w:tab w:val="left" w:pos="3175"/>
        <w:tab w:val="left" w:pos="3742"/>
        <w:tab w:val="left" w:pos="4309"/>
        <w:tab w:val="left" w:pos="4875"/>
        <w:tab w:val="left" w:pos="5442"/>
        <w:tab w:val="left" w:pos="6009"/>
        <w:tab w:val="left" w:pos="6576"/>
        <w:tab w:val="left" w:pos="7143"/>
      </w:tabs>
      <w:spacing w:before="13" w:line="244" w:lineRule="atLeast"/>
      <w:ind w:left="340" w:hanging="340"/>
      <w:jc w:val="both"/>
    </w:pPr>
    <w:rPr>
      <w:rFonts w:ascii="Times" w:hAnsi="Times"/>
      <w:snapToGrid w:val="0"/>
      <w:lang w:val="fr-FR" w:eastAsia="fr-FR"/>
    </w:rPr>
  </w:style>
  <w:style w:type="paragraph" w:customStyle="1" w:styleId="4">
    <w:name w:val="§4"/>
    <w:rsid w:val="005D2839"/>
    <w:pPr>
      <w:tabs>
        <w:tab w:val="left" w:pos="0"/>
        <w:tab w:val="left" w:pos="1440"/>
        <w:tab w:val="left" w:pos="2880"/>
        <w:tab w:val="left" w:pos="4320"/>
        <w:tab w:val="left" w:pos="5760"/>
        <w:tab w:val="left" w:pos="7200"/>
        <w:tab w:val="left" w:pos="8640"/>
        <w:tab w:val="left" w:pos="10080"/>
        <w:tab w:val="left" w:pos="11520"/>
      </w:tabs>
      <w:spacing w:before="239" w:line="244" w:lineRule="atLeast"/>
      <w:jc w:val="both"/>
    </w:pPr>
    <w:rPr>
      <w:snapToGrid w:val="0"/>
      <w:lang w:val="fr-FR" w:eastAsia="fr-FR"/>
    </w:rPr>
  </w:style>
  <w:style w:type="character" w:customStyle="1" w:styleId="PageDeGarde">
    <w:name w:val="PageDeGarde"/>
    <w:rsid w:val="005D2839"/>
    <w:rPr>
      <w:rFonts w:ascii="FuturaA Bk BT" w:hAnsi="FuturaA Bk BT"/>
      <w:noProof/>
    </w:rPr>
  </w:style>
  <w:style w:type="character" w:customStyle="1" w:styleId="PageEvolution">
    <w:name w:val="PageEvolution"/>
    <w:rsid w:val="005D2839"/>
    <w:rPr>
      <w:noProof/>
      <w:spacing w:val="0"/>
      <w:kern w:val="0"/>
      <w:position w:val="0"/>
      <w:vertAlign w:val="baseline"/>
    </w:rPr>
  </w:style>
  <w:style w:type="paragraph" w:customStyle="1" w:styleId="Texte">
    <w:name w:val="Texte"/>
    <w:basedOn w:val="Normal"/>
    <w:link w:val="TexteCar"/>
    <w:rsid w:val="005D2839"/>
    <w:pPr>
      <w:spacing w:before="120" w:after="0" w:line="300" w:lineRule="auto"/>
      <w:ind w:left="426"/>
      <w:jc w:val="both"/>
    </w:pPr>
    <w:rPr>
      <w:rFonts w:ascii="Arial" w:hAnsi="Arial"/>
      <w:szCs w:val="22"/>
    </w:rPr>
  </w:style>
  <w:style w:type="character" w:customStyle="1" w:styleId="itemdesctext">
    <w:name w:val="itemdesctext"/>
    <w:basedOn w:val="Policepardfaut"/>
    <w:rsid w:val="005D2839"/>
  </w:style>
  <w:style w:type="paragraph" w:customStyle="1" w:styleId="Parnormal">
    <w:name w:val="Par_normal"/>
    <w:rsid w:val="005D2839"/>
    <w:pPr>
      <w:spacing w:before="120" w:after="60"/>
      <w:jc w:val="both"/>
    </w:pPr>
    <w:rPr>
      <w:rFonts w:ascii="Arial" w:hAnsi="Arial"/>
      <w:sz w:val="22"/>
      <w:lang w:val="en-GB" w:eastAsia="fr-FR"/>
    </w:rPr>
  </w:style>
  <w:style w:type="paragraph" w:customStyle="1" w:styleId="LegendeTable">
    <w:name w:val="Legende_Table"/>
    <w:rsid w:val="005D2839"/>
    <w:pPr>
      <w:keepNext/>
      <w:suppressAutoHyphens/>
      <w:spacing w:before="240" w:after="160"/>
      <w:jc w:val="center"/>
    </w:pPr>
    <w:rPr>
      <w:rFonts w:ascii="Bookman Old Style" w:hAnsi="Bookman Old Style"/>
      <w:b/>
      <w:i/>
      <w:kern w:val="24"/>
      <w:sz w:val="18"/>
      <w:lang w:val="fr-FR" w:eastAsia="fr-FR"/>
    </w:rPr>
  </w:style>
  <w:style w:type="paragraph" w:customStyle="1" w:styleId="DocRef">
    <w:name w:val="DocRef"/>
    <w:basedOn w:val="Normal"/>
    <w:rsid w:val="005D2839"/>
    <w:pPr>
      <w:numPr>
        <w:numId w:val="8"/>
      </w:numPr>
      <w:spacing w:before="60" w:after="60" w:line="300" w:lineRule="auto"/>
      <w:jc w:val="center"/>
    </w:pPr>
    <w:rPr>
      <w:sz w:val="20"/>
    </w:rPr>
  </w:style>
  <w:style w:type="paragraph" w:customStyle="1" w:styleId="CompDocNumber">
    <w:name w:val="Comp Doc Number"/>
    <w:basedOn w:val="Normal"/>
    <w:rsid w:val="005D2839"/>
    <w:pPr>
      <w:tabs>
        <w:tab w:val="num" w:pos="360"/>
        <w:tab w:val="num" w:pos="924"/>
        <w:tab w:val="num" w:pos="1080"/>
      </w:tabs>
      <w:spacing w:before="100" w:after="100" w:line="240" w:lineRule="atLeast"/>
      <w:ind w:left="360" w:hanging="360"/>
    </w:pPr>
    <w:rPr>
      <w:rFonts w:ascii="Arial" w:hAnsi="Arial"/>
      <w:color w:val="000000"/>
      <w:sz w:val="20"/>
    </w:rPr>
  </w:style>
  <w:style w:type="paragraph" w:styleId="Listepuces">
    <w:name w:val="List Bullet"/>
    <w:basedOn w:val="Normal"/>
    <w:autoRedefine/>
    <w:semiHidden/>
    <w:rsid w:val="005D2839"/>
    <w:pPr>
      <w:spacing w:after="200" w:line="240" w:lineRule="atLeast"/>
    </w:pPr>
    <w:rPr>
      <w:rFonts w:ascii="Arial" w:hAnsi="Arial"/>
      <w:color w:val="000000"/>
      <w:sz w:val="20"/>
    </w:rPr>
  </w:style>
  <w:style w:type="paragraph" w:customStyle="1" w:styleId="Author">
    <w:name w:val="Author"/>
    <w:basedOn w:val="Normal"/>
    <w:rsid w:val="005D2839"/>
    <w:pPr>
      <w:spacing w:before="120" w:line="288" w:lineRule="auto"/>
      <w:jc w:val="center"/>
    </w:pPr>
    <w:rPr>
      <w:rFonts w:ascii="Arial" w:hAnsi="Arial"/>
      <w:noProof/>
    </w:rPr>
  </w:style>
  <w:style w:type="paragraph" w:customStyle="1" w:styleId="DocApplic">
    <w:name w:val="DocApplic"/>
    <w:basedOn w:val="Normal"/>
    <w:rsid w:val="005D2839"/>
    <w:pPr>
      <w:numPr>
        <w:numId w:val="9"/>
      </w:numPr>
      <w:spacing w:after="0" w:line="300" w:lineRule="auto"/>
      <w:jc w:val="both"/>
    </w:pPr>
    <w:rPr>
      <w:rFonts w:ascii="Arial" w:hAnsi="Arial"/>
      <w:sz w:val="20"/>
    </w:rPr>
  </w:style>
  <w:style w:type="paragraph" w:customStyle="1" w:styleId="DocAssoc">
    <w:name w:val="DocAssoc"/>
    <w:basedOn w:val="Normal"/>
    <w:rsid w:val="005D2839"/>
    <w:pPr>
      <w:numPr>
        <w:numId w:val="10"/>
      </w:numPr>
      <w:spacing w:after="0" w:line="300" w:lineRule="auto"/>
      <w:jc w:val="both"/>
    </w:pPr>
    <w:rPr>
      <w:rFonts w:ascii="Arial" w:hAnsi="Arial"/>
      <w:sz w:val="20"/>
    </w:rPr>
  </w:style>
  <w:style w:type="paragraph" w:customStyle="1" w:styleId="Titre8AppendixTitre3Heading8liste2liste2">
    <w:name w:val="Titre 8.Appendix Titre 3.Heading 8.liste 2.liste[2]"/>
    <w:basedOn w:val="Normal"/>
    <w:next w:val="Normal"/>
    <w:rsid w:val="005D2839"/>
    <w:pPr>
      <w:tabs>
        <w:tab w:val="left" w:pos="2126"/>
        <w:tab w:val="num" w:pos="2520"/>
      </w:tabs>
      <w:spacing w:before="60" w:after="60" w:line="300" w:lineRule="atLeast"/>
      <w:outlineLvl w:val="7"/>
    </w:pPr>
    <w:rPr>
      <w:rFonts w:ascii="Arial" w:hAnsi="Arial"/>
    </w:rPr>
  </w:style>
  <w:style w:type="paragraph" w:styleId="Explorateurdedocuments">
    <w:name w:val="Document Map"/>
    <w:basedOn w:val="Normal"/>
    <w:link w:val="ExplorateurdedocumentsCar"/>
    <w:semiHidden/>
    <w:rsid w:val="005D2839"/>
    <w:pPr>
      <w:shd w:val="clear" w:color="auto" w:fill="000080"/>
      <w:spacing w:after="0" w:line="300" w:lineRule="atLeast"/>
      <w:jc w:val="both"/>
    </w:pPr>
    <w:rPr>
      <w:rFonts w:ascii="Tahoma" w:hAnsi="Tahoma"/>
    </w:rPr>
  </w:style>
  <w:style w:type="character" w:customStyle="1" w:styleId="ExplorateurdedocumentsCar">
    <w:name w:val="Explorateur de documents Car"/>
    <w:link w:val="Explorateurdedocuments"/>
    <w:semiHidden/>
    <w:rsid w:val="005D2839"/>
    <w:rPr>
      <w:rFonts w:ascii="Tahoma" w:hAnsi="Tahoma"/>
      <w:sz w:val="22"/>
      <w:shd w:val="clear" w:color="auto" w:fill="000080"/>
      <w:lang w:val="en-GB" w:eastAsia="fr-FR"/>
    </w:rPr>
  </w:style>
  <w:style w:type="paragraph" w:styleId="En-ttedemessage">
    <w:name w:val="Message Header"/>
    <w:basedOn w:val="Normal"/>
    <w:link w:val="En-ttedemessageCar"/>
    <w:semiHidden/>
    <w:rsid w:val="005D2839"/>
    <w:pPr>
      <w:pBdr>
        <w:top w:val="single" w:sz="6" w:space="1" w:color="auto"/>
        <w:left w:val="single" w:sz="6" w:space="1" w:color="auto"/>
        <w:bottom w:val="single" w:sz="6" w:space="1" w:color="auto"/>
        <w:right w:val="single" w:sz="6" w:space="1" w:color="auto"/>
      </w:pBdr>
      <w:shd w:val="pct20" w:color="auto" w:fill="auto"/>
      <w:spacing w:after="0" w:line="300" w:lineRule="atLeast"/>
      <w:ind w:left="1134" w:hanging="1134"/>
      <w:jc w:val="both"/>
    </w:pPr>
    <w:rPr>
      <w:rFonts w:ascii="Arial" w:hAnsi="Arial"/>
      <w:sz w:val="24"/>
    </w:rPr>
  </w:style>
  <w:style w:type="character" w:customStyle="1" w:styleId="En-ttedemessageCar">
    <w:name w:val="En-tête de message Car"/>
    <w:link w:val="En-ttedemessage"/>
    <w:semiHidden/>
    <w:rsid w:val="005D2839"/>
    <w:rPr>
      <w:rFonts w:ascii="Arial" w:hAnsi="Arial"/>
      <w:sz w:val="24"/>
      <w:shd w:val="pct20" w:color="auto" w:fill="auto"/>
      <w:lang w:val="en-GB" w:eastAsia="fr-FR"/>
    </w:rPr>
  </w:style>
  <w:style w:type="paragraph" w:styleId="Listecontinue">
    <w:name w:val="List Continue"/>
    <w:basedOn w:val="Normal"/>
    <w:semiHidden/>
    <w:rsid w:val="005D2839"/>
    <w:pPr>
      <w:spacing w:line="300" w:lineRule="atLeast"/>
      <w:ind w:left="283"/>
      <w:jc w:val="both"/>
    </w:pPr>
    <w:rPr>
      <w:rFonts w:ascii="Arial" w:hAnsi="Arial"/>
    </w:rPr>
  </w:style>
  <w:style w:type="paragraph" w:customStyle="1" w:styleId="Titre8liste2">
    <w:name w:val="Titre 8.liste 2"/>
    <w:basedOn w:val="Normal"/>
    <w:next w:val="Normal"/>
    <w:rsid w:val="005D2839"/>
    <w:pPr>
      <w:spacing w:before="240" w:after="60" w:line="288" w:lineRule="auto"/>
      <w:ind w:left="4536"/>
      <w:jc w:val="both"/>
      <w:outlineLvl w:val="7"/>
    </w:pPr>
    <w:rPr>
      <w:rFonts w:ascii="Arial" w:hAnsi="Arial"/>
      <w:i/>
    </w:rPr>
  </w:style>
  <w:style w:type="paragraph" w:customStyle="1" w:styleId="Titre1Heading1berschrift1H1">
    <w:name w:val="Titre 1.Heading 1.überschrift 1.H1"/>
    <w:basedOn w:val="Normal"/>
    <w:next w:val="Corpsdetexte"/>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H2">
    <w:name w:val="Titre 2.Heading 2.H2"/>
    <w:basedOn w:val="Normal"/>
    <w:next w:val="Corpsdetexte"/>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5Heading5-MandatoryrequirementsHeading5H5paragraphe2">
    <w:name w:val="Titre 5.Heading 5 - Mandatory requirements.Heading 5.H5.paragraphe[2]"/>
    <w:basedOn w:val="Normal"/>
    <w:next w:val="Corpsdetexte"/>
    <w:rsid w:val="005D2839"/>
    <w:pPr>
      <w:tabs>
        <w:tab w:val="num" w:pos="720"/>
        <w:tab w:val="left" w:pos="1134"/>
      </w:tabs>
      <w:spacing w:before="60" w:after="0" w:line="300" w:lineRule="atLeast"/>
      <w:jc w:val="both"/>
      <w:outlineLvl w:val="4"/>
    </w:pPr>
    <w:rPr>
      <w:rFonts w:ascii="Arial" w:hAnsi="Arial"/>
      <w:color w:val="000000"/>
    </w:rPr>
  </w:style>
  <w:style w:type="paragraph" w:customStyle="1" w:styleId="AssociatedDocuments">
    <w:name w:val="Associated_Documents"/>
    <w:basedOn w:val="NormalaMoi"/>
    <w:autoRedefine/>
    <w:rsid w:val="005D2839"/>
    <w:pPr>
      <w:tabs>
        <w:tab w:val="left" w:pos="1134"/>
      </w:tabs>
      <w:ind w:left="1134" w:hanging="1134"/>
    </w:pPr>
    <w:rPr>
      <w:sz w:val="18"/>
      <w:szCs w:val="16"/>
    </w:rPr>
  </w:style>
  <w:style w:type="paragraph" w:customStyle="1" w:styleId="NormalaMoi">
    <w:name w:val="Normal_a_Moi"/>
    <w:rsid w:val="005D2839"/>
    <w:pPr>
      <w:widowControl w:val="0"/>
      <w:ind w:left="1418"/>
      <w:jc w:val="both"/>
    </w:pPr>
    <w:rPr>
      <w:rFonts w:ascii="Arial" w:hAnsi="Arial"/>
      <w:kern w:val="24"/>
      <w:lang w:val="en-GB" w:eastAsia="fr-FR"/>
    </w:rPr>
  </w:style>
  <w:style w:type="paragraph" w:customStyle="1" w:styleId="Messagetitle">
    <w:name w:val="Message_title"/>
    <w:basedOn w:val="Titre5"/>
    <w:rsid w:val="005D2839"/>
    <w:pPr>
      <w:tabs>
        <w:tab w:val="clear" w:pos="1134"/>
        <w:tab w:val="num" w:pos="0"/>
      </w:tabs>
      <w:spacing w:before="120" w:line="300" w:lineRule="auto"/>
      <w:jc w:val="center"/>
    </w:pPr>
    <w:rPr>
      <w:rFonts w:ascii="Arial" w:hAnsi="Arial"/>
      <w:b/>
      <w:bCs/>
      <w:i/>
      <w:iCs/>
      <w:snapToGrid w:val="0"/>
      <w:sz w:val="20"/>
    </w:rPr>
  </w:style>
  <w:style w:type="paragraph" w:customStyle="1" w:styleId="PacketDescription">
    <w:name w:val="Packet_Description"/>
    <w:basedOn w:val="Titre5"/>
    <w:rsid w:val="005D2839"/>
    <w:pPr>
      <w:numPr>
        <w:ilvl w:val="0"/>
        <w:numId w:val="0"/>
      </w:numPr>
      <w:tabs>
        <w:tab w:val="clear" w:pos="1134"/>
      </w:tabs>
      <w:spacing w:before="240" w:line="300" w:lineRule="auto"/>
      <w:jc w:val="both"/>
    </w:pPr>
    <w:rPr>
      <w:rFonts w:ascii="Arial" w:hAnsi="Arial"/>
      <w:b/>
      <w:bCs/>
      <w:i/>
      <w:iCs/>
      <w:snapToGrid w:val="0"/>
      <w:sz w:val="20"/>
    </w:rPr>
  </w:style>
  <w:style w:type="paragraph" w:customStyle="1" w:styleId="Astyle">
    <w:name w:val="A style"/>
    <w:basedOn w:val="Normal"/>
    <w:rsid w:val="005D2839"/>
    <w:pPr>
      <w:spacing w:after="0" w:line="300" w:lineRule="atLeast"/>
      <w:jc w:val="both"/>
    </w:pPr>
    <w:rPr>
      <w:rFonts w:ascii="Arial" w:hAnsi="Arial"/>
      <w:sz w:val="20"/>
    </w:rPr>
  </w:style>
  <w:style w:type="paragraph" w:customStyle="1" w:styleId="En-tteHeader">
    <w:name w:val="En-tête.Header"/>
    <w:basedOn w:val="Normal"/>
    <w:rsid w:val="005D2839"/>
    <w:pPr>
      <w:tabs>
        <w:tab w:val="center" w:pos="4536"/>
        <w:tab w:val="right" w:pos="9072"/>
      </w:tabs>
      <w:spacing w:after="0" w:line="300" w:lineRule="atLeast"/>
      <w:jc w:val="both"/>
    </w:pPr>
    <w:rPr>
      <w:rFonts w:ascii="Arial" w:hAnsi="Arial"/>
      <w:b/>
      <w:caps/>
      <w:sz w:val="28"/>
    </w:rPr>
  </w:style>
  <w:style w:type="paragraph" w:customStyle="1" w:styleId="Reference">
    <w:name w:val="Reference"/>
    <w:basedOn w:val="Normal"/>
    <w:rsid w:val="005D2839"/>
    <w:pPr>
      <w:spacing w:after="0" w:line="288" w:lineRule="auto"/>
      <w:jc w:val="both"/>
    </w:pPr>
    <w:rPr>
      <w:rFonts w:ascii="Arial" w:hAnsi="Arial"/>
    </w:rPr>
  </w:style>
  <w:style w:type="paragraph" w:customStyle="1" w:styleId="diagramtext">
    <w:name w:val="diagram text"/>
    <w:basedOn w:val="Normal"/>
    <w:rsid w:val="005D2839"/>
    <w:pPr>
      <w:spacing w:before="40" w:after="0" w:line="300" w:lineRule="auto"/>
    </w:pPr>
    <w:rPr>
      <w:rFonts w:ascii="Helvetica" w:hAnsi="Helvetica"/>
      <w:sz w:val="16"/>
    </w:rPr>
  </w:style>
  <w:style w:type="paragraph" w:customStyle="1" w:styleId="List">
    <w:name w:val="List"/>
    <w:basedOn w:val="Titre5"/>
    <w:rsid w:val="005D2839"/>
    <w:pPr>
      <w:widowControl w:val="0"/>
      <w:numPr>
        <w:ilvl w:val="0"/>
        <w:numId w:val="0"/>
      </w:numPr>
      <w:tabs>
        <w:tab w:val="num" w:pos="360"/>
      </w:tabs>
      <w:spacing w:before="320" w:after="0" w:line="300" w:lineRule="auto"/>
      <w:ind w:left="360" w:hanging="360"/>
      <w:jc w:val="both"/>
    </w:pPr>
    <w:rPr>
      <w:rFonts w:ascii="Arial" w:hAnsi="Arial"/>
      <w:kern w:val="24"/>
      <w:sz w:val="20"/>
    </w:rPr>
  </w:style>
  <w:style w:type="paragraph" w:styleId="Liste2">
    <w:name w:val="List 2"/>
    <w:basedOn w:val="Normal"/>
    <w:semiHidden/>
    <w:rsid w:val="005D2839"/>
    <w:pPr>
      <w:spacing w:after="0" w:line="300" w:lineRule="atLeast"/>
      <w:ind w:left="566" w:hanging="283"/>
      <w:jc w:val="both"/>
    </w:pPr>
    <w:rPr>
      <w:rFonts w:ascii="Arial" w:hAnsi="Arial"/>
    </w:rPr>
  </w:style>
  <w:style w:type="paragraph" w:styleId="Listenumros3">
    <w:name w:val="List Number 3"/>
    <w:basedOn w:val="Normal"/>
    <w:semiHidden/>
    <w:rsid w:val="005D2839"/>
    <w:pPr>
      <w:spacing w:after="60" w:line="288" w:lineRule="auto"/>
      <w:ind w:left="566"/>
    </w:pPr>
    <w:rPr>
      <w:rFonts w:ascii="Arial" w:hAnsi="Arial"/>
    </w:rPr>
  </w:style>
  <w:style w:type="paragraph" w:customStyle="1" w:styleId="Headers">
    <w:name w:val="Headers"/>
    <w:basedOn w:val="Normal"/>
    <w:next w:val="Normal"/>
    <w:rsid w:val="005D2839"/>
    <w:pPr>
      <w:keepNext/>
      <w:tabs>
        <w:tab w:val="num" w:pos="1080"/>
      </w:tabs>
      <w:spacing w:before="240" w:after="0" w:line="300" w:lineRule="auto"/>
      <w:ind w:left="432" w:hanging="432"/>
    </w:pPr>
    <w:rPr>
      <w:rFonts w:ascii="Arial" w:hAnsi="Arial"/>
      <w:b/>
      <w:color w:val="000000"/>
    </w:rPr>
  </w:style>
  <w:style w:type="paragraph" w:styleId="Commentaire">
    <w:name w:val="annotation text"/>
    <w:basedOn w:val="Normal"/>
    <w:link w:val="CommentaireCar"/>
    <w:uiPriority w:val="99"/>
    <w:semiHidden/>
    <w:rsid w:val="005D2839"/>
    <w:pPr>
      <w:spacing w:after="0" w:line="300" w:lineRule="auto"/>
    </w:pPr>
    <w:rPr>
      <w:rFonts w:ascii="Times New Roman" w:hAnsi="Times New Roman"/>
      <w:sz w:val="20"/>
    </w:rPr>
  </w:style>
  <w:style w:type="character" w:customStyle="1" w:styleId="CommentaireCar">
    <w:name w:val="Commentaire Car"/>
    <w:link w:val="Commentaire"/>
    <w:uiPriority w:val="99"/>
    <w:semiHidden/>
    <w:rsid w:val="005D2839"/>
    <w:rPr>
      <w:lang w:val="en-GB" w:eastAsia="fr-FR"/>
    </w:rPr>
  </w:style>
  <w:style w:type="paragraph" w:styleId="Liste3">
    <w:name w:val="List 3"/>
    <w:basedOn w:val="Normal"/>
    <w:semiHidden/>
    <w:rsid w:val="005D2839"/>
    <w:pPr>
      <w:spacing w:after="0" w:line="300" w:lineRule="atLeast"/>
      <w:ind w:left="849" w:hanging="283"/>
      <w:jc w:val="both"/>
    </w:pPr>
    <w:rPr>
      <w:rFonts w:ascii="Arial" w:hAnsi="Arial"/>
    </w:rPr>
  </w:style>
  <w:style w:type="paragraph" w:customStyle="1" w:styleId="SourceDocNumber">
    <w:name w:val="Source Doc Number"/>
    <w:basedOn w:val="Normal"/>
    <w:rsid w:val="005D2839"/>
    <w:pPr>
      <w:tabs>
        <w:tab w:val="num" w:pos="360"/>
      </w:tabs>
      <w:spacing w:before="100" w:after="100" w:line="240" w:lineRule="atLeast"/>
      <w:ind w:left="425" w:hanging="425"/>
    </w:pPr>
    <w:rPr>
      <w:rFonts w:ascii="Arial" w:hAnsi="Arial"/>
      <w:color w:val="000000"/>
      <w:sz w:val="20"/>
    </w:rPr>
  </w:style>
  <w:style w:type="paragraph" w:customStyle="1" w:styleId="RefDocNumber">
    <w:name w:val="Ref Doc Number"/>
    <w:basedOn w:val="Normal"/>
    <w:rsid w:val="005D2839"/>
    <w:pPr>
      <w:tabs>
        <w:tab w:val="num" w:pos="1140"/>
      </w:tabs>
      <w:spacing w:before="100" w:after="100" w:line="240" w:lineRule="atLeast"/>
      <w:ind w:left="425" w:hanging="425"/>
    </w:pPr>
    <w:rPr>
      <w:rFonts w:ascii="Arial" w:hAnsi="Arial"/>
      <w:color w:val="000000"/>
      <w:sz w:val="20"/>
    </w:rPr>
  </w:style>
  <w:style w:type="paragraph" w:customStyle="1" w:styleId="Par1er">
    <w:name w:val="Par_1er"/>
    <w:basedOn w:val="Normal"/>
    <w:rsid w:val="005D2839"/>
    <w:pPr>
      <w:tabs>
        <w:tab w:val="left" w:pos="1701"/>
      </w:tabs>
      <w:spacing w:after="240" w:line="300" w:lineRule="auto"/>
      <w:ind w:left="1701" w:hanging="1701"/>
      <w:jc w:val="both"/>
    </w:pPr>
    <w:rPr>
      <w:rFonts w:ascii="Arial" w:hAnsi="Arial"/>
    </w:rPr>
  </w:style>
  <w:style w:type="paragraph" w:styleId="Retraitnormal">
    <w:name w:val="Normal Indent"/>
    <w:basedOn w:val="Normal"/>
    <w:semiHidden/>
    <w:rsid w:val="005D2839"/>
    <w:pPr>
      <w:spacing w:after="0" w:line="300" w:lineRule="auto"/>
      <w:ind w:left="708"/>
    </w:pPr>
    <w:rPr>
      <w:rFonts w:ascii="Times New Roman" w:hAnsi="Times New Roman"/>
      <w:sz w:val="20"/>
      <w:lang w:val="fr-FR"/>
    </w:rPr>
  </w:style>
  <w:style w:type="paragraph" w:customStyle="1" w:styleId="contentslist">
    <w:name w:val="contents list"/>
    <w:basedOn w:val="Normal"/>
    <w:rsid w:val="005D2839"/>
    <w:pPr>
      <w:widowControl w:val="0"/>
      <w:tabs>
        <w:tab w:val="right" w:pos="9072"/>
      </w:tabs>
      <w:spacing w:after="0" w:line="300" w:lineRule="auto"/>
    </w:pPr>
    <w:rPr>
      <w:rFonts w:ascii="Times New Roman" w:hAnsi="Times New Roman"/>
      <w:sz w:val="24"/>
    </w:rPr>
  </w:style>
  <w:style w:type="paragraph" w:customStyle="1" w:styleId="NormalLabel">
    <w:name w:val="Normal Label"/>
    <w:basedOn w:val="Normal"/>
    <w:next w:val="Normal"/>
    <w:rsid w:val="005D2839"/>
    <w:pPr>
      <w:spacing w:line="300" w:lineRule="auto"/>
      <w:jc w:val="both"/>
    </w:pPr>
    <w:rPr>
      <w:rFonts w:ascii="Times New Roman" w:hAnsi="Times New Roman"/>
      <w:smallCaps/>
      <w:sz w:val="24"/>
    </w:rPr>
  </w:style>
  <w:style w:type="paragraph" w:styleId="Liste4">
    <w:name w:val="List 4"/>
    <w:basedOn w:val="Normal"/>
    <w:semiHidden/>
    <w:rsid w:val="005D2839"/>
    <w:pPr>
      <w:spacing w:after="0" w:line="300" w:lineRule="atLeast"/>
      <w:ind w:left="1132" w:hanging="283"/>
      <w:jc w:val="both"/>
    </w:pPr>
    <w:rPr>
      <w:rFonts w:ascii="Arial" w:hAnsi="Arial"/>
    </w:rPr>
  </w:style>
  <w:style w:type="paragraph" w:styleId="Liste5">
    <w:name w:val="List 5"/>
    <w:basedOn w:val="Normal"/>
    <w:semiHidden/>
    <w:rsid w:val="005D2839"/>
    <w:pPr>
      <w:spacing w:after="0" w:line="300" w:lineRule="atLeast"/>
      <w:ind w:left="1415" w:hanging="283"/>
      <w:jc w:val="both"/>
    </w:pPr>
    <w:rPr>
      <w:rFonts w:ascii="Arial" w:hAnsi="Arial"/>
    </w:rPr>
  </w:style>
  <w:style w:type="paragraph" w:customStyle="1" w:styleId="Adressedelexpditeursimplifie">
    <w:name w:val="Adresse de l'expéditeur simplifiée"/>
    <w:basedOn w:val="Normal"/>
    <w:rsid w:val="005D2839"/>
    <w:pPr>
      <w:spacing w:after="0" w:line="300" w:lineRule="atLeast"/>
      <w:jc w:val="both"/>
    </w:pPr>
    <w:rPr>
      <w:rFonts w:ascii="Arial" w:hAnsi="Arial"/>
    </w:rPr>
  </w:style>
  <w:style w:type="paragraph" w:styleId="Listecontinue5">
    <w:name w:val="List Continue 5"/>
    <w:basedOn w:val="Normal"/>
    <w:semiHidden/>
    <w:rsid w:val="005D2839"/>
    <w:pPr>
      <w:spacing w:line="300" w:lineRule="atLeast"/>
      <w:ind w:left="1415"/>
      <w:jc w:val="both"/>
    </w:pPr>
    <w:rPr>
      <w:rFonts w:ascii="Arial" w:hAnsi="Arial"/>
    </w:rPr>
  </w:style>
  <w:style w:type="paragraph" w:customStyle="1" w:styleId="PieddepageFooter">
    <w:name w:val="Pied de page.Footer"/>
    <w:basedOn w:val="Normal"/>
    <w:rsid w:val="005D2839"/>
    <w:pPr>
      <w:tabs>
        <w:tab w:val="center" w:pos="4536"/>
        <w:tab w:val="right" w:pos="9072"/>
      </w:tabs>
      <w:spacing w:before="60" w:after="60" w:line="300" w:lineRule="auto"/>
      <w:ind w:left="851" w:hanging="851"/>
      <w:jc w:val="both"/>
    </w:pPr>
    <w:rPr>
      <w:rFonts w:ascii="Arial" w:hAnsi="Arial"/>
      <w:lang w:val="fr-FR"/>
    </w:rPr>
  </w:style>
  <w:style w:type="paragraph" w:styleId="Titredenote">
    <w:name w:val="Note Heading"/>
    <w:basedOn w:val="Normal"/>
    <w:next w:val="Normal"/>
    <w:link w:val="TitredenoteCar"/>
    <w:semiHidden/>
    <w:rsid w:val="005D2839"/>
    <w:pPr>
      <w:spacing w:after="0" w:line="300" w:lineRule="atLeast"/>
      <w:jc w:val="both"/>
    </w:pPr>
    <w:rPr>
      <w:rFonts w:ascii="Arial" w:hAnsi="Arial"/>
    </w:rPr>
  </w:style>
  <w:style w:type="character" w:customStyle="1" w:styleId="TitredenoteCar">
    <w:name w:val="Titre de note Car"/>
    <w:link w:val="Titredenote"/>
    <w:semiHidden/>
    <w:rsid w:val="005D2839"/>
    <w:rPr>
      <w:rFonts w:ascii="Arial" w:hAnsi="Arial"/>
      <w:sz w:val="22"/>
      <w:lang w:val="en-GB" w:eastAsia="fr-FR"/>
    </w:rPr>
  </w:style>
  <w:style w:type="paragraph" w:customStyle="1" w:styleId="Titre7liste1">
    <w:name w:val="Titre 7.liste1"/>
    <w:basedOn w:val="Normal"/>
    <w:next w:val="Normal"/>
    <w:rsid w:val="005D2839"/>
    <w:pPr>
      <w:spacing w:before="240" w:after="60" w:line="288" w:lineRule="auto"/>
      <w:ind w:left="1418" w:hanging="1418"/>
      <w:jc w:val="both"/>
      <w:outlineLvl w:val="6"/>
    </w:pPr>
    <w:rPr>
      <w:rFonts w:ascii="Arial" w:hAnsi="Arial"/>
    </w:rPr>
  </w:style>
  <w:style w:type="paragraph" w:customStyle="1" w:styleId="Titre3Heading3H3HeadingHeadingv">
    <w:name w:val="Titre 3.Heading 3.H3.Heading.Heading v"/>
    <w:basedOn w:val="Normal"/>
    <w:next w:val="Corpsdetexte"/>
    <w:rsid w:val="005D2839"/>
    <w:pPr>
      <w:tabs>
        <w:tab w:val="num" w:pos="0"/>
        <w:tab w:val="left" w:pos="1134"/>
      </w:tabs>
      <w:spacing w:before="240" w:line="300" w:lineRule="atLeast"/>
      <w:outlineLvl w:val="2"/>
    </w:pPr>
    <w:rPr>
      <w:rFonts w:ascii="Arial" w:hAnsi="Arial"/>
      <w:b/>
      <w:i/>
    </w:rPr>
  </w:style>
  <w:style w:type="character" w:customStyle="1" w:styleId="NumrodepagePageNumber">
    <w:name w:val="Numéro de page.Page Number"/>
    <w:rsid w:val="005D2839"/>
    <w:rPr>
      <w:rFonts w:ascii="Arial" w:hAnsi="Arial"/>
      <w:b/>
      <w:sz w:val="24"/>
    </w:rPr>
  </w:style>
  <w:style w:type="paragraph" w:customStyle="1" w:styleId="Titre4Heading4H4paragraphe1">
    <w:name w:val="Titre 4.Heading 4.H4.paragraphe[1]"/>
    <w:basedOn w:val="Titre3Heading3H3HeadingHeadingv"/>
    <w:next w:val="Corpsdetexte"/>
    <w:rsid w:val="005D2839"/>
    <w:pPr>
      <w:tabs>
        <w:tab w:val="clear" w:pos="0"/>
        <w:tab w:val="num" w:pos="360"/>
      </w:tabs>
      <w:spacing w:after="60"/>
      <w:outlineLvl w:val="3"/>
    </w:pPr>
    <w:rPr>
      <w:b w:val="0"/>
      <w:i w:val="0"/>
    </w:rPr>
  </w:style>
  <w:style w:type="paragraph" w:customStyle="1" w:styleId="Titre6AppendixTitre1Heading6H6paragraphe3">
    <w:name w:val="Titre 6.Appendix Titre 1.Heading 6.H6.paragraphe[3]"/>
    <w:basedOn w:val="Normal"/>
    <w:next w:val="Normal"/>
    <w:rsid w:val="005D2839"/>
    <w:pPr>
      <w:pageBreakBefore/>
      <w:numPr>
        <w:ilvl w:val="5"/>
        <w:numId w:val="11"/>
      </w:numPr>
      <w:spacing w:before="60" w:after="60" w:line="300" w:lineRule="atLeast"/>
      <w:outlineLvl w:val="5"/>
    </w:pPr>
    <w:rPr>
      <w:rFonts w:ascii="Arial" w:hAnsi="Arial"/>
      <w:b/>
      <w:caps/>
      <w:sz w:val="24"/>
    </w:rPr>
  </w:style>
  <w:style w:type="paragraph" w:customStyle="1" w:styleId="Titre7AppendixTitre2Heading7liste1liste1">
    <w:name w:val="Titre 7.Appendix Titre 2.Heading 7.liste1.liste[1]"/>
    <w:basedOn w:val="Normal"/>
    <w:next w:val="Normal"/>
    <w:rsid w:val="005D2839"/>
    <w:pPr>
      <w:tabs>
        <w:tab w:val="left" w:pos="2126"/>
        <w:tab w:val="num" w:pos="2160"/>
      </w:tabs>
      <w:spacing w:before="60" w:after="60" w:line="300" w:lineRule="atLeast"/>
      <w:outlineLvl w:val="6"/>
    </w:pPr>
    <w:rPr>
      <w:rFonts w:ascii="Arial" w:hAnsi="Arial"/>
      <w:b/>
      <w:i/>
    </w:rPr>
  </w:style>
  <w:style w:type="paragraph" w:customStyle="1" w:styleId="Titre9AppendixTitre4Heading9liste3">
    <w:name w:val="Titre 9.Appendix Titre 4.Heading 9.liste[3]"/>
    <w:basedOn w:val="Normal"/>
    <w:next w:val="Normal"/>
    <w:rsid w:val="005D2839"/>
    <w:pPr>
      <w:tabs>
        <w:tab w:val="left" w:pos="2126"/>
        <w:tab w:val="num" w:pos="2880"/>
      </w:tabs>
      <w:spacing w:before="60" w:after="60" w:line="300" w:lineRule="atLeast"/>
      <w:outlineLvl w:val="8"/>
    </w:pPr>
    <w:rPr>
      <w:rFonts w:ascii="Arial" w:hAnsi="Arial"/>
    </w:rPr>
  </w:style>
  <w:style w:type="paragraph" w:customStyle="1" w:styleId="Titre8AppendixTitre3Heading8liste2">
    <w:name w:val="Titre 8.Appendix Titre 3.Heading 8.liste 2"/>
    <w:basedOn w:val="Normal"/>
    <w:next w:val="Normal"/>
    <w:rsid w:val="005D2839"/>
    <w:pPr>
      <w:tabs>
        <w:tab w:val="left" w:pos="2126"/>
        <w:tab w:val="num" w:pos="2520"/>
      </w:tabs>
      <w:spacing w:before="60" w:after="60" w:line="300" w:lineRule="atLeast"/>
      <w:outlineLvl w:val="7"/>
    </w:pPr>
    <w:rPr>
      <w:rFonts w:ascii="Arial" w:hAnsi="Arial"/>
    </w:rPr>
  </w:style>
  <w:style w:type="paragraph" w:customStyle="1" w:styleId="Titre1Heading1">
    <w:name w:val="Titre 1.Heading 1"/>
    <w:basedOn w:val="Normal"/>
    <w:next w:val="Corpsdetexte"/>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
    <w:name w:val="Titre 2.Heading 2"/>
    <w:basedOn w:val="Normal"/>
    <w:next w:val="Corpsdetexte"/>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3Heading3">
    <w:name w:val="Titre 3.Heading 3"/>
    <w:basedOn w:val="Normal"/>
    <w:next w:val="Corpsdetexte"/>
    <w:rsid w:val="005D2839"/>
    <w:pPr>
      <w:tabs>
        <w:tab w:val="num" w:pos="0"/>
        <w:tab w:val="left" w:pos="1134"/>
      </w:tabs>
      <w:spacing w:before="240" w:line="300" w:lineRule="atLeast"/>
      <w:outlineLvl w:val="2"/>
    </w:pPr>
    <w:rPr>
      <w:rFonts w:ascii="Arial" w:hAnsi="Arial"/>
      <w:b/>
      <w:i/>
    </w:rPr>
  </w:style>
  <w:style w:type="paragraph" w:customStyle="1" w:styleId="Titre4Heading4">
    <w:name w:val="Titre 4.Heading 4"/>
    <w:basedOn w:val="Titre3Heading3"/>
    <w:next w:val="Corpsdetexte"/>
    <w:rsid w:val="005D2839"/>
    <w:pPr>
      <w:tabs>
        <w:tab w:val="clear" w:pos="0"/>
        <w:tab w:val="num" w:pos="360"/>
      </w:tabs>
      <w:spacing w:after="60"/>
      <w:outlineLvl w:val="3"/>
    </w:pPr>
    <w:rPr>
      <w:b w:val="0"/>
      <w:i w:val="0"/>
    </w:rPr>
  </w:style>
  <w:style w:type="paragraph" w:customStyle="1" w:styleId="Titre5Heading5-Mandatoryrequirements">
    <w:name w:val="Titre 5.Heading 5 - Mandatory requirements"/>
    <w:basedOn w:val="Normal"/>
    <w:next w:val="Corpsdetexte"/>
    <w:rsid w:val="005D2839"/>
    <w:pPr>
      <w:tabs>
        <w:tab w:val="num" w:pos="720"/>
        <w:tab w:val="left" w:pos="1134"/>
      </w:tabs>
      <w:spacing w:before="60" w:after="0" w:line="300" w:lineRule="atLeast"/>
      <w:jc w:val="both"/>
      <w:outlineLvl w:val="4"/>
    </w:pPr>
    <w:rPr>
      <w:rFonts w:ascii="Arial" w:hAnsi="Arial"/>
    </w:rPr>
  </w:style>
  <w:style w:type="paragraph" w:customStyle="1" w:styleId="Titre6AppendixTitre1">
    <w:name w:val="Titre 6.Appendix Titre 1"/>
    <w:basedOn w:val="Normal"/>
    <w:next w:val="Normal"/>
    <w:rsid w:val="005D2839"/>
    <w:pPr>
      <w:pageBreakBefore/>
      <w:tabs>
        <w:tab w:val="num" w:pos="2160"/>
      </w:tabs>
      <w:spacing w:before="60" w:after="60" w:line="300" w:lineRule="atLeast"/>
      <w:outlineLvl w:val="5"/>
    </w:pPr>
    <w:rPr>
      <w:rFonts w:ascii="Arial" w:hAnsi="Arial"/>
      <w:b/>
      <w:caps/>
      <w:sz w:val="24"/>
    </w:rPr>
  </w:style>
  <w:style w:type="paragraph" w:customStyle="1" w:styleId="Titre7AppendixTitre2">
    <w:name w:val="Titre 7.Appendix Titre 2"/>
    <w:basedOn w:val="Normal"/>
    <w:next w:val="Normal"/>
    <w:rsid w:val="005D2839"/>
    <w:pPr>
      <w:tabs>
        <w:tab w:val="left" w:pos="2126"/>
        <w:tab w:val="num" w:pos="2160"/>
      </w:tabs>
      <w:spacing w:before="60" w:after="60" w:line="300" w:lineRule="atLeast"/>
      <w:outlineLvl w:val="6"/>
    </w:pPr>
    <w:rPr>
      <w:rFonts w:ascii="Arial" w:hAnsi="Arial"/>
      <w:b/>
      <w:i/>
    </w:rPr>
  </w:style>
  <w:style w:type="paragraph" w:customStyle="1" w:styleId="Titre8AppendixTitre3">
    <w:name w:val="Titre 8.Appendix Titre 3"/>
    <w:basedOn w:val="Normal"/>
    <w:next w:val="Normal"/>
    <w:rsid w:val="005D2839"/>
    <w:pPr>
      <w:tabs>
        <w:tab w:val="left" w:pos="2126"/>
        <w:tab w:val="num" w:pos="2520"/>
      </w:tabs>
      <w:spacing w:before="60" w:after="60" w:line="300" w:lineRule="atLeast"/>
      <w:outlineLvl w:val="7"/>
    </w:pPr>
    <w:rPr>
      <w:rFonts w:ascii="Arial" w:hAnsi="Arial"/>
    </w:rPr>
  </w:style>
  <w:style w:type="paragraph" w:customStyle="1" w:styleId="Titre9AppendixTitre4">
    <w:name w:val="Titre 9.Appendix Titre 4"/>
    <w:basedOn w:val="Normal"/>
    <w:next w:val="Normal"/>
    <w:rsid w:val="005D2839"/>
    <w:pPr>
      <w:tabs>
        <w:tab w:val="left" w:pos="2126"/>
        <w:tab w:val="num" w:pos="2880"/>
      </w:tabs>
      <w:spacing w:before="60" w:after="60" w:line="300" w:lineRule="atLeast"/>
      <w:outlineLvl w:val="8"/>
    </w:pPr>
    <w:rPr>
      <w:rFonts w:ascii="Arial" w:hAnsi="Arial"/>
    </w:rPr>
  </w:style>
  <w:style w:type="paragraph" w:styleId="Retraitcorpsdetexte3">
    <w:name w:val="Body Text Indent 3"/>
    <w:basedOn w:val="Normal"/>
    <w:link w:val="Retraitcorpsdetexte3Car"/>
    <w:semiHidden/>
    <w:rsid w:val="005D2839"/>
    <w:pPr>
      <w:spacing w:after="0" w:line="300" w:lineRule="atLeast"/>
      <w:ind w:left="1988" w:hanging="1136"/>
    </w:pPr>
    <w:rPr>
      <w:rFonts w:ascii="Arial" w:hAnsi="Arial"/>
    </w:rPr>
  </w:style>
  <w:style w:type="character" w:customStyle="1" w:styleId="Retraitcorpsdetexte3Car">
    <w:name w:val="Retrait corps de texte 3 Car"/>
    <w:link w:val="Retraitcorpsdetexte3"/>
    <w:semiHidden/>
    <w:rsid w:val="005D2839"/>
    <w:rPr>
      <w:rFonts w:ascii="Arial" w:hAnsi="Arial"/>
      <w:sz w:val="22"/>
      <w:lang w:val="en-GB" w:eastAsia="fr-FR"/>
    </w:rPr>
  </w:style>
  <w:style w:type="paragraph" w:customStyle="1" w:styleId="ApplicableDocuments">
    <w:name w:val="Applicable_Documents"/>
    <w:basedOn w:val="NormalaMoi"/>
    <w:autoRedefine/>
    <w:rsid w:val="005D2839"/>
    <w:pPr>
      <w:tabs>
        <w:tab w:val="left" w:pos="1134"/>
      </w:tabs>
      <w:ind w:left="1134" w:hanging="1134"/>
    </w:pPr>
    <w:rPr>
      <w:sz w:val="18"/>
    </w:rPr>
  </w:style>
  <w:style w:type="paragraph" w:customStyle="1" w:styleId="Titre3Heading3H3HeadingHeadingv1">
    <w:name w:val="Titre 3.Heading 3.H3.Heading.Heading v1"/>
    <w:basedOn w:val="Normal"/>
    <w:next w:val="Corpsdetexte"/>
    <w:rsid w:val="005D2839"/>
    <w:pPr>
      <w:tabs>
        <w:tab w:val="num" w:pos="720"/>
        <w:tab w:val="left" w:pos="1134"/>
      </w:tabs>
      <w:spacing w:before="240" w:line="300" w:lineRule="atLeast"/>
      <w:ind w:left="720" w:hanging="720"/>
      <w:outlineLvl w:val="2"/>
    </w:pPr>
    <w:rPr>
      <w:rFonts w:ascii="Arial" w:hAnsi="Arial"/>
      <w:b/>
      <w:i/>
      <w:sz w:val="20"/>
    </w:rPr>
  </w:style>
  <w:style w:type="paragraph" w:customStyle="1" w:styleId="Titre4Heading4H4paragraphe11">
    <w:name w:val="Titre 4.Heading 4.H4.paragraphe[1]1"/>
    <w:basedOn w:val="Titre3Heading3H3HeadingHeadingv1"/>
    <w:next w:val="Corpsdetexte"/>
    <w:rsid w:val="005D2839"/>
    <w:pPr>
      <w:tabs>
        <w:tab w:val="num" w:pos="360"/>
      </w:tabs>
      <w:spacing w:after="60"/>
      <w:outlineLvl w:val="3"/>
    </w:pPr>
    <w:rPr>
      <w:b w:val="0"/>
      <w:i w:val="0"/>
    </w:rPr>
  </w:style>
  <w:style w:type="paragraph" w:customStyle="1" w:styleId="cor">
    <w:name w:val="cor"/>
    <w:basedOn w:val="Titre5Heading5-MandatoryrequirementsH5Heading5paragraphe2"/>
    <w:rsid w:val="005D2839"/>
    <w:pPr>
      <w:widowControl/>
      <w:spacing w:before="60" w:line="300" w:lineRule="atLeast"/>
      <w:ind w:left="0" w:firstLine="0"/>
    </w:pPr>
    <w:rPr>
      <w:kern w:val="0"/>
      <w:lang w:val="en-US"/>
    </w:rPr>
  </w:style>
  <w:style w:type="paragraph" w:customStyle="1" w:styleId="Titre5Heading5-MandatoryrequirementsH5Heading5paragraphe2">
    <w:name w:val="Titre 5.Heading 5 - Mandatory requirements.H5.Heading 5.paragraphe[2]"/>
    <w:basedOn w:val="NormalaMoi"/>
    <w:next w:val="Corpsdetexte"/>
    <w:rsid w:val="005D2839"/>
    <w:pPr>
      <w:tabs>
        <w:tab w:val="num" w:pos="360"/>
        <w:tab w:val="left" w:pos="1134"/>
      </w:tabs>
      <w:spacing w:before="320"/>
      <w:ind w:left="1134" w:hanging="1134"/>
      <w:outlineLvl w:val="4"/>
    </w:pPr>
  </w:style>
  <w:style w:type="paragraph" w:customStyle="1" w:styleId="Titre1berschrift1H1">
    <w:name w:val="Titre 1.überschrift 1.H1"/>
    <w:basedOn w:val="Titre2H2"/>
    <w:next w:val="Titre2H2"/>
    <w:rsid w:val="005D2839"/>
    <w:pPr>
      <w:pageBreakBefore/>
      <w:outlineLvl w:val="1"/>
    </w:pPr>
    <w:rPr>
      <w:smallCaps/>
      <w:sz w:val="36"/>
    </w:rPr>
  </w:style>
  <w:style w:type="paragraph" w:customStyle="1" w:styleId="Titre2H2">
    <w:name w:val="Titre 2.H2"/>
    <w:basedOn w:val="Titre3H3HeadingHeadingv"/>
    <w:next w:val="Titre3H3HeadingHeadingv"/>
    <w:rsid w:val="005D2839"/>
    <w:pPr>
      <w:outlineLvl w:val="2"/>
    </w:pPr>
    <w:rPr>
      <w:sz w:val="28"/>
    </w:rPr>
  </w:style>
  <w:style w:type="paragraph" w:customStyle="1" w:styleId="Titre3H3HeadingHeadingv">
    <w:name w:val="Titre 3.H3.Heading.Heading v"/>
    <w:basedOn w:val="Titre4H4"/>
    <w:next w:val="Titre4H4"/>
    <w:rsid w:val="005D2839"/>
    <w:pPr>
      <w:keepNext/>
      <w:spacing w:before="240" w:after="120"/>
      <w:jc w:val="left"/>
    </w:pPr>
    <w:rPr>
      <w:b/>
      <w:sz w:val="24"/>
    </w:rPr>
  </w:style>
  <w:style w:type="paragraph" w:customStyle="1" w:styleId="Titre4H4">
    <w:name w:val="Titre 4.H4"/>
    <w:basedOn w:val="Normal"/>
    <w:rsid w:val="005D2839"/>
    <w:pPr>
      <w:spacing w:before="120" w:after="60" w:line="288" w:lineRule="auto"/>
      <w:ind w:left="1134" w:hanging="1134"/>
      <w:jc w:val="both"/>
      <w:outlineLvl w:val="3"/>
    </w:pPr>
    <w:rPr>
      <w:rFonts w:ascii="Arial" w:hAnsi="Arial"/>
    </w:rPr>
  </w:style>
  <w:style w:type="paragraph" w:customStyle="1" w:styleId="Titre5H5">
    <w:name w:val="Titre 5.H5"/>
    <w:basedOn w:val="Titre4H4"/>
    <w:rsid w:val="005D2839"/>
    <w:pPr>
      <w:tabs>
        <w:tab w:val="num" w:pos="720"/>
      </w:tabs>
      <w:ind w:left="0" w:firstLine="0"/>
      <w:outlineLvl w:val="4"/>
    </w:pPr>
  </w:style>
  <w:style w:type="paragraph" w:customStyle="1" w:styleId="Titre6H6">
    <w:name w:val="Titre 6.H6"/>
    <w:basedOn w:val="Titre5H5"/>
    <w:rsid w:val="005D2839"/>
    <w:pPr>
      <w:tabs>
        <w:tab w:val="clear" w:pos="720"/>
        <w:tab w:val="num" w:pos="2160"/>
      </w:tabs>
      <w:ind w:left="1418" w:hanging="1418"/>
      <w:outlineLvl w:val="5"/>
    </w:pPr>
  </w:style>
  <w:style w:type="paragraph" w:customStyle="1" w:styleId="Titre3Heading3HeadingHeadingvH3">
    <w:name w:val="Titre 3.Heading 3.Heading.Heading v.H3"/>
    <w:basedOn w:val="Normal"/>
    <w:next w:val="Titre4Heading4H4paragraphe1"/>
    <w:rsid w:val="005D2839"/>
    <w:pPr>
      <w:tabs>
        <w:tab w:val="num" w:pos="0"/>
      </w:tabs>
      <w:spacing w:before="120" w:line="300" w:lineRule="auto"/>
      <w:outlineLvl w:val="2"/>
    </w:pPr>
    <w:rPr>
      <w:rFonts w:ascii="Arial" w:hAnsi="Arial"/>
      <w:b/>
      <w:i/>
    </w:rPr>
  </w:style>
  <w:style w:type="paragraph" w:customStyle="1" w:styleId="Titre5Heading5H5Heading5-Mandatoryrequirementsparagraphe2">
    <w:name w:val="Titre 5.Heading 5.H5.Heading 5 - Mandatory requirements.paragraphe[2]"/>
    <w:basedOn w:val="Normal"/>
    <w:rsid w:val="005D2839"/>
    <w:pPr>
      <w:tabs>
        <w:tab w:val="num" w:pos="0"/>
      </w:tabs>
      <w:spacing w:before="60" w:after="60" w:line="300" w:lineRule="auto"/>
      <w:jc w:val="both"/>
      <w:outlineLvl w:val="4"/>
    </w:pPr>
    <w:rPr>
      <w:rFonts w:ascii="Arial" w:hAnsi="Arial"/>
    </w:rPr>
  </w:style>
  <w:style w:type="paragraph" w:customStyle="1" w:styleId="Titre6Heading6H6AppendixTitre1">
    <w:name w:val="Titre 6.Heading 6.H6.Appendix Titre 1"/>
    <w:basedOn w:val="Normal"/>
    <w:rsid w:val="005D2839"/>
    <w:pPr>
      <w:tabs>
        <w:tab w:val="num" w:pos="0"/>
      </w:tabs>
      <w:spacing w:before="60" w:after="60" w:line="300" w:lineRule="auto"/>
      <w:jc w:val="both"/>
      <w:outlineLvl w:val="5"/>
    </w:pPr>
    <w:rPr>
      <w:rFonts w:ascii="Arial" w:hAnsi="Arial"/>
    </w:rPr>
  </w:style>
  <w:style w:type="paragraph" w:customStyle="1" w:styleId="Titre7Heading7liste1AppendixTitre2">
    <w:name w:val="Titre 7.Heading 7.liste1.Appendix Titre 2"/>
    <w:basedOn w:val="Normal"/>
    <w:rsid w:val="005D2839"/>
    <w:pPr>
      <w:tabs>
        <w:tab w:val="num" w:pos="0"/>
      </w:tabs>
      <w:spacing w:before="60" w:after="60" w:line="300" w:lineRule="auto"/>
      <w:outlineLvl w:val="6"/>
    </w:pPr>
    <w:rPr>
      <w:rFonts w:ascii="Arial" w:hAnsi="Arial"/>
      <w:lang w:val="fr-FR"/>
    </w:rPr>
  </w:style>
  <w:style w:type="paragraph" w:customStyle="1" w:styleId="Titre8Heading8liste2AppendixTitre3">
    <w:name w:val="Titre 8.Heading 8.liste 2.Appendix Titre 3"/>
    <w:basedOn w:val="Normal"/>
    <w:rsid w:val="005D2839"/>
    <w:pPr>
      <w:tabs>
        <w:tab w:val="num" w:pos="0"/>
      </w:tabs>
      <w:spacing w:before="120" w:after="180" w:line="300" w:lineRule="auto"/>
      <w:outlineLvl w:val="7"/>
    </w:pPr>
    <w:rPr>
      <w:rFonts w:ascii="Arial" w:hAnsi="Arial"/>
      <w:lang w:val="fr-FR"/>
    </w:rPr>
  </w:style>
  <w:style w:type="paragraph" w:customStyle="1" w:styleId="Titre9Heading9AppendixTitre4">
    <w:name w:val="Titre 9.Heading 9.Appendix Titre 4"/>
    <w:basedOn w:val="Normal"/>
    <w:rsid w:val="005D2839"/>
    <w:pPr>
      <w:tabs>
        <w:tab w:val="num" w:pos="0"/>
      </w:tabs>
      <w:spacing w:before="60" w:after="60" w:line="300" w:lineRule="auto"/>
      <w:jc w:val="both"/>
      <w:outlineLvl w:val="8"/>
    </w:pPr>
    <w:rPr>
      <w:rFonts w:ascii="Arial" w:hAnsi="Arial"/>
    </w:rPr>
  </w:style>
  <w:style w:type="paragraph" w:styleId="Textedemacro">
    <w:name w:val="macro"/>
    <w:link w:val="TextedemacroCar"/>
    <w:semiHidden/>
    <w:rsid w:val="005D2839"/>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val="en-GB" w:eastAsia="fr-FR"/>
    </w:rPr>
  </w:style>
  <w:style w:type="character" w:customStyle="1" w:styleId="TextedemacroCar">
    <w:name w:val="Texte de macro Car"/>
    <w:link w:val="Textedemacro"/>
    <w:semiHidden/>
    <w:rsid w:val="005D2839"/>
    <w:rPr>
      <w:rFonts w:ascii="Futura Bk BT" w:hAnsi="Futura Bk BT"/>
      <w:lang w:val="en-GB" w:eastAsia="fr-FR" w:bidi="ar-SA"/>
    </w:rPr>
  </w:style>
  <w:style w:type="paragraph" w:customStyle="1" w:styleId="Titre1Heading1berschrift1H1Heading11">
    <w:name w:val="Titre 1.Heading 1.überschrift 1.H1.Heading 11"/>
    <w:basedOn w:val="Normal"/>
    <w:next w:val="Corpsdetexte"/>
    <w:rsid w:val="005D2839"/>
    <w:pPr>
      <w:keepNext/>
      <w:pageBreakBefore/>
      <w:widowControl w:val="0"/>
      <w:tabs>
        <w:tab w:val="left" w:pos="1134"/>
      </w:tabs>
      <w:suppressAutoHyphens/>
      <w:spacing w:before="440" w:after="0" w:line="300" w:lineRule="auto"/>
      <w:ind w:left="1134" w:hanging="1134"/>
      <w:outlineLvl w:val="0"/>
    </w:pPr>
    <w:rPr>
      <w:rFonts w:ascii="Arial" w:hAnsi="Arial"/>
      <w:b/>
      <w:caps/>
      <w:kern w:val="24"/>
      <w:sz w:val="32"/>
    </w:rPr>
  </w:style>
  <w:style w:type="paragraph" w:customStyle="1" w:styleId="Titre2Heading2H2Heading21h22">
    <w:name w:val="Titre 2.Heading 2.H2.Heading 21.h2.2"/>
    <w:basedOn w:val="Normal"/>
    <w:next w:val="Corpsdetexte"/>
    <w:rsid w:val="005D2839"/>
    <w:pPr>
      <w:keepNext/>
      <w:widowControl w:val="0"/>
      <w:tabs>
        <w:tab w:val="left" w:pos="1134"/>
      </w:tabs>
      <w:spacing w:before="400" w:after="0" w:line="300" w:lineRule="auto"/>
      <w:ind w:left="1134" w:hanging="1134"/>
      <w:outlineLvl w:val="1"/>
    </w:pPr>
    <w:rPr>
      <w:rFonts w:ascii="Arial" w:hAnsi="Arial"/>
      <w:b/>
      <w:kern w:val="24"/>
      <w:sz w:val="28"/>
    </w:rPr>
  </w:style>
  <w:style w:type="paragraph" w:customStyle="1" w:styleId="Titre3Heading3H3HeadingHeadingvHeading31ttulo3">
    <w:name w:val="Titre 3.Heading 3.H3.Heading.Heading v.Heading 31.título 3"/>
    <w:basedOn w:val="Normal"/>
    <w:next w:val="Corpsdetexte"/>
    <w:rsid w:val="005D2839"/>
    <w:pPr>
      <w:widowControl w:val="0"/>
      <w:tabs>
        <w:tab w:val="left" w:pos="1134"/>
      </w:tabs>
      <w:spacing w:before="400" w:after="0" w:line="300" w:lineRule="auto"/>
      <w:ind w:left="1134" w:hanging="1134"/>
      <w:outlineLvl w:val="2"/>
    </w:pPr>
    <w:rPr>
      <w:rFonts w:ascii="Arial" w:hAnsi="Arial"/>
      <w:b/>
      <w:kern w:val="24"/>
      <w:sz w:val="24"/>
    </w:rPr>
  </w:style>
  <w:style w:type="paragraph" w:customStyle="1" w:styleId="Titre4Heading4H4paragraphe1req">
    <w:name w:val="Titre 4.Heading 4.H4.paragraphe[1].[req]"/>
    <w:basedOn w:val="Normal"/>
    <w:next w:val="Corpsdetexte"/>
    <w:rsid w:val="005D2839"/>
    <w:pPr>
      <w:widowControl w:val="0"/>
      <w:tabs>
        <w:tab w:val="left" w:pos="1134"/>
      </w:tabs>
      <w:spacing w:before="360" w:after="0" w:line="300" w:lineRule="auto"/>
      <w:ind w:left="1134" w:hanging="1134"/>
      <w:jc w:val="both"/>
      <w:outlineLvl w:val="3"/>
    </w:pPr>
    <w:rPr>
      <w:rFonts w:ascii="Arial" w:hAnsi="Arial"/>
      <w:b/>
      <w:i/>
      <w:kern w:val="24"/>
      <w:sz w:val="20"/>
    </w:rPr>
  </w:style>
  <w:style w:type="character" w:styleId="Marquedecommentaire">
    <w:name w:val="annotation reference"/>
    <w:uiPriority w:val="99"/>
    <w:semiHidden/>
    <w:rsid w:val="005D2839"/>
    <w:rPr>
      <w:rFonts w:ascii="Futura Bk BT" w:hAnsi="Futura Bk BT"/>
      <w:sz w:val="16"/>
    </w:rPr>
  </w:style>
  <w:style w:type="paragraph" w:customStyle="1" w:styleId="NotedebasdepageFootnoteText">
    <w:name w:val="Note de bas de page.Footnote Text"/>
    <w:basedOn w:val="NormalaMoi"/>
    <w:rsid w:val="005D2839"/>
    <w:pPr>
      <w:widowControl/>
      <w:spacing w:after="20"/>
      <w:ind w:hanging="1418"/>
    </w:pPr>
    <w:rPr>
      <w:rFonts w:ascii="Korinna" w:hAnsi="Korinna"/>
      <w:i/>
      <w:sz w:val="18"/>
    </w:rPr>
  </w:style>
  <w:style w:type="paragraph" w:customStyle="1" w:styleId="DocAuthor">
    <w:name w:val="Doc_Author"/>
    <w:basedOn w:val="Parnormal"/>
    <w:rsid w:val="005D2839"/>
    <w:pPr>
      <w:widowControl w:val="0"/>
      <w:spacing w:before="0" w:after="0"/>
      <w:jc w:val="center"/>
    </w:pPr>
    <w:rPr>
      <w:kern w:val="24"/>
      <w:sz w:val="20"/>
    </w:rPr>
  </w:style>
  <w:style w:type="paragraph" w:customStyle="1" w:styleId="Titre1Heading1berschrift1">
    <w:name w:val="Titre 1.Heading 1.überschrift 1"/>
    <w:basedOn w:val="Normal"/>
    <w:next w:val="Corpsdetexte"/>
    <w:rsid w:val="005D2839"/>
    <w:pPr>
      <w:keepNext/>
      <w:pageBreakBefore/>
      <w:tabs>
        <w:tab w:val="left" w:pos="0"/>
        <w:tab w:val="left" w:pos="1021"/>
      </w:tabs>
      <w:suppressAutoHyphens/>
      <w:spacing w:before="120" w:after="240" w:line="300" w:lineRule="atLeast"/>
      <w:ind w:left="1021" w:hanging="1021"/>
      <w:outlineLvl w:val="0"/>
    </w:pPr>
    <w:rPr>
      <w:rFonts w:ascii="Arial" w:hAnsi="Arial"/>
      <w:b/>
      <w:smallCaps/>
      <w:sz w:val="32"/>
    </w:rPr>
  </w:style>
  <w:style w:type="paragraph" w:customStyle="1" w:styleId="Titre2Heading2ergoctrl-2">
    <w:name w:val="Titre 2.Heading 2.ergo.. 'ctrl-2'"/>
    <w:basedOn w:val="Normal"/>
    <w:next w:val="Corpsdetexte"/>
    <w:rsid w:val="005D2839"/>
    <w:pPr>
      <w:keepNext/>
      <w:tabs>
        <w:tab w:val="left" w:pos="0"/>
        <w:tab w:val="left" w:pos="1021"/>
      </w:tabs>
      <w:spacing w:before="120" w:line="300" w:lineRule="atLeast"/>
      <w:ind w:left="1021" w:hanging="1021"/>
      <w:outlineLvl w:val="1"/>
    </w:pPr>
    <w:rPr>
      <w:rFonts w:ascii="Arial" w:hAnsi="Arial"/>
      <w:b/>
      <w:smallCaps/>
      <w:sz w:val="24"/>
    </w:rPr>
  </w:style>
  <w:style w:type="paragraph" w:customStyle="1" w:styleId="Titre3Heading3HeadingHeadingvergoctrl-3">
    <w:name w:val="Titre 3.Heading 3.Heading.Heading v.ergo... 'ctrl-3'"/>
    <w:basedOn w:val="Normal"/>
    <w:next w:val="Corpsdetexte"/>
    <w:rsid w:val="005D2839"/>
    <w:pPr>
      <w:tabs>
        <w:tab w:val="left" w:pos="0"/>
        <w:tab w:val="left" w:pos="1021"/>
      </w:tabs>
      <w:spacing w:before="60" w:line="300" w:lineRule="atLeast"/>
      <w:ind w:left="1021" w:hanging="1021"/>
      <w:outlineLvl w:val="2"/>
    </w:pPr>
    <w:rPr>
      <w:rFonts w:ascii="Arial" w:hAnsi="Arial"/>
      <w:b/>
      <w:i/>
    </w:rPr>
  </w:style>
  <w:style w:type="paragraph" w:customStyle="1" w:styleId="Titre4Heading4paragraphe1ergo">
    <w:name w:val="Titre 4.Heading 4.paragraphe[1].ergo...."/>
    <w:basedOn w:val="Titre3Heading3HeadingHeadingvergoctrl-3"/>
    <w:next w:val="Corpsdetexte"/>
    <w:rsid w:val="005D2839"/>
    <w:pPr>
      <w:tabs>
        <w:tab w:val="num" w:pos="0"/>
      </w:tabs>
      <w:spacing w:after="60"/>
      <w:ind w:left="0" w:firstLine="0"/>
      <w:outlineLvl w:val="3"/>
    </w:pPr>
    <w:rPr>
      <w:b w:val="0"/>
      <w:i w:val="0"/>
    </w:rPr>
  </w:style>
  <w:style w:type="paragraph" w:customStyle="1" w:styleId="Titre5Heading5Heading5-Mandatoryrequirementsparagraphe2ergo">
    <w:name w:val="Titre 5.Heading 5.Heading 5 - Mandatory requirements.paragraphe[2].ergo....."/>
    <w:basedOn w:val="Normal"/>
    <w:rsid w:val="005D2839"/>
    <w:pPr>
      <w:tabs>
        <w:tab w:val="num" w:pos="1008"/>
      </w:tabs>
      <w:spacing w:before="120" w:after="0" w:line="300" w:lineRule="atLeast"/>
      <w:ind w:left="1008" w:hanging="1008"/>
      <w:outlineLvl w:val="4"/>
    </w:pPr>
    <w:rPr>
      <w:rFonts w:ascii="Arial" w:hAnsi="Arial"/>
      <w:bCs/>
      <w:sz w:val="20"/>
    </w:rPr>
  </w:style>
  <w:style w:type="paragraph" w:customStyle="1" w:styleId="Titre6Heading6AppendixTitre1paragraphe3">
    <w:name w:val="Titre 6.Heading 6.Appendix Titre 1.paragraphe[3]"/>
    <w:basedOn w:val="Normal"/>
    <w:next w:val="Normal"/>
    <w:rsid w:val="005D2839"/>
    <w:pPr>
      <w:tabs>
        <w:tab w:val="right" w:pos="2126"/>
      </w:tabs>
      <w:spacing w:before="60" w:after="60" w:line="300" w:lineRule="atLeast"/>
      <w:outlineLvl w:val="5"/>
    </w:pPr>
    <w:rPr>
      <w:rFonts w:ascii="Arial" w:hAnsi="Arial"/>
    </w:rPr>
  </w:style>
  <w:style w:type="paragraph" w:customStyle="1" w:styleId="Titre7Heading7liste1AppendixTitre2liste1">
    <w:name w:val="Titre 7.Heading 7.liste1.Appendix Titre 2.liste[1]"/>
    <w:basedOn w:val="Normal"/>
    <w:next w:val="Normal"/>
    <w:rsid w:val="005D2839"/>
    <w:pPr>
      <w:tabs>
        <w:tab w:val="left" w:pos="2126"/>
      </w:tabs>
      <w:spacing w:before="60" w:after="60" w:line="300" w:lineRule="atLeast"/>
      <w:outlineLvl w:val="6"/>
    </w:pPr>
    <w:rPr>
      <w:rFonts w:ascii="Arial" w:hAnsi="Arial"/>
    </w:rPr>
  </w:style>
  <w:style w:type="paragraph" w:customStyle="1" w:styleId="Titre8Heading8liste2AppendixTitre3liste2AppendixTitre31liste21Heading81AppendixTitre32liste22Heading82AppendixTitre33liste23Heading83AppendixTitre34liste24Heading84AppendixTitre311liste211Heading811">
    <w:name w:val="Titre 8.Heading 8.liste 2.Appendix Titre 3.liste[2].Appendix Titre 31.liste 21.Heading 81.Appendix Titre 32.liste 22.Heading 82.Appendix Titre 33.liste 23.Heading 83.Appendix Titre 34.liste 24.Heading 84.Appendix Titre 311.liste 211.Heading 811"/>
    <w:basedOn w:val="Normal"/>
    <w:next w:val="Normal"/>
    <w:rsid w:val="005D2839"/>
    <w:pPr>
      <w:tabs>
        <w:tab w:val="left" w:pos="2126"/>
      </w:tabs>
      <w:spacing w:before="60" w:after="60" w:line="300" w:lineRule="atLeast"/>
      <w:outlineLvl w:val="7"/>
    </w:pPr>
    <w:rPr>
      <w:rFonts w:ascii="Arial" w:hAnsi="Arial"/>
    </w:rPr>
  </w:style>
  <w:style w:type="paragraph" w:customStyle="1" w:styleId="Titre9Heading9AppendixTitre4liste3AppendixTitre41Heading91AppendixTitre42Heading92AppendixTitre43Heading93AppendixTitre44Heading94AppendixTitre411Heading911AppendixTitre421Heading921AppendixTitre431">
    <w:name w:val="Titre 9.Heading 9.Appendix Titre 4.liste[3].Appendix Titre 41.Heading 91.Appendix Titre 42.Heading 92.Appendix Titre 43.Heading 93.Appendix Titre 44.Heading 94.Appendix Titre 411.Heading 911.Appendix Titre 421.Heading 921.Appendix Titre 431"/>
    <w:basedOn w:val="Normal"/>
    <w:next w:val="Normal"/>
    <w:rsid w:val="005D2839"/>
    <w:pPr>
      <w:tabs>
        <w:tab w:val="left" w:pos="2126"/>
      </w:tabs>
      <w:spacing w:before="60" w:after="60" w:line="300" w:lineRule="atLeast"/>
      <w:outlineLvl w:val="8"/>
    </w:pPr>
    <w:rPr>
      <w:rFonts w:ascii="Arial" w:hAnsi="Arial"/>
    </w:rPr>
  </w:style>
  <w:style w:type="paragraph" w:customStyle="1" w:styleId="Titre1berschrift1H1Heading1">
    <w:name w:val="Titre 1.überschrift 1.H1.Heading 1"/>
    <w:basedOn w:val="Titre2H2Heading2"/>
    <w:next w:val="Titre2H2Heading2"/>
    <w:rsid w:val="005D2839"/>
    <w:pPr>
      <w:pageBreakBefore/>
      <w:outlineLvl w:val="1"/>
    </w:pPr>
    <w:rPr>
      <w:smallCaps/>
      <w:sz w:val="36"/>
    </w:rPr>
  </w:style>
  <w:style w:type="paragraph" w:customStyle="1" w:styleId="Titre2H2Heading2">
    <w:name w:val="Titre 2.H2.Heading 2"/>
    <w:basedOn w:val="Titre3H3HeadingHeadingvHeading3"/>
    <w:next w:val="Titre3H3HeadingHeadingvHeading3"/>
    <w:rsid w:val="005D2839"/>
    <w:pPr>
      <w:tabs>
        <w:tab w:val="clear" w:pos="360"/>
      </w:tabs>
      <w:outlineLvl w:val="2"/>
    </w:pPr>
    <w:rPr>
      <w:sz w:val="28"/>
    </w:rPr>
  </w:style>
  <w:style w:type="paragraph" w:customStyle="1" w:styleId="Titre3H3HeadingHeadingvHeading3">
    <w:name w:val="Titre 3.H3.Heading.Heading v.Heading 3"/>
    <w:basedOn w:val="Titre4H4Heading4paragraphe1"/>
    <w:next w:val="Titre4H4Heading4paragraphe1"/>
    <w:rsid w:val="005D2839"/>
    <w:pPr>
      <w:keepNext/>
      <w:tabs>
        <w:tab w:val="num" w:pos="360"/>
      </w:tabs>
      <w:spacing w:before="240" w:after="120"/>
      <w:jc w:val="left"/>
    </w:pPr>
    <w:rPr>
      <w:b/>
      <w:sz w:val="24"/>
    </w:rPr>
  </w:style>
  <w:style w:type="paragraph" w:customStyle="1" w:styleId="Titre4H4Heading4paragraphe1">
    <w:name w:val="Titre 4.H4.Heading 4.paragraphe[1]"/>
    <w:basedOn w:val="Normal"/>
    <w:rsid w:val="005D2839"/>
    <w:pPr>
      <w:spacing w:before="120" w:after="60" w:line="288" w:lineRule="auto"/>
      <w:ind w:left="1134" w:hanging="1134"/>
      <w:jc w:val="both"/>
      <w:outlineLvl w:val="3"/>
    </w:pPr>
    <w:rPr>
      <w:rFonts w:ascii="Arial" w:hAnsi="Arial"/>
    </w:rPr>
  </w:style>
  <w:style w:type="paragraph" w:customStyle="1" w:styleId="Titre5H5Heading5-MandatoryrequirementsHeading5paragraphe2">
    <w:name w:val="Titre 5.H5.Heading 5 - Mandatory requirements.Heading 5.paragraphe[2]"/>
    <w:basedOn w:val="Titre4H4Heading4paragraphe1"/>
    <w:rsid w:val="005D2839"/>
    <w:pPr>
      <w:tabs>
        <w:tab w:val="num" w:pos="360"/>
        <w:tab w:val="num" w:pos="720"/>
      </w:tabs>
      <w:ind w:left="0" w:firstLine="0"/>
      <w:outlineLvl w:val="4"/>
    </w:pPr>
  </w:style>
  <w:style w:type="paragraph" w:customStyle="1" w:styleId="Titre6H6AppendixTitre1Heading6paragraphe3">
    <w:name w:val="Titre 6.H6.Appendix Titre 1.Heading 6.paragraphe[3]"/>
    <w:basedOn w:val="Titre5H5Heading5-MandatoryrequirementsHeading5paragraphe2"/>
    <w:rsid w:val="005D2839"/>
    <w:pPr>
      <w:tabs>
        <w:tab w:val="num" w:pos="2160"/>
      </w:tabs>
      <w:outlineLvl w:val="5"/>
    </w:pPr>
  </w:style>
  <w:style w:type="paragraph" w:customStyle="1" w:styleId="Titre7liste1AppendixTitre2Heading7liste1">
    <w:name w:val="Titre 7.liste1.Appendix Titre 2.Heading 7.liste[1]"/>
    <w:basedOn w:val="Normal"/>
    <w:next w:val="Normal"/>
    <w:rsid w:val="005D2839"/>
    <w:pPr>
      <w:spacing w:before="240" w:after="60" w:line="288" w:lineRule="auto"/>
      <w:jc w:val="both"/>
      <w:outlineLvl w:val="6"/>
    </w:pPr>
    <w:rPr>
      <w:rFonts w:ascii="Arial" w:hAnsi="Arial"/>
    </w:rPr>
  </w:style>
  <w:style w:type="paragraph" w:customStyle="1" w:styleId="Titre8liste2AppendixTitre3Heading8liste2AppendixTitre31liste21Heading81AppendixTitre32liste22Heading82AppendixTitre33liste23Heading83AppendixTitre34liste24Heading84AppendixTitre311liste211Heading811">
    <w:name w:val="Titre 8.liste 2.Appendix Titre 3.Heading 8.liste[2].Appendix Titre 31.liste 21.Heading 81.Appendix Titre 32.liste 22.Heading 82.Appendix Titre 33.liste 23.Heading 83.Appendix Titre 34.liste 24.Heading 84.Appendix Titre 311.liste 211.Heading 811"/>
    <w:basedOn w:val="Normal"/>
    <w:next w:val="Normal"/>
    <w:rsid w:val="005D2839"/>
    <w:pPr>
      <w:spacing w:before="240" w:after="60" w:line="288" w:lineRule="auto"/>
      <w:jc w:val="both"/>
      <w:outlineLvl w:val="7"/>
    </w:pPr>
    <w:rPr>
      <w:rFonts w:ascii="Arial" w:hAnsi="Arial"/>
      <w:i/>
    </w:rPr>
  </w:style>
  <w:style w:type="paragraph" w:customStyle="1" w:styleId="Titre9AppendixTitre4Heading9liste3AppendixTitre41Heading91AppendixTitre42Heading92AppendixTitre43Heading93AppendixTitre44Heading94AppendixTitre411Heading911AppendixTitre421Heading921AppendixTitre431">
    <w:name w:val="Titre 9.Appendix Titre 4.Heading 9.liste[3].Appendix Titre 41.Heading 91.Appendix Titre 42.Heading 92.Appendix Titre 43.Heading 93.Appendix Titre 44.Heading 94.Appendix Titre 411.Heading 911.Appendix Titre 421.Heading 921.Appendix Titre 431"/>
    <w:basedOn w:val="Normal"/>
    <w:next w:val="Normal"/>
    <w:rsid w:val="005D2839"/>
    <w:pPr>
      <w:spacing w:before="240" w:after="60" w:line="288" w:lineRule="auto"/>
      <w:jc w:val="both"/>
      <w:outlineLvl w:val="8"/>
    </w:pPr>
    <w:rPr>
      <w:rFonts w:ascii="Arial" w:hAnsi="Arial"/>
      <w:b/>
      <w:i/>
      <w:sz w:val="18"/>
    </w:rPr>
  </w:style>
  <w:style w:type="paragraph" w:customStyle="1" w:styleId="arial">
    <w:name w:val="arial"/>
    <w:basedOn w:val="Normal"/>
    <w:rsid w:val="005D2839"/>
    <w:pPr>
      <w:spacing w:after="0" w:line="300" w:lineRule="auto"/>
    </w:pPr>
    <w:rPr>
      <w:rFonts w:ascii="Times New Roman" w:hAnsi="Times New Roman"/>
      <w:sz w:val="24"/>
      <w:szCs w:val="24"/>
      <w:lang w:val="fr-FR"/>
    </w:rPr>
  </w:style>
  <w:style w:type="paragraph" w:customStyle="1" w:styleId="ParagraphStyle">
    <w:name w:val="Paragraph Style"/>
    <w:basedOn w:val="Normal"/>
    <w:rsid w:val="005D2839"/>
    <w:pPr>
      <w:autoSpaceDE w:val="0"/>
      <w:autoSpaceDN w:val="0"/>
      <w:spacing w:after="0"/>
    </w:pPr>
    <w:rPr>
      <w:rFonts w:ascii="Arial" w:eastAsia="Calibri" w:hAnsi="Arial" w:cs="Arial"/>
      <w:sz w:val="24"/>
      <w:szCs w:val="24"/>
      <w:lang w:val="fr-FR" w:eastAsia="en-US"/>
    </w:rPr>
  </w:style>
  <w:style w:type="paragraph" w:customStyle="1" w:styleId="Centered">
    <w:name w:val="Centered"/>
    <w:basedOn w:val="Normal"/>
    <w:uiPriority w:val="99"/>
    <w:rsid w:val="005D2839"/>
    <w:pPr>
      <w:autoSpaceDE w:val="0"/>
      <w:autoSpaceDN w:val="0"/>
      <w:spacing w:after="0"/>
      <w:jc w:val="center"/>
    </w:pPr>
    <w:rPr>
      <w:rFonts w:ascii="Arial" w:eastAsia="Calibri" w:hAnsi="Arial" w:cs="Arial"/>
      <w:sz w:val="24"/>
      <w:szCs w:val="24"/>
      <w:lang w:val="fr-FR" w:eastAsia="en-US"/>
    </w:rPr>
  </w:style>
  <w:style w:type="character" w:customStyle="1" w:styleId="TextedebullesCar">
    <w:name w:val="Texte de bulles Car"/>
    <w:link w:val="Textedebulles"/>
    <w:uiPriority w:val="99"/>
    <w:semiHidden/>
    <w:rsid w:val="005D2839"/>
    <w:rPr>
      <w:rFonts w:ascii="Tahoma" w:hAnsi="Tahoma" w:cs="Tahoma"/>
      <w:sz w:val="16"/>
      <w:szCs w:val="16"/>
      <w:lang w:val="en-GB" w:eastAsia="fr-FR"/>
    </w:rPr>
  </w:style>
  <w:style w:type="paragraph" w:styleId="Rvision">
    <w:name w:val="Revision"/>
    <w:hidden/>
    <w:uiPriority w:val="99"/>
    <w:semiHidden/>
    <w:rsid w:val="005D2839"/>
    <w:rPr>
      <w:rFonts w:ascii="Arial" w:hAnsi="Arial"/>
      <w:lang w:val="en-GB" w:eastAsia="fr-FR"/>
    </w:rPr>
  </w:style>
  <w:style w:type="table" w:customStyle="1" w:styleId="Trameclaire-Accent1">
    <w:name w:val="Light Shading Accent 1"/>
    <w:basedOn w:val="TableauNormal"/>
    <w:uiPriority w:val="60"/>
    <w:rsid w:val="005D283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qID">
    <w:name w:val="Req_ID"/>
    <w:basedOn w:val="Corpsdetexte"/>
    <w:link w:val="ReqIDCar"/>
    <w:rsid w:val="005D2839"/>
    <w:pPr>
      <w:keepNext/>
      <w:spacing w:line="288" w:lineRule="auto"/>
      <w:jc w:val="both"/>
    </w:pPr>
    <w:rPr>
      <w:b/>
      <w:noProof/>
      <w:color w:val="0000FF"/>
      <w:sz w:val="24"/>
      <w:lang w:eastAsia="en-US"/>
    </w:rPr>
  </w:style>
  <w:style w:type="character" w:customStyle="1" w:styleId="ReqText">
    <w:name w:val="Req_Text"/>
    <w:qFormat/>
    <w:rsid w:val="005D2839"/>
    <w:rPr>
      <w:rFonts w:ascii="Alstom" w:hAnsi="Alstom"/>
      <w:noProof/>
      <w:color w:val="0000FF"/>
      <w:sz w:val="24"/>
      <w:lang w:val="en-GB" w:eastAsia="en-US"/>
    </w:rPr>
  </w:style>
  <w:style w:type="character" w:customStyle="1" w:styleId="Titre2Car">
    <w:name w:val="Titre 2 Car"/>
    <w:link w:val="Titre2"/>
    <w:rsid w:val="005D2839"/>
    <w:rPr>
      <w:rFonts w:ascii="Alstom" w:hAnsi="Alstom"/>
      <w:b/>
      <w:smallCaps/>
      <w:sz w:val="28"/>
      <w:lang w:val="en-GB" w:eastAsia="fr-FR"/>
    </w:rPr>
  </w:style>
  <w:style w:type="character" w:customStyle="1" w:styleId="Titre1Car">
    <w:name w:val="Titre 1 Car"/>
    <w:link w:val="Titre1"/>
    <w:rsid w:val="005D2839"/>
    <w:rPr>
      <w:rFonts w:ascii="Alstom" w:hAnsi="Alstom"/>
      <w:b/>
      <w:smallCaps/>
      <w:sz w:val="32"/>
      <w:lang w:val="en-GB" w:eastAsia="fr-FR"/>
    </w:rPr>
  </w:style>
  <w:style w:type="character" w:customStyle="1" w:styleId="Titre3Car">
    <w:name w:val="Titre 3 Car"/>
    <w:link w:val="Titre3"/>
    <w:rsid w:val="005D2839"/>
    <w:rPr>
      <w:rFonts w:ascii="Alstom" w:hAnsi="Alstom"/>
      <w:b/>
      <w:i/>
      <w:sz w:val="22"/>
      <w:lang w:val="en-GB" w:eastAsia="fr-FR"/>
    </w:rPr>
  </w:style>
  <w:style w:type="character" w:customStyle="1" w:styleId="Titre4Car">
    <w:name w:val="Titre 4 Car"/>
    <w:link w:val="Titre4"/>
    <w:rsid w:val="005D2839"/>
    <w:rPr>
      <w:rFonts w:ascii="Alstom" w:hAnsi="Alstom"/>
      <w:sz w:val="22"/>
      <w:lang w:val="en-GB" w:eastAsia="fr-FR"/>
    </w:rPr>
  </w:style>
  <w:style w:type="character" w:customStyle="1" w:styleId="Titre7Car">
    <w:name w:val="Titre 7 Car"/>
    <w:link w:val="Titre7"/>
    <w:rsid w:val="005D2839"/>
    <w:rPr>
      <w:rFonts w:ascii="Alstom" w:hAnsi="Alstom"/>
      <w:b/>
      <w:i/>
      <w:sz w:val="22"/>
      <w:lang w:val="en-GB" w:eastAsia="fr-FR"/>
    </w:rPr>
  </w:style>
  <w:style w:type="paragraph" w:styleId="NormalWeb">
    <w:name w:val="Normal (Web)"/>
    <w:basedOn w:val="Normal"/>
    <w:uiPriority w:val="99"/>
    <w:semiHidden/>
    <w:unhideWhenUsed/>
    <w:rsid w:val="005D2839"/>
    <w:pPr>
      <w:spacing w:before="100" w:beforeAutospacing="1" w:after="100" w:afterAutospacing="1"/>
    </w:pPr>
    <w:rPr>
      <w:rFonts w:ascii="Times New Roman" w:eastAsia="Calibri" w:hAnsi="Times New Roman"/>
      <w:sz w:val="24"/>
      <w:szCs w:val="24"/>
      <w:lang w:val="fr-BE" w:eastAsia="fr-BE"/>
    </w:rPr>
  </w:style>
  <w:style w:type="paragraph" w:customStyle="1" w:styleId="ReqNormal">
    <w:name w:val="Req_Normal"/>
    <w:basedOn w:val="Normal"/>
    <w:rsid w:val="005D2839"/>
    <w:pPr>
      <w:spacing w:after="0"/>
    </w:pPr>
    <w:rPr>
      <w:rFonts w:ascii="Times" w:hAnsi="Times"/>
      <w:color w:val="0000FF"/>
      <w:sz w:val="24"/>
      <w:szCs w:val="24"/>
      <w:lang w:val="fr-FR"/>
    </w:rPr>
  </w:style>
  <w:style w:type="character" w:customStyle="1" w:styleId="En-tteCar">
    <w:name w:val="En-tête Car"/>
    <w:link w:val="En-tte"/>
    <w:locked/>
    <w:rsid w:val="005D2839"/>
    <w:rPr>
      <w:rFonts w:ascii="Alstom" w:hAnsi="Alstom"/>
      <w:b/>
      <w:caps/>
      <w:sz w:val="28"/>
      <w:lang w:val="en-GB" w:eastAsia="fr-FR"/>
    </w:rPr>
  </w:style>
  <w:style w:type="paragraph" w:customStyle="1" w:styleId="Titresignataire3">
    <w:name w:val="Titre signataire 3"/>
    <w:basedOn w:val="Normal"/>
    <w:rsid w:val="005D2839"/>
    <w:pPr>
      <w:tabs>
        <w:tab w:val="left" w:pos="709"/>
        <w:tab w:val="left" w:pos="851"/>
      </w:tabs>
      <w:spacing w:before="240" w:after="240" w:line="288" w:lineRule="auto"/>
    </w:pPr>
    <w:rPr>
      <w:rFonts w:ascii="Arial" w:hAnsi="Arial"/>
      <w:szCs w:val="22"/>
    </w:rPr>
  </w:style>
  <w:style w:type="paragraph" w:styleId="Objetducommentaire">
    <w:name w:val="annotation subject"/>
    <w:basedOn w:val="Commentaire"/>
    <w:next w:val="Commentaire"/>
    <w:link w:val="ObjetducommentaireCar"/>
    <w:uiPriority w:val="99"/>
    <w:semiHidden/>
    <w:unhideWhenUsed/>
    <w:rsid w:val="005D2839"/>
    <w:pPr>
      <w:jc w:val="both"/>
    </w:pPr>
    <w:rPr>
      <w:rFonts w:ascii="Arial" w:hAnsi="Arial"/>
      <w:b/>
      <w:bCs/>
    </w:rPr>
  </w:style>
  <w:style w:type="character" w:customStyle="1" w:styleId="ObjetducommentaireCar">
    <w:name w:val="Objet du commentaire Car"/>
    <w:link w:val="Objetducommentaire"/>
    <w:uiPriority w:val="99"/>
    <w:semiHidden/>
    <w:rsid w:val="005D2839"/>
    <w:rPr>
      <w:rFonts w:ascii="Arial" w:hAnsi="Arial"/>
      <w:b/>
      <w:bCs/>
      <w:lang w:val="en-GB" w:eastAsia="fr-FR"/>
    </w:rPr>
  </w:style>
  <w:style w:type="paragraph" w:customStyle="1" w:styleId="NotetoAuthortextCar">
    <w:name w:val="Note to Author:text Car"/>
    <w:basedOn w:val="NotetoAuthorindent"/>
    <w:link w:val="NotetoAuthortextCarCar"/>
    <w:rsid w:val="00876944"/>
    <w:pPr>
      <w:tabs>
        <w:tab w:val="clear" w:pos="284"/>
      </w:tabs>
      <w:spacing w:line="240" w:lineRule="auto"/>
      <w:ind w:left="0" w:firstLine="0"/>
    </w:pPr>
    <w:rPr>
      <w:rFonts w:ascii="FuturaA Bk BT" w:hAnsi="FuturaA Bk BT"/>
    </w:rPr>
  </w:style>
  <w:style w:type="paragraph" w:customStyle="1" w:styleId="Attention">
    <w:name w:val="Attention"/>
    <w:basedOn w:val="Texte"/>
    <w:rsid w:val="00876944"/>
    <w:pPr>
      <w:keepLines/>
      <w:pBdr>
        <w:top w:val="single" w:sz="6" w:space="5" w:color="auto" w:shadow="1"/>
        <w:left w:val="single" w:sz="6" w:space="5" w:color="auto" w:shadow="1"/>
        <w:bottom w:val="single" w:sz="6" w:space="5" w:color="auto" w:shadow="1"/>
        <w:right w:val="single" w:sz="6" w:space="5" w:color="auto" w:shadow="1"/>
      </w:pBdr>
      <w:shd w:val="pct10" w:color="auto" w:fill="auto"/>
      <w:spacing w:line="240" w:lineRule="auto"/>
      <w:ind w:left="1276" w:right="329"/>
    </w:pPr>
    <w:rPr>
      <w:rFonts w:ascii="FuturaA Bk BT" w:hAnsi="FuturaA Bk BT"/>
    </w:rPr>
  </w:style>
  <w:style w:type="character" w:customStyle="1" w:styleId="NotetoAuthortextCarCar">
    <w:name w:val="Note to Author:text Car Car"/>
    <w:link w:val="NotetoAuthortextCar"/>
    <w:rsid w:val="00876944"/>
    <w:rPr>
      <w:rFonts w:ascii="FuturaA Bk BT" w:hAnsi="FuturaA Bk BT"/>
      <w:shd w:val="clear" w:color="auto" w:fill="FFFF00"/>
      <w:lang w:val="en-GB" w:eastAsia="fr-FR"/>
    </w:rPr>
  </w:style>
  <w:style w:type="character" w:customStyle="1" w:styleId="NotetoAuthortextCarCar1">
    <w:name w:val="Note to Author:text Car Car1"/>
    <w:rsid w:val="00876944"/>
    <w:rPr>
      <w:rFonts w:ascii="FuturaA Bk BT" w:hAnsi="FuturaA Bk BT"/>
      <w:lang w:val="en-GB" w:eastAsia="fr-FR" w:bidi="ar-SA"/>
    </w:rPr>
  </w:style>
  <w:style w:type="character" w:customStyle="1" w:styleId="NotetoAuthortextCarCar1Car">
    <w:name w:val="Note to Author:text Car Car1 Car"/>
    <w:rsid w:val="00876944"/>
    <w:rPr>
      <w:rFonts w:ascii="FuturaA Bk BT" w:hAnsi="FuturaA Bk BT"/>
      <w:lang w:val="en-GB" w:eastAsia="fr-FR" w:bidi="ar-SA"/>
    </w:rPr>
  </w:style>
  <w:style w:type="paragraph" w:customStyle="1" w:styleId="DocReference">
    <w:name w:val="DocReference"/>
    <w:basedOn w:val="Normal"/>
    <w:rsid w:val="00876944"/>
    <w:pPr>
      <w:numPr>
        <w:numId w:val="14"/>
      </w:numPr>
      <w:tabs>
        <w:tab w:val="clear" w:pos="720"/>
        <w:tab w:val="num" w:pos="795"/>
      </w:tabs>
      <w:spacing w:before="120" w:after="0"/>
      <w:ind w:left="795" w:hanging="795"/>
    </w:pPr>
    <w:rPr>
      <w:color w:val="000000"/>
      <w:sz w:val="20"/>
    </w:rPr>
  </w:style>
  <w:style w:type="paragraph" w:customStyle="1" w:styleId="DocNormal">
    <w:name w:val="Doc Normal"/>
    <w:basedOn w:val="Normal"/>
    <w:rsid w:val="00876944"/>
    <w:pPr>
      <w:spacing w:after="0"/>
    </w:pPr>
    <w:rPr>
      <w:color w:val="000080"/>
      <w:sz w:val="24"/>
      <w:szCs w:val="24"/>
      <w:lang w:eastAsia="en-US"/>
    </w:rPr>
  </w:style>
  <w:style w:type="character" w:customStyle="1" w:styleId="NotedefinCar">
    <w:name w:val="Note de fin Car"/>
    <w:link w:val="Notedefin"/>
    <w:semiHidden/>
    <w:rsid w:val="00876944"/>
    <w:rPr>
      <w:rFonts w:ascii="Alstom" w:hAnsi="Alstom"/>
      <w:lang w:val="en-GB" w:eastAsia="fr-FR"/>
    </w:rPr>
  </w:style>
  <w:style w:type="character" w:customStyle="1" w:styleId="TexteCar">
    <w:name w:val="Texte Car"/>
    <w:link w:val="Texte"/>
    <w:rsid w:val="00876944"/>
    <w:rPr>
      <w:rFonts w:ascii="Arial" w:hAnsi="Arial"/>
      <w:sz w:val="22"/>
      <w:szCs w:val="22"/>
      <w:lang w:val="en-GB" w:eastAsia="fr-FR"/>
    </w:rPr>
  </w:style>
  <w:style w:type="character" w:customStyle="1" w:styleId="ReqIDCar">
    <w:name w:val="Req_ID Car"/>
    <w:link w:val="ReqID"/>
    <w:rsid w:val="00876944"/>
    <w:rPr>
      <w:rFonts w:ascii="Alstom" w:hAnsi="Alstom"/>
      <w:b/>
      <w:noProof/>
      <w:color w:val="0000FF"/>
      <w:sz w:val="24"/>
      <w:szCs w:val="22"/>
      <w:lang w:val="en-GB" w:eastAsia="en-US"/>
    </w:rPr>
  </w:style>
  <w:style w:type="paragraph" w:customStyle="1" w:styleId="Normalamoi0">
    <w:name w:val="Normal_a_moi"/>
    <w:rsid w:val="00967CB5"/>
    <w:pPr>
      <w:ind w:left="1418"/>
      <w:jc w:val="both"/>
    </w:pPr>
    <w:rPr>
      <w:rFonts w:ascii="Arial" w:hAnsi="Arial"/>
      <w:sz w:val="22"/>
      <w:lang w:val="en-GB" w:eastAsia="fr-FR"/>
    </w:rPr>
  </w:style>
  <w:style w:type="paragraph" w:customStyle="1" w:styleId="abc">
    <w:name w:val="a_b_c"/>
    <w:basedOn w:val="Normalamoi0"/>
    <w:rsid w:val="00967CB5"/>
    <w:pPr>
      <w:numPr>
        <w:numId w:val="15"/>
      </w:numPr>
      <w:spacing w:before="120"/>
    </w:pPr>
    <w:rPr>
      <w:color w:val="000000"/>
      <w:sz w:val="20"/>
    </w:rPr>
  </w:style>
  <w:style w:type="paragraph" w:customStyle="1" w:styleId="derelabc">
    <w:name w:val="der_el_a_b_c"/>
    <w:basedOn w:val="abc"/>
    <w:next w:val="Parnormal"/>
    <w:rsid w:val="00967CB5"/>
    <w:pPr>
      <w:spacing w:after="240"/>
    </w:pPr>
  </w:style>
  <w:style w:type="paragraph" w:styleId="Listenumros">
    <w:name w:val="List Number"/>
    <w:basedOn w:val="Normal"/>
    <w:semiHidden/>
    <w:rsid w:val="00967CB5"/>
    <w:pPr>
      <w:tabs>
        <w:tab w:val="num" w:pos="360"/>
      </w:tabs>
      <w:spacing w:after="60" w:line="288" w:lineRule="auto"/>
      <w:ind w:left="360" w:hanging="360"/>
    </w:pPr>
    <w:rPr>
      <w:rFonts w:ascii="Arial" w:hAnsi="Arial"/>
    </w:rPr>
  </w:style>
  <w:style w:type="paragraph" w:customStyle="1" w:styleId="soustitredde">
    <w:name w:val="sous titre dde"/>
    <w:basedOn w:val="soustitrepspec2"/>
    <w:rsid w:val="00967CB5"/>
    <w:pPr>
      <w:tabs>
        <w:tab w:val="num" w:pos="360"/>
      </w:tabs>
      <w:ind w:left="360" w:hanging="360"/>
    </w:pPr>
  </w:style>
  <w:style w:type="paragraph" w:customStyle="1" w:styleId="soustitrepspec2">
    <w:name w:val="sous titre pspec 2"/>
    <w:basedOn w:val="Normal"/>
    <w:rsid w:val="00967CB5"/>
    <w:pPr>
      <w:spacing w:after="0" w:line="300" w:lineRule="atLeast"/>
    </w:pPr>
    <w:rPr>
      <w:rFonts w:ascii="Arial" w:hAnsi="Arial"/>
      <w:b/>
    </w:rPr>
  </w:style>
  <w:style w:type="paragraph" w:customStyle="1" w:styleId="project">
    <w:name w:val="project"/>
    <w:basedOn w:val="DocTitle"/>
    <w:rsid w:val="00967CB5"/>
    <w:rPr>
      <w:rFonts w:ascii="Arial" w:hAnsi="Arial"/>
      <w:position w:val="0"/>
    </w:rPr>
  </w:style>
  <w:style w:type="paragraph" w:customStyle="1" w:styleId="Tableau0">
    <w:name w:val="Tableau"/>
    <w:basedOn w:val="Normalamoi0"/>
    <w:rsid w:val="00967CB5"/>
    <w:pPr>
      <w:suppressAutoHyphens/>
      <w:spacing w:before="90" w:after="54"/>
      <w:ind w:left="0"/>
      <w:jc w:val="center"/>
    </w:pPr>
    <w:rPr>
      <w:sz w:val="20"/>
    </w:rPr>
  </w:style>
  <w:style w:type="paragraph" w:customStyle="1" w:styleId="Parespac">
    <w:name w:val="Par_espacé"/>
    <w:basedOn w:val="Normalamoi0"/>
    <w:rsid w:val="00967CB5"/>
    <w:pPr>
      <w:tabs>
        <w:tab w:val="left" w:pos="1418"/>
      </w:tabs>
      <w:spacing w:before="120" w:after="240"/>
      <w:ind w:hanging="1418"/>
    </w:pPr>
  </w:style>
  <w:style w:type="paragraph" w:customStyle="1" w:styleId="numerodde">
    <w:name w:val="numero_dde"/>
    <w:basedOn w:val="Normalamoi0"/>
    <w:rsid w:val="00967CB5"/>
    <w:pPr>
      <w:ind w:left="0"/>
      <w:jc w:val="left"/>
    </w:pPr>
    <w:rPr>
      <w:rFonts w:ascii="Times New Roman" w:hAnsi="Times New Roman"/>
      <w:b/>
      <w:u w:val="single"/>
      <w:lang w:val="fr-FR"/>
    </w:rPr>
  </w:style>
  <w:style w:type="paragraph" w:customStyle="1" w:styleId="dde">
    <w:name w:val="dde"/>
    <w:basedOn w:val="Normalamoi0"/>
    <w:rsid w:val="00967CB5"/>
    <w:pPr>
      <w:ind w:left="284" w:firstLine="284"/>
      <w:jc w:val="left"/>
    </w:pPr>
    <w:rPr>
      <w:rFonts w:ascii="Times New Roman" w:hAnsi="Times New Roman"/>
      <w:lang w:val="fr-FR"/>
    </w:rPr>
  </w:style>
  <w:style w:type="paragraph" w:customStyle="1" w:styleId="TitreDDE">
    <w:name w:val="Titre DDE"/>
    <w:basedOn w:val="Normal"/>
    <w:next w:val="CorpsDDE"/>
    <w:rsid w:val="00967CB5"/>
    <w:pPr>
      <w:keepNext/>
      <w:keepLines/>
      <w:numPr>
        <w:numId w:val="16"/>
      </w:numPr>
      <w:spacing w:after="0"/>
    </w:pPr>
    <w:rPr>
      <w:rFonts w:ascii="Times New Roman" w:hAnsi="Times New Roman"/>
      <w:b/>
      <w:sz w:val="20"/>
      <w:u w:val="single"/>
      <w:lang w:val="fr-FR"/>
    </w:rPr>
  </w:style>
  <w:style w:type="paragraph" w:customStyle="1" w:styleId="CorpsDDE">
    <w:name w:val="Corps DDE"/>
    <w:basedOn w:val="Normal"/>
    <w:rsid w:val="00967CB5"/>
    <w:pPr>
      <w:keepNext/>
      <w:keepLines/>
      <w:spacing w:after="0"/>
      <w:ind w:left="567"/>
    </w:pPr>
    <w:rPr>
      <w:rFonts w:ascii="Courier New" w:hAnsi="Courier New"/>
      <w:sz w:val="16"/>
      <w:lang w:val="fr-FR"/>
    </w:rPr>
  </w:style>
  <w:style w:type="paragraph" w:customStyle="1" w:styleId="Parsansnumro">
    <w:name w:val="Par_sans_numéro"/>
    <w:basedOn w:val="Normal"/>
    <w:rsid w:val="00967CB5"/>
    <w:pPr>
      <w:spacing w:before="120"/>
      <w:ind w:left="1418"/>
      <w:jc w:val="both"/>
    </w:pPr>
    <w:rPr>
      <w:rFonts w:ascii="Arial" w:hAnsi="Arial"/>
    </w:rPr>
  </w:style>
  <w:style w:type="paragraph" w:customStyle="1" w:styleId="DDEs">
    <w:name w:val="DDEs"/>
    <w:basedOn w:val="Normalamoi0"/>
    <w:rsid w:val="00967CB5"/>
    <w:pPr>
      <w:ind w:left="0"/>
      <w:jc w:val="left"/>
    </w:pPr>
    <w:rPr>
      <w:rFonts w:ascii="Courier New" w:hAnsi="Courier New"/>
      <w:sz w:val="18"/>
    </w:rPr>
  </w:style>
  <w:style w:type="paragraph" w:customStyle="1" w:styleId="Titre3Heading3HeadingHeadingv">
    <w:name w:val="Titre 3.Heading 3.Heading.Heading v"/>
    <w:basedOn w:val="Normal"/>
    <w:next w:val="Corpsdetexte"/>
    <w:rsid w:val="00967CB5"/>
    <w:pPr>
      <w:tabs>
        <w:tab w:val="left" w:pos="1134"/>
      </w:tabs>
      <w:spacing w:before="240" w:line="300" w:lineRule="atLeast"/>
      <w:ind w:left="1134" w:hanging="1134"/>
      <w:outlineLvl w:val="2"/>
    </w:pPr>
    <w:rPr>
      <w:rFonts w:ascii="Arial" w:hAnsi="Arial"/>
      <w:b/>
      <w:i/>
    </w:rPr>
  </w:style>
  <w:style w:type="paragraph" w:customStyle="1" w:styleId="Titre5Heading5-MandatoryrequirementsHeading5">
    <w:name w:val="Titre 5.Heading 5 - Mandatory requirements.Heading 5"/>
    <w:basedOn w:val="Normal"/>
    <w:next w:val="Corpsdetexte"/>
    <w:rsid w:val="00967CB5"/>
    <w:pPr>
      <w:tabs>
        <w:tab w:val="left" w:pos="1134"/>
      </w:tabs>
      <w:spacing w:before="60" w:after="60" w:line="300" w:lineRule="atLeast"/>
      <w:ind w:left="1134" w:hanging="1134"/>
      <w:jc w:val="both"/>
      <w:outlineLvl w:val="4"/>
    </w:pPr>
    <w:rPr>
      <w:rFonts w:ascii="Arial" w:hAnsi="Arial"/>
    </w:rPr>
  </w:style>
  <w:style w:type="paragraph" w:customStyle="1" w:styleId="Titre7AppendixTitre2Heading7liste1">
    <w:name w:val="Titre 7.Appendix Titre 2.Heading 7.liste1"/>
    <w:basedOn w:val="Normal"/>
    <w:next w:val="Normal"/>
    <w:rsid w:val="00967CB5"/>
    <w:pPr>
      <w:tabs>
        <w:tab w:val="left" w:pos="2126"/>
        <w:tab w:val="num" w:pos="2160"/>
      </w:tabs>
      <w:spacing w:before="60" w:after="60" w:line="300" w:lineRule="atLeast"/>
      <w:outlineLvl w:val="6"/>
    </w:pPr>
    <w:rPr>
      <w:rFonts w:ascii="Arial" w:hAnsi="Arial"/>
      <w:b/>
      <w:i/>
    </w:rPr>
  </w:style>
  <w:style w:type="paragraph" w:customStyle="1" w:styleId="Titre9AppendixTitre4Heading9">
    <w:name w:val="Titre 9.Appendix Titre 4.Heading 9"/>
    <w:basedOn w:val="Normal"/>
    <w:next w:val="Normal"/>
    <w:rsid w:val="00967CB5"/>
    <w:pPr>
      <w:tabs>
        <w:tab w:val="left" w:pos="2126"/>
        <w:tab w:val="num" w:pos="2880"/>
      </w:tabs>
      <w:spacing w:before="60" w:after="60" w:line="300" w:lineRule="atLeast"/>
      <w:outlineLvl w:val="8"/>
    </w:pPr>
    <w:rPr>
      <w:rFonts w:ascii="Arial" w:hAnsi="Arial"/>
    </w:rPr>
  </w:style>
  <w:style w:type="paragraph" w:customStyle="1" w:styleId="Style0">
    <w:name w:val="Style0"/>
    <w:rsid w:val="00967CB5"/>
    <w:rPr>
      <w:rFonts w:ascii="Arial" w:hAnsi="Arial"/>
      <w:snapToGrid w:val="0"/>
      <w:sz w:val="24"/>
      <w:lang w:val="fr-FR" w:eastAsia="fr-FR"/>
    </w:rPr>
  </w:style>
  <w:style w:type="paragraph" w:customStyle="1" w:styleId="Labelling">
    <w:name w:val="Labelling"/>
    <w:basedOn w:val="Normal"/>
    <w:autoRedefine/>
    <w:rsid w:val="00967CB5"/>
    <w:pPr>
      <w:pBdr>
        <w:top w:val="single" w:sz="8" w:space="1" w:color="008000"/>
        <w:left w:val="single" w:sz="8" w:space="4" w:color="008000"/>
        <w:bottom w:val="single" w:sz="8" w:space="1" w:color="008000"/>
        <w:right w:val="single" w:sz="8" w:space="4" w:color="008000"/>
      </w:pBdr>
      <w:tabs>
        <w:tab w:val="left" w:pos="284"/>
        <w:tab w:val="left" w:pos="567"/>
        <w:tab w:val="left" w:pos="851"/>
        <w:tab w:val="left" w:pos="1134"/>
        <w:tab w:val="left" w:pos="1418"/>
        <w:tab w:val="left" w:pos="1701"/>
        <w:tab w:val="left" w:pos="1985"/>
        <w:tab w:val="left" w:pos="2268"/>
        <w:tab w:val="left" w:pos="2552"/>
        <w:tab w:val="left" w:pos="2835"/>
      </w:tabs>
      <w:spacing w:after="0"/>
      <w:ind w:left="284" w:right="1418"/>
    </w:pPr>
    <w:rPr>
      <w:rFonts w:ascii="Times New Roman" w:hAnsi="Times New Roman"/>
      <w:b/>
      <w:color w:val="008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endnote reference"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Number 3" w:uiPriority="0"/>
    <w:lsdException w:name="Title" w:semiHidden="0" w:uiPriority="10" w:unhideWhenUsed="0"/>
    <w:lsdException w:name="Default Paragraph Font" w:uiPriority="1"/>
    <w:lsdException w:name="Body Text" w:uiPriority="0"/>
    <w:lsdException w:name="Body Text Indent" w:uiPriority="0"/>
    <w:lsdException w:name="List Continue" w:uiPriority="0"/>
    <w:lsdException w:name="List Continue 5" w:uiPriority="0"/>
    <w:lsdException w:name="Message Header" w:uiPriority="0"/>
    <w:lsdException w:name="Subtitle" w:semiHidden="0" w:uiPriority="11" w:unhideWhenUsed="0"/>
    <w:lsdException w:name="Note Heading"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Corpsdetexte"/>
    <w:qFormat/>
    <w:rsid w:val="000A67EB"/>
    <w:pPr>
      <w:spacing w:after="120"/>
    </w:pPr>
    <w:rPr>
      <w:rFonts w:ascii="Alstom" w:hAnsi="Alstom"/>
      <w:sz w:val="22"/>
      <w:lang w:val="en-GB" w:eastAsia="fr-FR"/>
    </w:rPr>
  </w:style>
  <w:style w:type="paragraph" w:styleId="Titre1">
    <w:name w:val="heading 1"/>
    <w:aliases w:val="Heading 1,überschrift 1,H1,Heading 11,Subtitle1,Titre1,ASAPHeading 1,heading 1,1 ghost,g,ghost,1 ghost1,g1,h1,Heading1"/>
    <w:basedOn w:val="Normal"/>
    <w:next w:val="Corpsdetexte"/>
    <w:link w:val="Titre1Car"/>
    <w:qFormat/>
    <w:pPr>
      <w:keepNext/>
      <w:numPr>
        <w:numId w:val="1"/>
      </w:numPr>
      <w:tabs>
        <w:tab w:val="left" w:pos="1134"/>
      </w:tabs>
      <w:suppressAutoHyphens/>
      <w:spacing w:before="120" w:after="240"/>
      <w:outlineLvl w:val="0"/>
    </w:pPr>
    <w:rPr>
      <w:b/>
      <w:smallCaps/>
      <w:sz w:val="32"/>
    </w:rPr>
  </w:style>
  <w:style w:type="paragraph" w:styleId="Titre2">
    <w:name w:val="heading 2"/>
    <w:aliases w:val="Heading 2,H2,Heading 21,h2,2,subtitle2,Titre 2 modified,sub-sect,RFQ1,section header,21,sub-sect1,22,sub-sect2,23,sub-sect3,24,sub-sect4,25,sub-sect5,(1.1,1.2,1.3 etc),211,sub-sect11,Major,Major1,Major2,Major11,heading 2,1.1.1 heading,2 headline,h"/>
    <w:basedOn w:val="Normal"/>
    <w:next w:val="Retraitcorpsdetexte"/>
    <w:link w:val="Titre2Car"/>
    <w:qFormat/>
    <w:pPr>
      <w:keepNext/>
      <w:numPr>
        <w:ilvl w:val="1"/>
        <w:numId w:val="1"/>
      </w:numPr>
      <w:tabs>
        <w:tab w:val="left" w:pos="1134"/>
      </w:tabs>
      <w:spacing w:after="180"/>
      <w:outlineLvl w:val="1"/>
    </w:pPr>
    <w:rPr>
      <w:b/>
      <w:smallCaps/>
      <w:sz w:val="28"/>
    </w:rPr>
  </w:style>
  <w:style w:type="paragraph" w:styleId="Titre3">
    <w:name w:val="heading 3"/>
    <w:aliases w:val="Heading 3,H3,Heading,Heading v,Heading 31,título 3,subtitle 3,3numbers,heading 3,3 bullet,b,bullet,bullets,h3,Heading3,B Head,ergo... 'ctrl-3'"/>
    <w:basedOn w:val="Normal"/>
    <w:next w:val="Corpsdetexte"/>
    <w:link w:val="Titre3Car"/>
    <w:qFormat/>
    <w:pPr>
      <w:numPr>
        <w:ilvl w:val="2"/>
        <w:numId w:val="1"/>
      </w:numPr>
      <w:tabs>
        <w:tab w:val="left" w:pos="1134"/>
      </w:tabs>
      <w:spacing w:before="240"/>
      <w:outlineLvl w:val="2"/>
    </w:pPr>
    <w:rPr>
      <w:b/>
      <w:i/>
    </w:rPr>
  </w:style>
  <w:style w:type="paragraph" w:styleId="Titre4">
    <w:name w:val="heading 4"/>
    <w:aliases w:val="Heading 4,H4,paragraphe[1],[req],4numbers,p,heading 4,4 dash,3,dash,h4,Heading4,ergo...."/>
    <w:basedOn w:val="Titre3"/>
    <w:next w:val="Corpsdetexte"/>
    <w:link w:val="Titre4Car"/>
    <w:qFormat/>
    <w:pPr>
      <w:numPr>
        <w:ilvl w:val="3"/>
      </w:numPr>
      <w:spacing w:before="120" w:after="60"/>
      <w:outlineLvl w:val="3"/>
    </w:pPr>
    <w:rPr>
      <w:b w:val="0"/>
      <w:i w:val="0"/>
    </w:rPr>
  </w:style>
  <w:style w:type="paragraph" w:styleId="Titre5">
    <w:name w:val="heading 5"/>
    <w:aliases w:val="Heading 5 - Mandatory requirements,Heading 5,H5,paragraphe[2],Heading 5 - Bad,heading 5,5 sub-bullet,sb,4,h5,Mandatory reqmts,ergo....."/>
    <w:basedOn w:val="Normal"/>
    <w:next w:val="Corpsdetexte"/>
    <w:link w:val="Titre5Car"/>
    <w:qFormat/>
    <w:pPr>
      <w:numPr>
        <w:ilvl w:val="4"/>
        <w:numId w:val="1"/>
      </w:numPr>
      <w:tabs>
        <w:tab w:val="left" w:pos="1134"/>
      </w:tabs>
      <w:spacing w:before="60"/>
      <w:outlineLvl w:val="4"/>
    </w:pPr>
  </w:style>
  <w:style w:type="paragraph" w:styleId="Titre6">
    <w:name w:val="heading 6"/>
    <w:aliases w:val="Appendix Titre 1,Heading 6,H6,paragraphe[3],heading 6,Heading 6-Appendixes,sub-dash,sd,5,h6"/>
    <w:basedOn w:val="Normal"/>
    <w:next w:val="Normal"/>
    <w:qFormat/>
    <w:pPr>
      <w:pageBreakBefore/>
      <w:numPr>
        <w:ilvl w:val="5"/>
        <w:numId w:val="1"/>
      </w:numPr>
      <w:spacing w:before="60" w:after="60"/>
      <w:outlineLvl w:val="5"/>
    </w:pPr>
    <w:rPr>
      <w:b/>
      <w:caps/>
      <w:sz w:val="24"/>
    </w:rPr>
  </w:style>
  <w:style w:type="paragraph" w:styleId="Titre7">
    <w:name w:val="heading 7"/>
    <w:aliases w:val="Appendix Titre 2,liste1,Heading 7,liste[1],heading 7,h7"/>
    <w:basedOn w:val="Normal"/>
    <w:next w:val="Normal"/>
    <w:link w:val="Titre7Car"/>
    <w:qFormat/>
    <w:pPr>
      <w:numPr>
        <w:ilvl w:val="6"/>
        <w:numId w:val="1"/>
      </w:numPr>
      <w:tabs>
        <w:tab w:val="left" w:pos="2126"/>
      </w:tabs>
      <w:spacing w:before="60" w:after="60"/>
      <w:outlineLvl w:val="6"/>
    </w:pPr>
    <w:rPr>
      <w:b/>
      <w:i/>
    </w:rPr>
  </w:style>
  <w:style w:type="paragraph" w:styleId="Titre8">
    <w:name w:val="heading 8"/>
    <w:aliases w:val="Appendix Titre 3,liste 2,Heading 8,liste[2],heading 8"/>
    <w:basedOn w:val="Normal"/>
    <w:next w:val="Normal"/>
    <w:qFormat/>
    <w:pPr>
      <w:numPr>
        <w:ilvl w:val="7"/>
        <w:numId w:val="1"/>
      </w:numPr>
      <w:tabs>
        <w:tab w:val="left" w:pos="2126"/>
      </w:tabs>
      <w:spacing w:before="60" w:after="60"/>
      <w:outlineLvl w:val="7"/>
    </w:pPr>
  </w:style>
  <w:style w:type="paragraph" w:styleId="Titre9">
    <w:name w:val="heading 9"/>
    <w:aliases w:val="Appendix Titre 4,Heading 9,liste[3],heading 9"/>
    <w:basedOn w:val="Normal"/>
    <w:next w:val="Normal"/>
    <w:qFormat/>
    <w:pPr>
      <w:numPr>
        <w:ilvl w:val="8"/>
        <w:numId w:val="1"/>
      </w:numPr>
      <w:tabs>
        <w:tab w:val="left" w:pos="2126"/>
      </w:tabs>
      <w:spacing w:before="60" w:after="60"/>
      <w:outlineLvl w:val="8"/>
    </w:p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Tempo Body Text"/>
    <w:basedOn w:val="Normal"/>
    <w:link w:val="CorpsdetexteCar"/>
    <w:uiPriority w:val="99"/>
    <w:semiHidden/>
  </w:style>
  <w:style w:type="paragraph" w:styleId="Retraitcorpsdetexte">
    <w:name w:val="Body Text Indent"/>
    <w:basedOn w:val="Normal"/>
    <w:semiHidden/>
    <w:pPr>
      <w:ind w:left="283"/>
    </w:pPr>
    <w:rPr>
      <w:lang w:val="fr-FR"/>
    </w:rPr>
  </w:style>
  <w:style w:type="paragraph" w:styleId="TM1">
    <w:name w:val="toc 1"/>
    <w:aliases w:val="TOC 1"/>
    <w:basedOn w:val="Normal"/>
    <w:next w:val="Normal"/>
    <w:uiPriority w:val="39"/>
    <w:pPr>
      <w:spacing w:before="120"/>
    </w:pPr>
    <w:rPr>
      <w:rFonts w:ascii="Times New Roman" w:hAnsi="Times New Roman"/>
      <w:b/>
      <w:caps/>
      <w:sz w:val="20"/>
    </w:rPr>
  </w:style>
  <w:style w:type="paragraph" w:styleId="TM2">
    <w:name w:val="toc 2"/>
    <w:aliases w:val="TOC 2"/>
    <w:basedOn w:val="TM1"/>
    <w:next w:val="Normal"/>
    <w:uiPriority w:val="39"/>
    <w:pPr>
      <w:spacing w:before="0" w:after="0"/>
      <w:ind w:left="220"/>
    </w:pPr>
    <w:rPr>
      <w:b w:val="0"/>
      <w:caps w:val="0"/>
      <w:smallCaps/>
    </w:rPr>
  </w:style>
  <w:style w:type="character" w:styleId="Numrodepage">
    <w:name w:val="page number"/>
    <w:aliases w:val="Page Number"/>
    <w:semiHidden/>
    <w:rPr>
      <w:rFonts w:ascii="Arial" w:hAnsi="Arial"/>
      <w:b/>
      <w:sz w:val="24"/>
    </w:rPr>
  </w:style>
  <w:style w:type="paragraph" w:styleId="Notedebasdepage">
    <w:name w:val="footnote text"/>
    <w:aliases w:val="Footnote Text"/>
    <w:basedOn w:val="Normal"/>
    <w:semiHidden/>
    <w:rPr>
      <w:sz w:val="18"/>
    </w:rPr>
  </w:style>
  <w:style w:type="paragraph" w:customStyle="1" w:styleId="Figure">
    <w:name w:val="Figure"/>
    <w:basedOn w:val="Normal"/>
    <w:next w:val="Corpsdetexte"/>
    <w:pPr>
      <w:jc w:val="center"/>
    </w:pPr>
    <w:rPr>
      <w:b/>
    </w:rPr>
  </w:style>
  <w:style w:type="paragraph" w:styleId="En-tte">
    <w:name w:val="header"/>
    <w:aliases w:val="Header"/>
    <w:basedOn w:val="Normal"/>
    <w:link w:val="En-tteCar"/>
    <w:pPr>
      <w:tabs>
        <w:tab w:val="center" w:pos="4536"/>
        <w:tab w:val="right" w:pos="9072"/>
      </w:tabs>
    </w:pPr>
    <w:rPr>
      <w:b/>
      <w:caps/>
      <w:sz w:val="28"/>
    </w:rPr>
  </w:style>
  <w:style w:type="paragraph" w:styleId="TM3">
    <w:name w:val="toc 3"/>
    <w:aliases w:val="TOC 3"/>
    <w:basedOn w:val="Normal"/>
    <w:next w:val="Normal"/>
    <w:uiPriority w:val="39"/>
    <w:pPr>
      <w:ind w:left="440"/>
    </w:pPr>
    <w:rPr>
      <w:rFonts w:ascii="Times New Roman" w:hAnsi="Times New Roman"/>
      <w:i/>
      <w:sz w:val="20"/>
    </w:rPr>
  </w:style>
  <w:style w:type="paragraph" w:customStyle="1" w:styleId="DocReference0">
    <w:name w:val="Doc_Reference"/>
    <w:basedOn w:val="Normal"/>
    <w:next w:val="Corpsdetexte"/>
    <w:pPr>
      <w:spacing w:before="120" w:after="60"/>
    </w:pPr>
    <w:rPr>
      <w:sz w:val="20"/>
    </w:rPr>
  </w:style>
  <w:style w:type="paragraph" w:customStyle="1" w:styleId="DocIssue">
    <w:name w:val="Doc_Issue"/>
    <w:basedOn w:val="Normal"/>
    <w:next w:val="Corpsdetexte"/>
    <w:rPr>
      <w:lang w:val="fr-FR"/>
    </w:rPr>
  </w:style>
  <w:style w:type="paragraph" w:customStyle="1" w:styleId="DocTitle">
    <w:name w:val="Doc_Title"/>
    <w:basedOn w:val="En-tte"/>
    <w:pPr>
      <w:tabs>
        <w:tab w:val="clear" w:pos="4536"/>
        <w:tab w:val="clear" w:pos="9072"/>
      </w:tabs>
      <w:spacing w:before="120" w:after="240"/>
      <w:jc w:val="center"/>
    </w:pPr>
    <w:rPr>
      <w:position w:val="-12"/>
    </w:rPr>
  </w:style>
  <w:style w:type="paragraph" w:styleId="TM4">
    <w:name w:val="toc 4"/>
    <w:aliases w:val="TOC 4"/>
    <w:basedOn w:val="Normal"/>
    <w:next w:val="Normal"/>
    <w:pPr>
      <w:ind w:left="660"/>
    </w:pPr>
    <w:rPr>
      <w:rFonts w:ascii="Times New Roman" w:hAnsi="Times New Roman"/>
      <w:sz w:val="18"/>
    </w:rPr>
  </w:style>
  <w:style w:type="paragraph" w:styleId="TM5">
    <w:name w:val="toc 5"/>
    <w:aliases w:val="TOC 5"/>
    <w:basedOn w:val="Normal"/>
    <w:next w:val="Normal"/>
    <w:pPr>
      <w:ind w:left="880"/>
    </w:pPr>
    <w:rPr>
      <w:rFonts w:ascii="Times New Roman" w:hAnsi="Times New Roman"/>
      <w:sz w:val="18"/>
    </w:rPr>
  </w:style>
  <w:style w:type="paragraph" w:styleId="TM6">
    <w:name w:val="toc 6"/>
    <w:aliases w:val="TOC 6"/>
    <w:basedOn w:val="TM5"/>
    <w:next w:val="Normal"/>
    <w:pPr>
      <w:ind w:left="1100"/>
    </w:pPr>
  </w:style>
  <w:style w:type="paragraph" w:styleId="TM7">
    <w:name w:val="toc 7"/>
    <w:aliases w:val="TOC 7"/>
    <w:basedOn w:val="TM6"/>
    <w:next w:val="Normal"/>
    <w:pPr>
      <w:ind w:left="1320"/>
    </w:pPr>
  </w:style>
  <w:style w:type="paragraph" w:styleId="TM8">
    <w:name w:val="toc 8"/>
    <w:aliases w:val="TOC 8"/>
    <w:basedOn w:val="TM6"/>
    <w:next w:val="Normal"/>
    <w:pPr>
      <w:ind w:left="1540"/>
    </w:pPr>
  </w:style>
  <w:style w:type="paragraph" w:styleId="TM9">
    <w:name w:val="toc 9"/>
    <w:aliases w:val="TOC 9"/>
    <w:basedOn w:val="TM6"/>
    <w:next w:val="Normal"/>
    <w:pPr>
      <w:ind w:left="1760"/>
    </w:pPr>
  </w:style>
  <w:style w:type="paragraph" w:customStyle="1" w:styleId="DocDate">
    <w:name w:val="Doc_Date"/>
    <w:basedOn w:val="Normal"/>
    <w:next w:val="Corpsdetexte"/>
    <w:rPr>
      <w:lang w:val="fr-FR"/>
    </w:rPr>
  </w:style>
  <w:style w:type="paragraph" w:customStyle="1" w:styleId="Referenceddocument">
    <w:name w:val="Referenced document"/>
    <w:basedOn w:val="Normal"/>
    <w:pPr>
      <w:numPr>
        <w:numId w:val="2"/>
      </w:numPr>
      <w:tabs>
        <w:tab w:val="right" w:pos="9616"/>
      </w:tabs>
      <w:spacing w:after="60"/>
    </w:pPr>
  </w:style>
  <w:style w:type="character" w:styleId="Appelnotedebasdep">
    <w:name w:val="footnote reference"/>
    <w:semiHidden/>
    <w:rPr>
      <w:vertAlign w:val="superscript"/>
    </w:rPr>
  </w:style>
  <w:style w:type="paragraph" w:styleId="Notedefin">
    <w:name w:val="endnote text"/>
    <w:basedOn w:val="Normal"/>
    <w:link w:val="NotedefinCar"/>
    <w:semiHidden/>
    <w:rPr>
      <w:sz w:val="20"/>
    </w:rPr>
  </w:style>
  <w:style w:type="character" w:styleId="Appeldenotedefin">
    <w:name w:val="endnote reference"/>
    <w:semiHidden/>
    <w:rPr>
      <w:vertAlign w:val="superscript"/>
    </w:rPr>
  </w:style>
  <w:style w:type="paragraph" w:customStyle="1" w:styleId="PROJECTTITLE">
    <w:name w:val="PROJECT_TITLE"/>
    <w:basedOn w:val="Corpsdetexte"/>
    <w:pPr>
      <w:spacing w:before="240" w:after="240"/>
      <w:jc w:val="center"/>
    </w:pPr>
    <w:rPr>
      <w:b/>
      <w:caps/>
      <w:sz w:val="32"/>
    </w:rPr>
  </w:style>
  <w:style w:type="paragraph" w:styleId="Pieddepage">
    <w:name w:val="footer"/>
    <w:aliases w:val="Footer"/>
    <w:basedOn w:val="Normal"/>
    <w:pPr>
      <w:tabs>
        <w:tab w:val="center" w:pos="4536"/>
        <w:tab w:val="right" w:pos="9072"/>
      </w:tabs>
    </w:pPr>
  </w:style>
  <w:style w:type="paragraph" w:styleId="Tabledesillustrations">
    <w:name w:val="table of figures"/>
    <w:basedOn w:val="Normal"/>
    <w:next w:val="Normal"/>
    <w:pPr>
      <w:ind w:left="440" w:hanging="440"/>
    </w:pPr>
  </w:style>
  <w:style w:type="paragraph" w:customStyle="1" w:styleId="MandatoryRequirementList">
    <w:name w:val="Mandatory Requirement List"/>
    <w:basedOn w:val="Corpsdetexte"/>
    <w:pPr>
      <w:tabs>
        <w:tab w:val="num" w:pos="1494"/>
      </w:tabs>
      <w:ind w:left="1494" w:hanging="360"/>
    </w:pPr>
  </w:style>
  <w:style w:type="paragraph" w:styleId="Liste">
    <w:name w:val="List"/>
    <w:basedOn w:val="Titre5"/>
    <w:semiHidden/>
    <w:pPr>
      <w:ind w:left="360" w:hanging="360"/>
      <w:outlineLvl w:val="9"/>
    </w:pPr>
  </w:style>
  <w:style w:type="paragraph" w:customStyle="1" w:styleId="BodyText2">
    <w:name w:val="Body Text 2"/>
    <w:basedOn w:val="Normal"/>
    <w:rPr>
      <w:rFonts w:ascii="Times New Roman" w:hAnsi="Times New Roman"/>
      <w:b/>
      <w:sz w:val="24"/>
    </w:rPr>
  </w:style>
  <w:style w:type="paragraph" w:customStyle="1" w:styleId="BodyText3">
    <w:name w:val="Body Text 3"/>
    <w:basedOn w:val="Normal"/>
    <w:rPr>
      <w:rFonts w:ascii="Times New Roman" w:hAnsi="Times New Roman"/>
      <w:b/>
      <w:sz w:val="20"/>
    </w:rPr>
  </w:style>
  <w:style w:type="paragraph" w:customStyle="1" w:styleId="PlainText">
    <w:name w:val="Plain Text"/>
    <w:basedOn w:val="Normal"/>
    <w:rPr>
      <w:rFonts w:ascii="Courier New" w:hAnsi="Courier New"/>
      <w:sz w:val="20"/>
      <w:lang w:val="fr-FR"/>
    </w:rPr>
  </w:style>
  <w:style w:type="paragraph" w:customStyle="1" w:styleId="tableau">
    <w:name w:val="tableau"/>
    <w:basedOn w:val="Normal"/>
    <w:pPr>
      <w:suppressAutoHyphens/>
      <w:spacing w:before="90" w:after="54"/>
      <w:ind w:right="107"/>
      <w:jc w:val="center"/>
    </w:pPr>
    <w:rPr>
      <w:lang w:val="fr-FR"/>
    </w:rPr>
  </w:style>
  <w:style w:type="paragraph" w:styleId="Lgende">
    <w:name w:val="caption"/>
    <w:aliases w:val="Legend_Figures,Caption,LEGEND_FIGURES,Légende_Figure,figure,Caption2,Caption2 Carattere Carattere Carattere Carattere Carattere Carattere,Caption2 Carattere Carattere,Caption2 Carattere,Table/Figure Heading"/>
    <w:basedOn w:val="Normal"/>
    <w:next w:val="Normal"/>
    <w:qFormat/>
    <w:pPr>
      <w:spacing w:before="120"/>
    </w:pPr>
    <w:rPr>
      <w:b/>
    </w:rPr>
  </w:style>
  <w:style w:type="paragraph" w:customStyle="1" w:styleId="NOTE">
    <w:name w:val="NOTE"/>
    <w:basedOn w:val="Normal"/>
    <w:next w:val="Normal"/>
    <w:pPr>
      <w:spacing w:before="100" w:after="100"/>
    </w:pPr>
    <w:rPr>
      <w:spacing w:val="8"/>
      <w:sz w:val="16"/>
    </w:rPr>
  </w:style>
  <w:style w:type="paragraph" w:customStyle="1" w:styleId="Table">
    <w:name w:val="Table_#"/>
    <w:basedOn w:val="Normal"/>
    <w:next w:val="Normal"/>
    <w:pPr>
      <w:keepNext/>
      <w:spacing w:before="567" w:after="113"/>
      <w:jc w:val="center"/>
    </w:pPr>
    <w:rPr>
      <w:rFonts w:ascii="Times New Roman" w:hAnsi="Times New Roman"/>
      <w:sz w:val="20"/>
      <w:lang w:val="en-US"/>
    </w:rPr>
  </w:style>
  <w:style w:type="character" w:styleId="Numrodeligne">
    <w:name w:val="line number"/>
    <w:basedOn w:val="Policepardfaut"/>
    <w:semiHidden/>
  </w:style>
  <w:style w:type="paragraph" w:customStyle="1" w:styleId="BodyText20">
    <w:name w:val="Body Text 2"/>
    <w:basedOn w:val="Normal"/>
    <w:pPr>
      <w:ind w:left="1134" w:hanging="1134"/>
    </w:pPr>
  </w:style>
  <w:style w:type="paragraph" w:styleId="Index7">
    <w:name w:val="index 7"/>
    <w:basedOn w:val="Normal"/>
    <w:next w:val="Normal"/>
    <w:autoRedefine/>
    <w:semiHidden/>
    <w:pPr>
      <w:ind w:left="1540" w:hanging="220"/>
    </w:pPr>
    <w:rPr>
      <w:rFonts w:ascii="Times New Roman" w:hAnsi="Times New Roman"/>
      <w:sz w:val="18"/>
      <w:lang w:val="fr-FR"/>
    </w:rPr>
  </w:style>
  <w:style w:type="character" w:styleId="Accentuation">
    <w:name w:val="Emphasis"/>
    <w:qFormat/>
    <w:rPr>
      <w:i/>
    </w:rPr>
  </w:style>
  <w:style w:type="paragraph" w:customStyle="1" w:styleId="ADA">
    <w:name w:val="ADA"/>
    <w:basedOn w:val="Normal"/>
    <w:rPr>
      <w:rFonts w:ascii="Courier New" w:hAnsi="Courier New"/>
      <w:b/>
      <w:sz w:val="16"/>
    </w:rPr>
  </w:style>
  <w:style w:type="paragraph" w:customStyle="1" w:styleId="pseudocode">
    <w:name w:val="pseudocode"/>
    <w:basedOn w:val="Normal"/>
    <w:pPr>
      <w:tabs>
        <w:tab w:val="left" w:pos="284"/>
        <w:tab w:val="left" w:pos="567"/>
        <w:tab w:val="left" w:pos="851"/>
        <w:tab w:val="left" w:pos="1134"/>
        <w:tab w:val="left" w:pos="1418"/>
        <w:tab w:val="left" w:pos="1701"/>
        <w:tab w:val="left" w:pos="1985"/>
        <w:tab w:val="left" w:pos="2268"/>
        <w:tab w:val="left" w:pos="2552"/>
        <w:tab w:val="left" w:pos="2835"/>
      </w:tabs>
    </w:pPr>
    <w:rPr>
      <w:rFonts w:ascii="Times New Roman" w:hAnsi="Times New Roman"/>
      <w:i/>
      <w:sz w:val="20"/>
    </w:rPr>
  </w:style>
  <w:style w:type="paragraph" w:styleId="Corpsdetexte2">
    <w:name w:val="Body Text 2"/>
    <w:basedOn w:val="Normal"/>
    <w:semiHidden/>
    <w:pPr>
      <w:jc w:val="center"/>
    </w:pPr>
  </w:style>
  <w:style w:type="paragraph" w:styleId="Listepuces2">
    <w:name w:val="List Bullet 2"/>
    <w:basedOn w:val="Normal"/>
    <w:autoRedefine/>
    <w:semiHidden/>
    <w:pPr>
      <w:numPr>
        <w:numId w:val="3"/>
      </w:numPr>
      <w:spacing w:before="60" w:after="60"/>
      <w:ind w:left="648" w:hanging="360"/>
    </w:pPr>
    <w:rPr>
      <w:rFonts w:ascii="Times New Roman" w:hAnsi="Times New Roman"/>
      <w:sz w:val="24"/>
    </w:rPr>
  </w:style>
  <w:style w:type="paragraph" w:customStyle="1" w:styleId="LastBullet">
    <w:name w:val="Last Bullet"/>
    <w:basedOn w:val="Listepuces2"/>
    <w:autoRedefine/>
    <w:pPr>
      <w:numPr>
        <w:numId w:val="4"/>
      </w:numPr>
      <w:spacing w:after="240"/>
    </w:pPr>
  </w:style>
  <w:style w:type="paragraph" w:styleId="Retraitcorpsdetexte2">
    <w:name w:val="Body Text Indent 2"/>
    <w:basedOn w:val="Normal"/>
    <w:semiHidden/>
    <w:pPr>
      <w:ind w:left="3402" w:hanging="2268"/>
    </w:pPr>
  </w:style>
  <w:style w:type="paragraph" w:styleId="Corpsdetexte3">
    <w:name w:val="Body Text 3"/>
    <w:basedOn w:val="Normal"/>
    <w:semiHidden/>
    <w:pPr>
      <w:spacing w:before="60" w:after="60"/>
    </w:pPr>
    <w:rPr>
      <w:rFonts w:ascii="Times New Roman" w:hAnsi="Times New Roman"/>
      <w:sz w:val="24"/>
      <w:lang w:val="en-US"/>
    </w:rPr>
  </w:style>
  <w:style w:type="paragraph" w:customStyle="1" w:styleId="Code">
    <w:name w:val="Code"/>
    <w:basedOn w:val="Corpsdetexte"/>
    <w:link w:val="CodeCar"/>
    <w:pPr>
      <w:keepLines/>
    </w:pPr>
    <w:rPr>
      <w:rFonts w:ascii="Courier" w:hAnsi="Courier"/>
      <w:sz w:val="16"/>
    </w:rPr>
  </w:style>
  <w:style w:type="paragraph" w:styleId="Textedebulles">
    <w:name w:val="Balloon Text"/>
    <w:basedOn w:val="Normal"/>
    <w:link w:val="TextedebullesCar"/>
    <w:uiPriority w:val="99"/>
    <w:semiHidden/>
    <w:rPr>
      <w:rFonts w:ascii="Tahoma" w:hAnsi="Tahoma"/>
      <w:sz w:val="16"/>
      <w:szCs w:val="16"/>
    </w:rPr>
  </w:style>
  <w:style w:type="character" w:styleId="Lienhypertexte">
    <w:name w:val="Hyperlink"/>
    <w:uiPriority w:val="99"/>
    <w:rPr>
      <w:color w:val="0000FF"/>
      <w:u w:val="single"/>
    </w:rPr>
  </w:style>
  <w:style w:type="paragraph" w:styleId="Textebrut">
    <w:name w:val="Plain Text"/>
    <w:basedOn w:val="ADA"/>
    <w:semiHidden/>
    <w:rPr>
      <w:lang w:val="fr-FR"/>
    </w:rPr>
  </w:style>
  <w:style w:type="character" w:styleId="Lienhypertextesuivivisit">
    <w:name w:val="FollowedHyperlink"/>
    <w:semiHidden/>
    <w:rPr>
      <w:color w:val="800080"/>
      <w:u w:val="single"/>
    </w:rPr>
  </w:style>
  <w:style w:type="table" w:styleId="Grilledutableau">
    <w:name w:val="Table Grid"/>
    <w:basedOn w:val="TableauNormal"/>
    <w:uiPriority w:val="59"/>
    <w:rsid w:val="00AE28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400E"/>
    <w:pPr>
      <w:spacing w:after="0"/>
      <w:ind w:left="720"/>
      <w:contextualSpacing/>
      <w:jc w:val="both"/>
    </w:pPr>
    <w:rPr>
      <w:sz w:val="20"/>
    </w:rPr>
  </w:style>
  <w:style w:type="paragraph" w:customStyle="1" w:styleId="Puce1">
    <w:name w:val="Puce 1"/>
    <w:basedOn w:val="Paragraphedeliste"/>
    <w:qFormat/>
    <w:rsid w:val="007163D5"/>
    <w:pPr>
      <w:numPr>
        <w:numId w:val="6"/>
      </w:numPr>
    </w:pPr>
    <w:rPr>
      <w:sz w:val="22"/>
      <w:szCs w:val="22"/>
    </w:rPr>
  </w:style>
  <w:style w:type="paragraph" w:customStyle="1" w:styleId="Puce2">
    <w:name w:val="Puce 2"/>
    <w:basedOn w:val="Puce1"/>
    <w:qFormat/>
    <w:rsid w:val="00EA18D4"/>
    <w:pPr>
      <w:numPr>
        <w:ilvl w:val="1"/>
      </w:numPr>
    </w:pPr>
  </w:style>
  <w:style w:type="paragraph" w:customStyle="1" w:styleId="Table0">
    <w:name w:val="Table"/>
    <w:basedOn w:val="Normal"/>
    <w:qFormat/>
    <w:rsid w:val="00EA18D4"/>
    <w:pPr>
      <w:spacing w:after="0"/>
      <w:jc w:val="both"/>
    </w:pPr>
    <w:rPr>
      <w:sz w:val="16"/>
      <w:szCs w:val="16"/>
    </w:rPr>
  </w:style>
  <w:style w:type="character" w:customStyle="1" w:styleId="Titre5Car">
    <w:name w:val="Titre 5 Car"/>
    <w:aliases w:val="Heading 5 - Mandatory requirements Car,Heading 5 Car,H5 Car,paragraphe[2] Car,Heading 5 - Bad Car,heading 5 Car,5 sub-bullet Car,sb Car,4 Car,h5 Car,Mandatory reqmts Car,ergo..... Car"/>
    <w:link w:val="Titre5"/>
    <w:rsid w:val="00EA18D4"/>
    <w:rPr>
      <w:rFonts w:ascii="Alstom" w:hAnsi="Alstom"/>
      <w:sz w:val="22"/>
      <w:lang w:val="en-GB" w:eastAsia="fr-FR"/>
    </w:rPr>
  </w:style>
  <w:style w:type="paragraph" w:customStyle="1" w:styleId="ADANB">
    <w:name w:val="ADA_NB"/>
    <w:basedOn w:val="Code"/>
    <w:link w:val="ADANBCar"/>
    <w:qFormat/>
    <w:rsid w:val="005C3B2C"/>
    <w:pPr>
      <w:spacing w:after="0"/>
    </w:pPr>
    <w:rPr>
      <w:rFonts w:ascii="Alstom" w:hAnsi="Alstom"/>
      <w:noProof/>
      <w:color w:val="1F497D"/>
      <w:szCs w:val="16"/>
    </w:rPr>
  </w:style>
  <w:style w:type="paragraph" w:customStyle="1" w:styleId="StylerapideNB">
    <w:name w:val="Style rapide NB"/>
    <w:basedOn w:val="Normal"/>
    <w:link w:val="StylerapideNBCar"/>
    <w:rsid w:val="00E133C8"/>
  </w:style>
  <w:style w:type="character" w:customStyle="1" w:styleId="CorpsdetexteCar">
    <w:name w:val="Corps de texte Car"/>
    <w:link w:val="Corpsdetexte"/>
    <w:uiPriority w:val="99"/>
    <w:semiHidden/>
    <w:rsid w:val="005C3B2C"/>
    <w:rPr>
      <w:rFonts w:ascii="Alstom" w:hAnsi="Alstom"/>
      <w:sz w:val="22"/>
      <w:lang w:val="en-GB" w:eastAsia="fr-FR"/>
    </w:rPr>
  </w:style>
  <w:style w:type="character" w:customStyle="1" w:styleId="CodeCar">
    <w:name w:val="Code Car"/>
    <w:link w:val="Code"/>
    <w:rsid w:val="005C3B2C"/>
    <w:rPr>
      <w:rFonts w:ascii="Courier" w:hAnsi="Courier"/>
      <w:sz w:val="16"/>
      <w:lang w:val="en-GB" w:eastAsia="fr-FR"/>
    </w:rPr>
  </w:style>
  <w:style w:type="character" w:customStyle="1" w:styleId="ADANBCar">
    <w:name w:val="ADA_NB Car"/>
    <w:link w:val="ADANB"/>
    <w:rsid w:val="005C3B2C"/>
    <w:rPr>
      <w:rFonts w:ascii="Alstom" w:hAnsi="Alstom"/>
      <w:noProof/>
      <w:color w:val="1F497D"/>
      <w:sz w:val="16"/>
      <w:szCs w:val="16"/>
      <w:lang w:val="en-GB" w:eastAsia="fr-FR"/>
    </w:rPr>
  </w:style>
  <w:style w:type="paragraph" w:customStyle="1" w:styleId="Celtext">
    <w:name w:val="Cel:text"/>
    <w:next w:val="Normal"/>
    <w:rsid w:val="00CB6FA5"/>
    <w:pPr>
      <w:spacing w:before="60" w:after="60"/>
    </w:pPr>
    <w:rPr>
      <w:rFonts w:ascii="FuturaA Bk BT" w:hAnsi="FuturaA Bk BT"/>
      <w:snapToGrid w:val="0"/>
      <w:lang w:val="en-GB" w:eastAsia="fr-FR"/>
    </w:rPr>
  </w:style>
  <w:style w:type="character" w:customStyle="1" w:styleId="StylerapideNBCar">
    <w:name w:val="Style rapide NB Car"/>
    <w:link w:val="StylerapideNB"/>
    <w:rsid w:val="00E133C8"/>
    <w:rPr>
      <w:rFonts w:ascii="Alstom" w:hAnsi="Alstom"/>
      <w:sz w:val="22"/>
      <w:lang w:val="en-GB" w:eastAsia="fr-FR"/>
    </w:rPr>
  </w:style>
  <w:style w:type="paragraph" w:customStyle="1" w:styleId="Celtextcontinued">
    <w:name w:val="Cel:text continued"/>
    <w:basedOn w:val="Celtext"/>
    <w:rsid w:val="005D2839"/>
    <w:pPr>
      <w:spacing w:before="0"/>
    </w:pPr>
  </w:style>
  <w:style w:type="paragraph" w:customStyle="1" w:styleId="Celtitle">
    <w:name w:val="Cel:title"/>
    <w:rsid w:val="005D2839"/>
    <w:pPr>
      <w:spacing w:before="60" w:after="60"/>
      <w:jc w:val="center"/>
    </w:pPr>
    <w:rPr>
      <w:rFonts w:ascii="FuturaA Bk BT" w:hAnsi="FuturaA Bk BT"/>
      <w:b/>
      <w:bCs/>
      <w:snapToGrid w:val="0"/>
      <w:lang w:val="en-GB" w:eastAsia="fr-FR"/>
    </w:rPr>
  </w:style>
  <w:style w:type="paragraph" w:customStyle="1" w:styleId="Indent1">
    <w:name w:val="Indent 1"/>
    <w:basedOn w:val="Normal"/>
    <w:rsid w:val="005D2839"/>
    <w:pPr>
      <w:tabs>
        <w:tab w:val="num" w:pos="284"/>
      </w:tabs>
      <w:spacing w:before="120" w:after="0" w:line="300" w:lineRule="auto"/>
      <w:ind w:left="284" w:hanging="284"/>
      <w:jc w:val="both"/>
    </w:pPr>
    <w:rPr>
      <w:rFonts w:ascii="Arial" w:hAnsi="Arial"/>
      <w:sz w:val="20"/>
    </w:rPr>
  </w:style>
  <w:style w:type="paragraph" w:customStyle="1" w:styleId="Indent2">
    <w:name w:val="Indent 2"/>
    <w:basedOn w:val="Normal"/>
    <w:rsid w:val="005D2839"/>
    <w:pPr>
      <w:tabs>
        <w:tab w:val="num" w:pos="567"/>
      </w:tabs>
      <w:spacing w:before="120" w:after="0" w:line="300" w:lineRule="auto"/>
      <w:ind w:left="568" w:hanging="284"/>
      <w:jc w:val="both"/>
    </w:pPr>
    <w:rPr>
      <w:rFonts w:ascii="Arial" w:hAnsi="Arial"/>
      <w:sz w:val="20"/>
    </w:rPr>
  </w:style>
  <w:style w:type="paragraph" w:customStyle="1" w:styleId="Text">
    <w:name w:val="Text"/>
    <w:basedOn w:val="Normal"/>
    <w:rsid w:val="005D2839"/>
    <w:pPr>
      <w:spacing w:before="240" w:after="0" w:line="300" w:lineRule="auto"/>
      <w:jc w:val="both"/>
    </w:pPr>
    <w:rPr>
      <w:rFonts w:ascii="Arial" w:hAnsi="Arial"/>
      <w:sz w:val="20"/>
    </w:rPr>
  </w:style>
  <w:style w:type="paragraph" w:customStyle="1" w:styleId="Indent1continued">
    <w:name w:val="Indent 1 continued"/>
    <w:basedOn w:val="Indent1"/>
    <w:rsid w:val="005D2839"/>
    <w:pPr>
      <w:tabs>
        <w:tab w:val="clear" w:pos="284"/>
      </w:tabs>
      <w:spacing w:before="60"/>
      <w:ind w:firstLine="0"/>
    </w:pPr>
  </w:style>
  <w:style w:type="paragraph" w:customStyle="1" w:styleId="Exampletext">
    <w:name w:val="Example:text"/>
    <w:basedOn w:val="Text"/>
    <w:next w:val="Normal"/>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120"/>
    </w:pPr>
  </w:style>
  <w:style w:type="paragraph" w:customStyle="1" w:styleId="Celindent">
    <w:name w:val="Cel:indent"/>
    <w:basedOn w:val="Normal"/>
    <w:rsid w:val="005D2839"/>
    <w:pPr>
      <w:spacing w:after="60" w:line="300" w:lineRule="auto"/>
      <w:ind w:left="284" w:hanging="284"/>
    </w:pPr>
    <w:rPr>
      <w:rFonts w:ascii="Arial" w:hAnsi="Arial"/>
      <w:sz w:val="20"/>
    </w:rPr>
  </w:style>
  <w:style w:type="paragraph" w:customStyle="1" w:styleId="Exampleindentcontinued">
    <w:name w:val="Example:indent continued"/>
    <w:basedOn w:val="Exampleindent"/>
    <w:rsid w:val="005D2839"/>
    <w:pPr>
      <w:tabs>
        <w:tab w:val="left" w:pos="284"/>
      </w:tabs>
    </w:pPr>
  </w:style>
  <w:style w:type="paragraph" w:customStyle="1" w:styleId="Exampleindent">
    <w:name w:val="Example:indent"/>
    <w:basedOn w:val="Indent1"/>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60"/>
    </w:pPr>
  </w:style>
  <w:style w:type="paragraph" w:styleId="Index1">
    <w:name w:val="index 1"/>
    <w:basedOn w:val="Normal"/>
    <w:next w:val="Normal"/>
    <w:autoRedefine/>
    <w:semiHidden/>
    <w:rsid w:val="005D2839"/>
    <w:pPr>
      <w:tabs>
        <w:tab w:val="right" w:pos="4601"/>
      </w:tabs>
      <w:spacing w:after="0" w:line="300" w:lineRule="auto"/>
      <w:ind w:left="200" w:hanging="200"/>
    </w:pPr>
    <w:rPr>
      <w:rFonts w:ascii="Arial" w:hAnsi="Arial"/>
      <w:sz w:val="18"/>
      <w:szCs w:val="18"/>
    </w:rPr>
  </w:style>
  <w:style w:type="paragraph" w:styleId="Index2">
    <w:name w:val="index 2"/>
    <w:basedOn w:val="Normal"/>
    <w:next w:val="Normal"/>
    <w:autoRedefine/>
    <w:semiHidden/>
    <w:rsid w:val="005D2839"/>
    <w:pPr>
      <w:tabs>
        <w:tab w:val="right" w:pos="4601"/>
      </w:tabs>
      <w:spacing w:after="0" w:line="300" w:lineRule="auto"/>
      <w:ind w:left="400" w:hanging="200"/>
    </w:pPr>
    <w:rPr>
      <w:rFonts w:ascii="Arial" w:hAnsi="Arial"/>
      <w:sz w:val="18"/>
      <w:szCs w:val="18"/>
    </w:rPr>
  </w:style>
  <w:style w:type="paragraph" w:styleId="Index3">
    <w:name w:val="index 3"/>
    <w:basedOn w:val="Normal"/>
    <w:next w:val="Normal"/>
    <w:autoRedefine/>
    <w:semiHidden/>
    <w:rsid w:val="005D2839"/>
    <w:pPr>
      <w:tabs>
        <w:tab w:val="right" w:pos="4601"/>
      </w:tabs>
      <w:spacing w:after="0" w:line="300" w:lineRule="auto"/>
      <w:ind w:left="600" w:hanging="200"/>
    </w:pPr>
    <w:rPr>
      <w:rFonts w:ascii="Arial" w:hAnsi="Arial"/>
      <w:sz w:val="18"/>
      <w:szCs w:val="18"/>
    </w:rPr>
  </w:style>
  <w:style w:type="paragraph" w:styleId="Index4">
    <w:name w:val="index 4"/>
    <w:basedOn w:val="Normal"/>
    <w:next w:val="Normal"/>
    <w:autoRedefine/>
    <w:semiHidden/>
    <w:rsid w:val="005D2839"/>
    <w:pPr>
      <w:tabs>
        <w:tab w:val="right" w:pos="4601"/>
      </w:tabs>
      <w:spacing w:after="0" w:line="300" w:lineRule="auto"/>
      <w:ind w:left="800" w:hanging="200"/>
    </w:pPr>
    <w:rPr>
      <w:rFonts w:ascii="Arial" w:hAnsi="Arial"/>
      <w:sz w:val="18"/>
      <w:szCs w:val="18"/>
    </w:rPr>
  </w:style>
  <w:style w:type="paragraph" w:styleId="Index5">
    <w:name w:val="index 5"/>
    <w:basedOn w:val="Normal"/>
    <w:next w:val="Normal"/>
    <w:autoRedefine/>
    <w:semiHidden/>
    <w:rsid w:val="005D2839"/>
    <w:pPr>
      <w:tabs>
        <w:tab w:val="right" w:pos="4601"/>
      </w:tabs>
      <w:spacing w:after="0" w:line="300" w:lineRule="auto"/>
      <w:ind w:left="1000" w:hanging="200"/>
    </w:pPr>
    <w:rPr>
      <w:rFonts w:ascii="Arial" w:hAnsi="Arial"/>
      <w:sz w:val="18"/>
      <w:szCs w:val="18"/>
    </w:rPr>
  </w:style>
  <w:style w:type="paragraph" w:styleId="Index6">
    <w:name w:val="index 6"/>
    <w:basedOn w:val="Normal"/>
    <w:next w:val="Normal"/>
    <w:autoRedefine/>
    <w:semiHidden/>
    <w:rsid w:val="005D2839"/>
    <w:pPr>
      <w:tabs>
        <w:tab w:val="right" w:pos="4601"/>
      </w:tabs>
      <w:spacing w:after="0" w:line="300" w:lineRule="auto"/>
      <w:ind w:left="1200" w:hanging="200"/>
    </w:pPr>
    <w:rPr>
      <w:rFonts w:ascii="Arial" w:hAnsi="Arial"/>
      <w:sz w:val="18"/>
      <w:szCs w:val="18"/>
    </w:rPr>
  </w:style>
  <w:style w:type="paragraph" w:customStyle="1" w:styleId="ASSOCIATEDDOCS">
    <w:name w:val="ASSOCIATED DOCS"/>
    <w:basedOn w:val="Normal"/>
    <w:autoRedefine/>
    <w:rsid w:val="005D2839"/>
    <w:pPr>
      <w:tabs>
        <w:tab w:val="left" w:pos="1134"/>
        <w:tab w:val="num" w:pos="1800"/>
      </w:tabs>
      <w:spacing w:after="0" w:line="300" w:lineRule="atLeast"/>
      <w:ind w:left="283" w:hanging="283"/>
      <w:jc w:val="both"/>
    </w:pPr>
    <w:rPr>
      <w:rFonts w:ascii="FuturaA Bk BT" w:hAnsi="FuturaA Bk BT"/>
      <w:kern w:val="24"/>
      <w:sz w:val="20"/>
    </w:rPr>
  </w:style>
  <w:style w:type="paragraph" w:styleId="Index8">
    <w:name w:val="index 8"/>
    <w:basedOn w:val="Normal"/>
    <w:next w:val="Normal"/>
    <w:autoRedefine/>
    <w:semiHidden/>
    <w:rsid w:val="005D2839"/>
    <w:pPr>
      <w:tabs>
        <w:tab w:val="right" w:pos="4601"/>
      </w:tabs>
      <w:spacing w:after="0" w:line="300" w:lineRule="auto"/>
      <w:ind w:left="1600" w:hanging="200"/>
    </w:pPr>
    <w:rPr>
      <w:rFonts w:ascii="Arial" w:hAnsi="Arial"/>
      <w:sz w:val="18"/>
      <w:szCs w:val="18"/>
    </w:rPr>
  </w:style>
  <w:style w:type="paragraph" w:styleId="Index9">
    <w:name w:val="index 9"/>
    <w:basedOn w:val="Normal"/>
    <w:next w:val="Normal"/>
    <w:autoRedefine/>
    <w:semiHidden/>
    <w:rsid w:val="005D2839"/>
    <w:pPr>
      <w:tabs>
        <w:tab w:val="right" w:pos="4601"/>
      </w:tabs>
      <w:spacing w:after="0" w:line="300" w:lineRule="auto"/>
      <w:ind w:left="1800" w:hanging="200"/>
    </w:pPr>
    <w:rPr>
      <w:rFonts w:ascii="Arial" w:hAnsi="Arial"/>
      <w:sz w:val="18"/>
      <w:szCs w:val="18"/>
    </w:rPr>
  </w:style>
  <w:style w:type="paragraph" w:customStyle="1" w:styleId="Codetitre">
    <w:name w:val="Code titre"/>
    <w:basedOn w:val="Normal"/>
    <w:next w:val="Normal"/>
    <w:rsid w:val="005D2839"/>
    <w:pPr>
      <w:keepNext/>
      <w:spacing w:before="120" w:after="40" w:line="300" w:lineRule="auto"/>
      <w:ind w:left="1418" w:right="329" w:hanging="284"/>
    </w:pPr>
    <w:rPr>
      <w:rFonts w:ascii="Courier New" w:hAnsi="Courier New"/>
      <w:b/>
      <w:bCs/>
      <w:color w:val="0000FF"/>
      <w:sz w:val="20"/>
    </w:rPr>
  </w:style>
  <w:style w:type="paragraph" w:customStyle="1" w:styleId="Celindentcontinued">
    <w:name w:val="Cel:indent continued"/>
    <w:basedOn w:val="Celindent"/>
    <w:rsid w:val="005D2839"/>
    <w:pPr>
      <w:ind w:firstLine="0"/>
    </w:pPr>
  </w:style>
  <w:style w:type="paragraph" w:customStyle="1" w:styleId="Indent3">
    <w:name w:val="Indent 3"/>
    <w:basedOn w:val="Indent2"/>
    <w:rsid w:val="005D2839"/>
    <w:pPr>
      <w:numPr>
        <w:numId w:val="12"/>
      </w:numPr>
      <w:tabs>
        <w:tab w:val="left" w:pos="1009"/>
      </w:tabs>
      <w:spacing w:before="0" w:line="300" w:lineRule="atLeast"/>
    </w:pPr>
  </w:style>
  <w:style w:type="paragraph" w:customStyle="1" w:styleId="Indent2continued">
    <w:name w:val="Indent 2 continued"/>
    <w:basedOn w:val="Indent2"/>
    <w:rsid w:val="005D2839"/>
    <w:pPr>
      <w:tabs>
        <w:tab w:val="clear" w:pos="567"/>
      </w:tabs>
      <w:spacing w:before="60"/>
      <w:ind w:left="567" w:firstLine="0"/>
    </w:pPr>
  </w:style>
  <w:style w:type="paragraph" w:customStyle="1" w:styleId="Indent3continued">
    <w:name w:val="Indent 3 continued"/>
    <w:basedOn w:val="Indent2continued"/>
    <w:rsid w:val="005D2839"/>
    <w:pPr>
      <w:ind w:left="851"/>
    </w:pPr>
  </w:style>
  <w:style w:type="paragraph" w:customStyle="1" w:styleId="PageDeGardeAlstomLogo">
    <w:name w:val="PageDeGarde:Alstom Logo"/>
    <w:basedOn w:val="Normal"/>
    <w:rsid w:val="005D2839"/>
    <w:pPr>
      <w:spacing w:after="240" w:line="300" w:lineRule="auto"/>
      <w:jc w:val="center"/>
    </w:pPr>
    <w:rPr>
      <w:rFonts w:ascii="Arial" w:hAnsi="Arial"/>
      <w:color w:val="000080"/>
      <w:sz w:val="20"/>
    </w:rPr>
  </w:style>
  <w:style w:type="paragraph" w:customStyle="1" w:styleId="PageDeGardeAlstomUnit">
    <w:name w:val="PageDeGarde:Alstom Unit"/>
    <w:basedOn w:val="PageDeGardeAlstomLogo"/>
    <w:rsid w:val="005D2839"/>
    <w:pPr>
      <w:spacing w:after="120"/>
    </w:pPr>
    <w:rPr>
      <w:b/>
      <w:bCs/>
      <w:sz w:val="28"/>
      <w:szCs w:val="28"/>
    </w:rPr>
  </w:style>
  <w:style w:type="paragraph" w:customStyle="1" w:styleId="PageDeGardeAlstomsite">
    <w:name w:val="PageDeGarde:Alstom site"/>
    <w:basedOn w:val="PageDeGardeAlstomLogo"/>
    <w:rsid w:val="005D2839"/>
    <w:pPr>
      <w:spacing w:after="720"/>
    </w:pPr>
    <w:rPr>
      <w:b/>
      <w:bCs/>
      <w:spacing w:val="20"/>
    </w:rPr>
  </w:style>
  <w:style w:type="paragraph" w:styleId="Titreindex">
    <w:name w:val="index heading"/>
    <w:basedOn w:val="Normal"/>
    <w:next w:val="Index1"/>
    <w:semiHidden/>
    <w:rsid w:val="005D2839"/>
    <w:pPr>
      <w:pBdr>
        <w:top w:val="single" w:sz="12" w:space="0" w:color="auto"/>
      </w:pBdr>
      <w:spacing w:before="360" w:after="240" w:line="300" w:lineRule="auto"/>
    </w:pPr>
    <w:rPr>
      <w:rFonts w:ascii="Arial" w:hAnsi="Arial"/>
      <w:b/>
      <w:bCs/>
      <w:i/>
      <w:iCs/>
      <w:sz w:val="26"/>
      <w:szCs w:val="26"/>
    </w:rPr>
  </w:style>
  <w:style w:type="paragraph" w:customStyle="1" w:styleId="NotetoAuthortext">
    <w:name w:val="Note to Author:text"/>
    <w:basedOn w:val="NotetoAuthorindent"/>
    <w:rsid w:val="005D2839"/>
    <w:pPr>
      <w:tabs>
        <w:tab w:val="clear" w:pos="284"/>
      </w:tabs>
      <w:ind w:left="0" w:firstLine="0"/>
    </w:pPr>
  </w:style>
  <w:style w:type="paragraph" w:customStyle="1" w:styleId="NotetoAuthorindent">
    <w:name w:val="Note to Author:indent"/>
    <w:basedOn w:val="Indent1"/>
    <w:rsid w:val="005D2839"/>
    <w:pPr>
      <w:pBdr>
        <w:top w:val="single" w:sz="4" w:space="1" w:color="auto" w:shadow="1"/>
        <w:left w:val="single" w:sz="4" w:space="4" w:color="auto" w:shadow="1"/>
        <w:bottom w:val="single" w:sz="4" w:space="1" w:color="auto" w:shadow="1"/>
        <w:right w:val="single" w:sz="4" w:space="4" w:color="auto" w:shadow="1"/>
      </w:pBdr>
      <w:shd w:val="clear" w:color="auto" w:fill="FFFF00"/>
      <w:spacing w:before="60"/>
    </w:pPr>
  </w:style>
  <w:style w:type="paragraph" w:customStyle="1" w:styleId="NotetoAuthortitle">
    <w:name w:val="Note to Author:title"/>
    <w:basedOn w:val="Text"/>
    <w:next w:val="Normal"/>
    <w:rsid w:val="005D2839"/>
    <w:pPr>
      <w:pBdr>
        <w:top w:val="single" w:sz="4" w:space="1" w:color="auto" w:shadow="1"/>
        <w:left w:val="single" w:sz="4" w:space="4" w:color="auto" w:shadow="1"/>
        <w:bottom w:val="single" w:sz="4" w:space="1" w:color="auto" w:shadow="1"/>
        <w:right w:val="single" w:sz="4" w:space="4" w:color="auto" w:shadow="1"/>
      </w:pBdr>
      <w:shd w:val="clear" w:color="auto" w:fill="FFFF00"/>
    </w:pPr>
    <w:rPr>
      <w:b/>
      <w:bCs/>
      <w:u w:val="single"/>
    </w:rPr>
  </w:style>
  <w:style w:type="paragraph" w:customStyle="1" w:styleId="Exampletitle">
    <w:name w:val="Example:title"/>
    <w:basedOn w:val="Text"/>
    <w:next w:val="Exampletext"/>
    <w:rsid w:val="005D2839"/>
    <w:pPr>
      <w:pBdr>
        <w:top w:val="single" w:sz="4" w:space="1" w:color="auto" w:shadow="1"/>
        <w:left w:val="single" w:sz="4" w:space="4" w:color="auto" w:shadow="1"/>
        <w:bottom w:val="single" w:sz="4" w:space="0" w:color="auto" w:shadow="1"/>
        <w:right w:val="single" w:sz="4" w:space="4" w:color="auto" w:shadow="1"/>
      </w:pBdr>
      <w:shd w:val="pct20" w:color="auto" w:fill="FFFFFF"/>
    </w:pPr>
    <w:rPr>
      <w:b/>
      <w:bCs/>
      <w:u w:val="single"/>
    </w:rPr>
  </w:style>
  <w:style w:type="paragraph" w:customStyle="1" w:styleId="NotetoAuthorindentcontinued">
    <w:name w:val="Note to Author:indent continued"/>
    <w:basedOn w:val="NotetoAuthorindent"/>
    <w:rsid w:val="005D2839"/>
    <w:pPr>
      <w:tabs>
        <w:tab w:val="left" w:pos="284"/>
      </w:tabs>
    </w:pPr>
  </w:style>
  <w:style w:type="paragraph" w:customStyle="1" w:styleId="RevisionsContents">
    <w:name w:val="Revisions / Contents"/>
    <w:basedOn w:val="Normal"/>
    <w:rsid w:val="005D2839"/>
    <w:pPr>
      <w:spacing w:before="480" w:after="240" w:line="300" w:lineRule="auto"/>
      <w:jc w:val="center"/>
    </w:pPr>
    <w:rPr>
      <w:rFonts w:ascii="Arial" w:hAnsi="Arial"/>
      <w:b/>
      <w:bCs/>
      <w:spacing w:val="40"/>
      <w:sz w:val="28"/>
      <w:szCs w:val="28"/>
    </w:rPr>
  </w:style>
  <w:style w:type="paragraph" w:customStyle="1" w:styleId="listpuce1">
    <w:name w:val="list:puce:1"/>
    <w:rsid w:val="005D2839"/>
    <w:pPr>
      <w:keepNext/>
      <w:tabs>
        <w:tab w:val="left" w:pos="340"/>
        <w:tab w:val="left" w:pos="907"/>
        <w:tab w:val="left" w:pos="1474"/>
        <w:tab w:val="left" w:pos="2041"/>
        <w:tab w:val="left" w:pos="2608"/>
        <w:tab w:val="left" w:pos="3175"/>
        <w:tab w:val="left" w:pos="3742"/>
        <w:tab w:val="left" w:pos="4309"/>
        <w:tab w:val="left" w:pos="4875"/>
        <w:tab w:val="left" w:pos="5442"/>
        <w:tab w:val="left" w:pos="6009"/>
        <w:tab w:val="left" w:pos="6576"/>
        <w:tab w:val="left" w:pos="7143"/>
      </w:tabs>
      <w:spacing w:before="13" w:line="244" w:lineRule="atLeast"/>
      <w:ind w:left="340" w:hanging="340"/>
      <w:jc w:val="both"/>
    </w:pPr>
    <w:rPr>
      <w:rFonts w:ascii="Times" w:hAnsi="Times"/>
      <w:snapToGrid w:val="0"/>
      <w:lang w:val="fr-FR" w:eastAsia="fr-FR"/>
    </w:rPr>
  </w:style>
  <w:style w:type="paragraph" w:customStyle="1" w:styleId="4">
    <w:name w:val="§4"/>
    <w:rsid w:val="005D2839"/>
    <w:pPr>
      <w:tabs>
        <w:tab w:val="left" w:pos="0"/>
        <w:tab w:val="left" w:pos="1440"/>
        <w:tab w:val="left" w:pos="2880"/>
        <w:tab w:val="left" w:pos="4320"/>
        <w:tab w:val="left" w:pos="5760"/>
        <w:tab w:val="left" w:pos="7200"/>
        <w:tab w:val="left" w:pos="8640"/>
        <w:tab w:val="left" w:pos="10080"/>
        <w:tab w:val="left" w:pos="11520"/>
      </w:tabs>
      <w:spacing w:before="239" w:line="244" w:lineRule="atLeast"/>
      <w:jc w:val="both"/>
    </w:pPr>
    <w:rPr>
      <w:snapToGrid w:val="0"/>
      <w:lang w:val="fr-FR" w:eastAsia="fr-FR"/>
    </w:rPr>
  </w:style>
  <w:style w:type="character" w:customStyle="1" w:styleId="PageDeGarde">
    <w:name w:val="PageDeGarde"/>
    <w:rsid w:val="005D2839"/>
    <w:rPr>
      <w:rFonts w:ascii="FuturaA Bk BT" w:hAnsi="FuturaA Bk BT"/>
      <w:noProof/>
    </w:rPr>
  </w:style>
  <w:style w:type="character" w:customStyle="1" w:styleId="PageEvolution">
    <w:name w:val="PageEvolution"/>
    <w:rsid w:val="005D2839"/>
    <w:rPr>
      <w:noProof/>
      <w:spacing w:val="0"/>
      <w:kern w:val="0"/>
      <w:position w:val="0"/>
      <w:vertAlign w:val="baseline"/>
    </w:rPr>
  </w:style>
  <w:style w:type="paragraph" w:customStyle="1" w:styleId="Texte">
    <w:name w:val="Texte"/>
    <w:basedOn w:val="Normal"/>
    <w:link w:val="TexteCar"/>
    <w:rsid w:val="005D2839"/>
    <w:pPr>
      <w:spacing w:before="120" w:after="0" w:line="300" w:lineRule="auto"/>
      <w:ind w:left="426"/>
      <w:jc w:val="both"/>
    </w:pPr>
    <w:rPr>
      <w:rFonts w:ascii="Arial" w:hAnsi="Arial"/>
      <w:szCs w:val="22"/>
    </w:rPr>
  </w:style>
  <w:style w:type="character" w:customStyle="1" w:styleId="itemdesctext">
    <w:name w:val="itemdesctext"/>
    <w:basedOn w:val="Policepardfaut"/>
    <w:rsid w:val="005D2839"/>
  </w:style>
  <w:style w:type="paragraph" w:customStyle="1" w:styleId="Parnormal">
    <w:name w:val="Par_normal"/>
    <w:rsid w:val="005D2839"/>
    <w:pPr>
      <w:spacing w:before="120" w:after="60"/>
      <w:jc w:val="both"/>
    </w:pPr>
    <w:rPr>
      <w:rFonts w:ascii="Arial" w:hAnsi="Arial"/>
      <w:sz w:val="22"/>
      <w:lang w:val="en-GB" w:eastAsia="fr-FR"/>
    </w:rPr>
  </w:style>
  <w:style w:type="paragraph" w:customStyle="1" w:styleId="LegendeTable">
    <w:name w:val="Legende_Table"/>
    <w:rsid w:val="005D2839"/>
    <w:pPr>
      <w:keepNext/>
      <w:suppressAutoHyphens/>
      <w:spacing w:before="240" w:after="160"/>
      <w:jc w:val="center"/>
    </w:pPr>
    <w:rPr>
      <w:rFonts w:ascii="Bookman Old Style" w:hAnsi="Bookman Old Style"/>
      <w:b/>
      <w:i/>
      <w:kern w:val="24"/>
      <w:sz w:val="18"/>
      <w:lang w:val="fr-FR" w:eastAsia="fr-FR"/>
    </w:rPr>
  </w:style>
  <w:style w:type="paragraph" w:customStyle="1" w:styleId="DocRef">
    <w:name w:val="DocRef"/>
    <w:basedOn w:val="Normal"/>
    <w:rsid w:val="005D2839"/>
    <w:pPr>
      <w:numPr>
        <w:numId w:val="8"/>
      </w:numPr>
      <w:spacing w:before="60" w:after="60" w:line="300" w:lineRule="auto"/>
      <w:jc w:val="center"/>
    </w:pPr>
    <w:rPr>
      <w:sz w:val="20"/>
    </w:rPr>
  </w:style>
  <w:style w:type="paragraph" w:customStyle="1" w:styleId="CompDocNumber">
    <w:name w:val="Comp Doc Number"/>
    <w:basedOn w:val="Normal"/>
    <w:rsid w:val="005D2839"/>
    <w:pPr>
      <w:tabs>
        <w:tab w:val="num" w:pos="360"/>
        <w:tab w:val="num" w:pos="924"/>
        <w:tab w:val="num" w:pos="1080"/>
      </w:tabs>
      <w:spacing w:before="100" w:after="100" w:line="240" w:lineRule="atLeast"/>
      <w:ind w:left="360" w:hanging="360"/>
    </w:pPr>
    <w:rPr>
      <w:rFonts w:ascii="Arial" w:hAnsi="Arial"/>
      <w:color w:val="000000"/>
      <w:sz w:val="20"/>
    </w:rPr>
  </w:style>
  <w:style w:type="paragraph" w:styleId="Listepuces">
    <w:name w:val="List Bullet"/>
    <w:basedOn w:val="Normal"/>
    <w:autoRedefine/>
    <w:semiHidden/>
    <w:rsid w:val="005D2839"/>
    <w:pPr>
      <w:spacing w:after="200" w:line="240" w:lineRule="atLeast"/>
    </w:pPr>
    <w:rPr>
      <w:rFonts w:ascii="Arial" w:hAnsi="Arial"/>
      <w:color w:val="000000"/>
      <w:sz w:val="20"/>
    </w:rPr>
  </w:style>
  <w:style w:type="paragraph" w:customStyle="1" w:styleId="Author">
    <w:name w:val="Author"/>
    <w:basedOn w:val="Normal"/>
    <w:rsid w:val="005D2839"/>
    <w:pPr>
      <w:spacing w:before="120" w:line="288" w:lineRule="auto"/>
      <w:jc w:val="center"/>
    </w:pPr>
    <w:rPr>
      <w:rFonts w:ascii="Arial" w:hAnsi="Arial"/>
      <w:noProof/>
    </w:rPr>
  </w:style>
  <w:style w:type="paragraph" w:customStyle="1" w:styleId="DocApplic">
    <w:name w:val="DocApplic"/>
    <w:basedOn w:val="Normal"/>
    <w:rsid w:val="005D2839"/>
    <w:pPr>
      <w:numPr>
        <w:numId w:val="9"/>
      </w:numPr>
      <w:spacing w:after="0" w:line="300" w:lineRule="auto"/>
      <w:jc w:val="both"/>
    </w:pPr>
    <w:rPr>
      <w:rFonts w:ascii="Arial" w:hAnsi="Arial"/>
      <w:sz w:val="20"/>
    </w:rPr>
  </w:style>
  <w:style w:type="paragraph" w:customStyle="1" w:styleId="DocAssoc">
    <w:name w:val="DocAssoc"/>
    <w:basedOn w:val="Normal"/>
    <w:rsid w:val="005D2839"/>
    <w:pPr>
      <w:numPr>
        <w:numId w:val="10"/>
      </w:numPr>
      <w:spacing w:after="0" w:line="300" w:lineRule="auto"/>
      <w:jc w:val="both"/>
    </w:pPr>
    <w:rPr>
      <w:rFonts w:ascii="Arial" w:hAnsi="Arial"/>
      <w:sz w:val="20"/>
    </w:rPr>
  </w:style>
  <w:style w:type="paragraph" w:customStyle="1" w:styleId="Titre8AppendixTitre3Heading8liste2liste2">
    <w:name w:val="Titre 8.Appendix Titre 3.Heading 8.liste 2.liste[2]"/>
    <w:basedOn w:val="Normal"/>
    <w:next w:val="Normal"/>
    <w:rsid w:val="005D2839"/>
    <w:pPr>
      <w:tabs>
        <w:tab w:val="left" w:pos="2126"/>
        <w:tab w:val="num" w:pos="2520"/>
      </w:tabs>
      <w:spacing w:before="60" w:after="60" w:line="300" w:lineRule="atLeast"/>
      <w:outlineLvl w:val="7"/>
    </w:pPr>
    <w:rPr>
      <w:rFonts w:ascii="Arial" w:hAnsi="Arial"/>
    </w:rPr>
  </w:style>
  <w:style w:type="paragraph" w:styleId="Explorateurdedocuments">
    <w:name w:val="Document Map"/>
    <w:basedOn w:val="Normal"/>
    <w:link w:val="ExplorateurdedocumentsCar"/>
    <w:semiHidden/>
    <w:rsid w:val="005D2839"/>
    <w:pPr>
      <w:shd w:val="clear" w:color="auto" w:fill="000080"/>
      <w:spacing w:after="0" w:line="300" w:lineRule="atLeast"/>
      <w:jc w:val="both"/>
    </w:pPr>
    <w:rPr>
      <w:rFonts w:ascii="Tahoma" w:hAnsi="Tahoma"/>
    </w:rPr>
  </w:style>
  <w:style w:type="character" w:customStyle="1" w:styleId="ExplorateurdedocumentsCar">
    <w:name w:val="Explorateur de documents Car"/>
    <w:link w:val="Explorateurdedocuments"/>
    <w:semiHidden/>
    <w:rsid w:val="005D2839"/>
    <w:rPr>
      <w:rFonts w:ascii="Tahoma" w:hAnsi="Tahoma"/>
      <w:sz w:val="22"/>
      <w:shd w:val="clear" w:color="auto" w:fill="000080"/>
      <w:lang w:val="en-GB" w:eastAsia="fr-FR"/>
    </w:rPr>
  </w:style>
  <w:style w:type="paragraph" w:styleId="En-ttedemessage">
    <w:name w:val="Message Header"/>
    <w:basedOn w:val="Normal"/>
    <w:link w:val="En-ttedemessageCar"/>
    <w:semiHidden/>
    <w:rsid w:val="005D2839"/>
    <w:pPr>
      <w:pBdr>
        <w:top w:val="single" w:sz="6" w:space="1" w:color="auto"/>
        <w:left w:val="single" w:sz="6" w:space="1" w:color="auto"/>
        <w:bottom w:val="single" w:sz="6" w:space="1" w:color="auto"/>
        <w:right w:val="single" w:sz="6" w:space="1" w:color="auto"/>
      </w:pBdr>
      <w:shd w:val="pct20" w:color="auto" w:fill="auto"/>
      <w:spacing w:after="0" w:line="300" w:lineRule="atLeast"/>
      <w:ind w:left="1134" w:hanging="1134"/>
      <w:jc w:val="both"/>
    </w:pPr>
    <w:rPr>
      <w:rFonts w:ascii="Arial" w:hAnsi="Arial"/>
      <w:sz w:val="24"/>
    </w:rPr>
  </w:style>
  <w:style w:type="character" w:customStyle="1" w:styleId="En-ttedemessageCar">
    <w:name w:val="En-tête de message Car"/>
    <w:link w:val="En-ttedemessage"/>
    <w:semiHidden/>
    <w:rsid w:val="005D2839"/>
    <w:rPr>
      <w:rFonts w:ascii="Arial" w:hAnsi="Arial"/>
      <w:sz w:val="24"/>
      <w:shd w:val="pct20" w:color="auto" w:fill="auto"/>
      <w:lang w:val="en-GB" w:eastAsia="fr-FR"/>
    </w:rPr>
  </w:style>
  <w:style w:type="paragraph" w:styleId="Listecontinue">
    <w:name w:val="List Continue"/>
    <w:basedOn w:val="Normal"/>
    <w:semiHidden/>
    <w:rsid w:val="005D2839"/>
    <w:pPr>
      <w:spacing w:line="300" w:lineRule="atLeast"/>
      <w:ind w:left="283"/>
      <w:jc w:val="both"/>
    </w:pPr>
    <w:rPr>
      <w:rFonts w:ascii="Arial" w:hAnsi="Arial"/>
    </w:rPr>
  </w:style>
  <w:style w:type="paragraph" w:customStyle="1" w:styleId="Titre8liste2">
    <w:name w:val="Titre 8.liste 2"/>
    <w:basedOn w:val="Normal"/>
    <w:next w:val="Normal"/>
    <w:rsid w:val="005D2839"/>
    <w:pPr>
      <w:spacing w:before="240" w:after="60" w:line="288" w:lineRule="auto"/>
      <w:ind w:left="4536"/>
      <w:jc w:val="both"/>
      <w:outlineLvl w:val="7"/>
    </w:pPr>
    <w:rPr>
      <w:rFonts w:ascii="Arial" w:hAnsi="Arial"/>
      <w:i/>
    </w:rPr>
  </w:style>
  <w:style w:type="paragraph" w:customStyle="1" w:styleId="Titre1Heading1berschrift1H1">
    <w:name w:val="Titre 1.Heading 1.überschrift 1.H1"/>
    <w:basedOn w:val="Normal"/>
    <w:next w:val="Corpsdetexte"/>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H2">
    <w:name w:val="Titre 2.Heading 2.H2"/>
    <w:basedOn w:val="Normal"/>
    <w:next w:val="Corpsdetexte"/>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5Heading5-MandatoryrequirementsHeading5H5paragraphe2">
    <w:name w:val="Titre 5.Heading 5 - Mandatory requirements.Heading 5.H5.paragraphe[2]"/>
    <w:basedOn w:val="Normal"/>
    <w:next w:val="Corpsdetexte"/>
    <w:rsid w:val="005D2839"/>
    <w:pPr>
      <w:tabs>
        <w:tab w:val="num" w:pos="720"/>
        <w:tab w:val="left" w:pos="1134"/>
      </w:tabs>
      <w:spacing w:before="60" w:after="0" w:line="300" w:lineRule="atLeast"/>
      <w:jc w:val="both"/>
      <w:outlineLvl w:val="4"/>
    </w:pPr>
    <w:rPr>
      <w:rFonts w:ascii="Arial" w:hAnsi="Arial"/>
      <w:color w:val="000000"/>
    </w:rPr>
  </w:style>
  <w:style w:type="paragraph" w:customStyle="1" w:styleId="AssociatedDocuments">
    <w:name w:val="Associated_Documents"/>
    <w:basedOn w:val="NormalaMoi"/>
    <w:autoRedefine/>
    <w:rsid w:val="005D2839"/>
    <w:pPr>
      <w:tabs>
        <w:tab w:val="left" w:pos="1134"/>
      </w:tabs>
      <w:ind w:left="1134" w:hanging="1134"/>
    </w:pPr>
    <w:rPr>
      <w:sz w:val="18"/>
      <w:szCs w:val="16"/>
    </w:rPr>
  </w:style>
  <w:style w:type="paragraph" w:customStyle="1" w:styleId="NormalaMoi">
    <w:name w:val="Normal_a_Moi"/>
    <w:rsid w:val="005D2839"/>
    <w:pPr>
      <w:widowControl w:val="0"/>
      <w:ind w:left="1418"/>
      <w:jc w:val="both"/>
    </w:pPr>
    <w:rPr>
      <w:rFonts w:ascii="Arial" w:hAnsi="Arial"/>
      <w:kern w:val="24"/>
      <w:lang w:val="en-GB" w:eastAsia="fr-FR"/>
    </w:rPr>
  </w:style>
  <w:style w:type="paragraph" w:customStyle="1" w:styleId="Messagetitle">
    <w:name w:val="Message_title"/>
    <w:basedOn w:val="Titre5"/>
    <w:rsid w:val="005D2839"/>
    <w:pPr>
      <w:tabs>
        <w:tab w:val="clear" w:pos="1134"/>
        <w:tab w:val="num" w:pos="0"/>
      </w:tabs>
      <w:spacing w:before="120" w:line="300" w:lineRule="auto"/>
      <w:jc w:val="center"/>
    </w:pPr>
    <w:rPr>
      <w:rFonts w:ascii="Arial" w:hAnsi="Arial"/>
      <w:b/>
      <w:bCs/>
      <w:i/>
      <w:iCs/>
      <w:snapToGrid w:val="0"/>
      <w:sz w:val="20"/>
    </w:rPr>
  </w:style>
  <w:style w:type="paragraph" w:customStyle="1" w:styleId="PacketDescription">
    <w:name w:val="Packet_Description"/>
    <w:basedOn w:val="Titre5"/>
    <w:rsid w:val="005D2839"/>
    <w:pPr>
      <w:numPr>
        <w:ilvl w:val="0"/>
        <w:numId w:val="0"/>
      </w:numPr>
      <w:tabs>
        <w:tab w:val="clear" w:pos="1134"/>
      </w:tabs>
      <w:spacing w:before="240" w:line="300" w:lineRule="auto"/>
      <w:jc w:val="both"/>
    </w:pPr>
    <w:rPr>
      <w:rFonts w:ascii="Arial" w:hAnsi="Arial"/>
      <w:b/>
      <w:bCs/>
      <w:i/>
      <w:iCs/>
      <w:snapToGrid w:val="0"/>
      <w:sz w:val="20"/>
    </w:rPr>
  </w:style>
  <w:style w:type="paragraph" w:customStyle="1" w:styleId="Astyle">
    <w:name w:val="A style"/>
    <w:basedOn w:val="Normal"/>
    <w:rsid w:val="005D2839"/>
    <w:pPr>
      <w:spacing w:after="0" w:line="300" w:lineRule="atLeast"/>
      <w:jc w:val="both"/>
    </w:pPr>
    <w:rPr>
      <w:rFonts w:ascii="Arial" w:hAnsi="Arial"/>
      <w:sz w:val="20"/>
    </w:rPr>
  </w:style>
  <w:style w:type="paragraph" w:customStyle="1" w:styleId="En-tteHeader">
    <w:name w:val="En-tête.Header"/>
    <w:basedOn w:val="Normal"/>
    <w:rsid w:val="005D2839"/>
    <w:pPr>
      <w:tabs>
        <w:tab w:val="center" w:pos="4536"/>
        <w:tab w:val="right" w:pos="9072"/>
      </w:tabs>
      <w:spacing w:after="0" w:line="300" w:lineRule="atLeast"/>
      <w:jc w:val="both"/>
    </w:pPr>
    <w:rPr>
      <w:rFonts w:ascii="Arial" w:hAnsi="Arial"/>
      <w:b/>
      <w:caps/>
      <w:sz w:val="28"/>
    </w:rPr>
  </w:style>
  <w:style w:type="paragraph" w:customStyle="1" w:styleId="Reference">
    <w:name w:val="Reference"/>
    <w:basedOn w:val="Normal"/>
    <w:rsid w:val="005D2839"/>
    <w:pPr>
      <w:spacing w:after="0" w:line="288" w:lineRule="auto"/>
      <w:jc w:val="both"/>
    </w:pPr>
    <w:rPr>
      <w:rFonts w:ascii="Arial" w:hAnsi="Arial"/>
    </w:rPr>
  </w:style>
  <w:style w:type="paragraph" w:customStyle="1" w:styleId="diagramtext">
    <w:name w:val="diagram text"/>
    <w:basedOn w:val="Normal"/>
    <w:rsid w:val="005D2839"/>
    <w:pPr>
      <w:spacing w:before="40" w:after="0" w:line="300" w:lineRule="auto"/>
    </w:pPr>
    <w:rPr>
      <w:rFonts w:ascii="Helvetica" w:hAnsi="Helvetica"/>
      <w:sz w:val="16"/>
    </w:rPr>
  </w:style>
  <w:style w:type="paragraph" w:customStyle="1" w:styleId="List">
    <w:name w:val="List"/>
    <w:basedOn w:val="Titre5"/>
    <w:rsid w:val="005D2839"/>
    <w:pPr>
      <w:widowControl w:val="0"/>
      <w:numPr>
        <w:ilvl w:val="0"/>
        <w:numId w:val="0"/>
      </w:numPr>
      <w:tabs>
        <w:tab w:val="num" w:pos="360"/>
      </w:tabs>
      <w:spacing w:before="320" w:after="0" w:line="300" w:lineRule="auto"/>
      <w:ind w:left="360" w:hanging="360"/>
      <w:jc w:val="both"/>
    </w:pPr>
    <w:rPr>
      <w:rFonts w:ascii="Arial" w:hAnsi="Arial"/>
      <w:kern w:val="24"/>
      <w:sz w:val="20"/>
    </w:rPr>
  </w:style>
  <w:style w:type="paragraph" w:styleId="Liste2">
    <w:name w:val="List 2"/>
    <w:basedOn w:val="Normal"/>
    <w:semiHidden/>
    <w:rsid w:val="005D2839"/>
    <w:pPr>
      <w:spacing w:after="0" w:line="300" w:lineRule="atLeast"/>
      <w:ind w:left="566" w:hanging="283"/>
      <w:jc w:val="both"/>
    </w:pPr>
    <w:rPr>
      <w:rFonts w:ascii="Arial" w:hAnsi="Arial"/>
    </w:rPr>
  </w:style>
  <w:style w:type="paragraph" w:styleId="Listenumros3">
    <w:name w:val="List Number 3"/>
    <w:basedOn w:val="Normal"/>
    <w:semiHidden/>
    <w:rsid w:val="005D2839"/>
    <w:pPr>
      <w:spacing w:after="60" w:line="288" w:lineRule="auto"/>
      <w:ind w:left="566"/>
    </w:pPr>
    <w:rPr>
      <w:rFonts w:ascii="Arial" w:hAnsi="Arial"/>
    </w:rPr>
  </w:style>
  <w:style w:type="paragraph" w:customStyle="1" w:styleId="Headers">
    <w:name w:val="Headers"/>
    <w:basedOn w:val="Normal"/>
    <w:next w:val="Normal"/>
    <w:rsid w:val="005D2839"/>
    <w:pPr>
      <w:keepNext/>
      <w:tabs>
        <w:tab w:val="num" w:pos="1080"/>
      </w:tabs>
      <w:spacing w:before="240" w:after="0" w:line="300" w:lineRule="auto"/>
      <w:ind w:left="432" w:hanging="432"/>
    </w:pPr>
    <w:rPr>
      <w:rFonts w:ascii="Arial" w:hAnsi="Arial"/>
      <w:b/>
      <w:color w:val="000000"/>
    </w:rPr>
  </w:style>
  <w:style w:type="paragraph" w:styleId="Commentaire">
    <w:name w:val="annotation text"/>
    <w:basedOn w:val="Normal"/>
    <w:link w:val="CommentaireCar"/>
    <w:uiPriority w:val="99"/>
    <w:semiHidden/>
    <w:rsid w:val="005D2839"/>
    <w:pPr>
      <w:spacing w:after="0" w:line="300" w:lineRule="auto"/>
    </w:pPr>
    <w:rPr>
      <w:rFonts w:ascii="Times New Roman" w:hAnsi="Times New Roman"/>
      <w:sz w:val="20"/>
    </w:rPr>
  </w:style>
  <w:style w:type="character" w:customStyle="1" w:styleId="CommentaireCar">
    <w:name w:val="Commentaire Car"/>
    <w:link w:val="Commentaire"/>
    <w:uiPriority w:val="99"/>
    <w:semiHidden/>
    <w:rsid w:val="005D2839"/>
    <w:rPr>
      <w:lang w:val="en-GB" w:eastAsia="fr-FR"/>
    </w:rPr>
  </w:style>
  <w:style w:type="paragraph" w:styleId="Liste3">
    <w:name w:val="List 3"/>
    <w:basedOn w:val="Normal"/>
    <w:semiHidden/>
    <w:rsid w:val="005D2839"/>
    <w:pPr>
      <w:spacing w:after="0" w:line="300" w:lineRule="atLeast"/>
      <w:ind w:left="849" w:hanging="283"/>
      <w:jc w:val="both"/>
    </w:pPr>
    <w:rPr>
      <w:rFonts w:ascii="Arial" w:hAnsi="Arial"/>
    </w:rPr>
  </w:style>
  <w:style w:type="paragraph" w:customStyle="1" w:styleId="SourceDocNumber">
    <w:name w:val="Source Doc Number"/>
    <w:basedOn w:val="Normal"/>
    <w:rsid w:val="005D2839"/>
    <w:pPr>
      <w:tabs>
        <w:tab w:val="num" w:pos="360"/>
      </w:tabs>
      <w:spacing w:before="100" w:after="100" w:line="240" w:lineRule="atLeast"/>
      <w:ind w:left="425" w:hanging="425"/>
    </w:pPr>
    <w:rPr>
      <w:rFonts w:ascii="Arial" w:hAnsi="Arial"/>
      <w:color w:val="000000"/>
      <w:sz w:val="20"/>
    </w:rPr>
  </w:style>
  <w:style w:type="paragraph" w:customStyle="1" w:styleId="RefDocNumber">
    <w:name w:val="Ref Doc Number"/>
    <w:basedOn w:val="Normal"/>
    <w:rsid w:val="005D2839"/>
    <w:pPr>
      <w:tabs>
        <w:tab w:val="num" w:pos="1140"/>
      </w:tabs>
      <w:spacing w:before="100" w:after="100" w:line="240" w:lineRule="atLeast"/>
      <w:ind w:left="425" w:hanging="425"/>
    </w:pPr>
    <w:rPr>
      <w:rFonts w:ascii="Arial" w:hAnsi="Arial"/>
      <w:color w:val="000000"/>
      <w:sz w:val="20"/>
    </w:rPr>
  </w:style>
  <w:style w:type="paragraph" w:customStyle="1" w:styleId="Par1er">
    <w:name w:val="Par_1er"/>
    <w:basedOn w:val="Normal"/>
    <w:rsid w:val="005D2839"/>
    <w:pPr>
      <w:tabs>
        <w:tab w:val="left" w:pos="1701"/>
      </w:tabs>
      <w:spacing w:after="240" w:line="300" w:lineRule="auto"/>
      <w:ind w:left="1701" w:hanging="1701"/>
      <w:jc w:val="both"/>
    </w:pPr>
    <w:rPr>
      <w:rFonts w:ascii="Arial" w:hAnsi="Arial"/>
    </w:rPr>
  </w:style>
  <w:style w:type="paragraph" w:styleId="Retraitnormal">
    <w:name w:val="Normal Indent"/>
    <w:basedOn w:val="Normal"/>
    <w:semiHidden/>
    <w:rsid w:val="005D2839"/>
    <w:pPr>
      <w:spacing w:after="0" w:line="300" w:lineRule="auto"/>
      <w:ind w:left="708"/>
    </w:pPr>
    <w:rPr>
      <w:rFonts w:ascii="Times New Roman" w:hAnsi="Times New Roman"/>
      <w:sz w:val="20"/>
      <w:lang w:val="fr-FR"/>
    </w:rPr>
  </w:style>
  <w:style w:type="paragraph" w:customStyle="1" w:styleId="contentslist">
    <w:name w:val="contents list"/>
    <w:basedOn w:val="Normal"/>
    <w:rsid w:val="005D2839"/>
    <w:pPr>
      <w:widowControl w:val="0"/>
      <w:tabs>
        <w:tab w:val="right" w:pos="9072"/>
      </w:tabs>
      <w:spacing w:after="0" w:line="300" w:lineRule="auto"/>
    </w:pPr>
    <w:rPr>
      <w:rFonts w:ascii="Times New Roman" w:hAnsi="Times New Roman"/>
      <w:sz w:val="24"/>
    </w:rPr>
  </w:style>
  <w:style w:type="paragraph" w:customStyle="1" w:styleId="NormalLabel">
    <w:name w:val="Normal Label"/>
    <w:basedOn w:val="Normal"/>
    <w:next w:val="Normal"/>
    <w:rsid w:val="005D2839"/>
    <w:pPr>
      <w:spacing w:line="300" w:lineRule="auto"/>
      <w:jc w:val="both"/>
    </w:pPr>
    <w:rPr>
      <w:rFonts w:ascii="Times New Roman" w:hAnsi="Times New Roman"/>
      <w:smallCaps/>
      <w:sz w:val="24"/>
    </w:rPr>
  </w:style>
  <w:style w:type="paragraph" w:styleId="Liste4">
    <w:name w:val="List 4"/>
    <w:basedOn w:val="Normal"/>
    <w:semiHidden/>
    <w:rsid w:val="005D2839"/>
    <w:pPr>
      <w:spacing w:after="0" w:line="300" w:lineRule="atLeast"/>
      <w:ind w:left="1132" w:hanging="283"/>
      <w:jc w:val="both"/>
    </w:pPr>
    <w:rPr>
      <w:rFonts w:ascii="Arial" w:hAnsi="Arial"/>
    </w:rPr>
  </w:style>
  <w:style w:type="paragraph" w:styleId="Liste5">
    <w:name w:val="List 5"/>
    <w:basedOn w:val="Normal"/>
    <w:semiHidden/>
    <w:rsid w:val="005D2839"/>
    <w:pPr>
      <w:spacing w:after="0" w:line="300" w:lineRule="atLeast"/>
      <w:ind w:left="1415" w:hanging="283"/>
      <w:jc w:val="both"/>
    </w:pPr>
    <w:rPr>
      <w:rFonts w:ascii="Arial" w:hAnsi="Arial"/>
    </w:rPr>
  </w:style>
  <w:style w:type="paragraph" w:customStyle="1" w:styleId="Adressedelexpditeursimplifie">
    <w:name w:val="Adresse de l'expéditeur simplifiée"/>
    <w:basedOn w:val="Normal"/>
    <w:rsid w:val="005D2839"/>
    <w:pPr>
      <w:spacing w:after="0" w:line="300" w:lineRule="atLeast"/>
      <w:jc w:val="both"/>
    </w:pPr>
    <w:rPr>
      <w:rFonts w:ascii="Arial" w:hAnsi="Arial"/>
    </w:rPr>
  </w:style>
  <w:style w:type="paragraph" w:styleId="Listecontinue5">
    <w:name w:val="List Continue 5"/>
    <w:basedOn w:val="Normal"/>
    <w:semiHidden/>
    <w:rsid w:val="005D2839"/>
    <w:pPr>
      <w:spacing w:line="300" w:lineRule="atLeast"/>
      <w:ind w:left="1415"/>
      <w:jc w:val="both"/>
    </w:pPr>
    <w:rPr>
      <w:rFonts w:ascii="Arial" w:hAnsi="Arial"/>
    </w:rPr>
  </w:style>
  <w:style w:type="paragraph" w:customStyle="1" w:styleId="PieddepageFooter">
    <w:name w:val="Pied de page.Footer"/>
    <w:basedOn w:val="Normal"/>
    <w:rsid w:val="005D2839"/>
    <w:pPr>
      <w:tabs>
        <w:tab w:val="center" w:pos="4536"/>
        <w:tab w:val="right" w:pos="9072"/>
      </w:tabs>
      <w:spacing w:before="60" w:after="60" w:line="300" w:lineRule="auto"/>
      <w:ind w:left="851" w:hanging="851"/>
      <w:jc w:val="both"/>
    </w:pPr>
    <w:rPr>
      <w:rFonts w:ascii="Arial" w:hAnsi="Arial"/>
      <w:lang w:val="fr-FR"/>
    </w:rPr>
  </w:style>
  <w:style w:type="paragraph" w:styleId="Titredenote">
    <w:name w:val="Note Heading"/>
    <w:basedOn w:val="Normal"/>
    <w:next w:val="Normal"/>
    <w:link w:val="TitredenoteCar"/>
    <w:semiHidden/>
    <w:rsid w:val="005D2839"/>
    <w:pPr>
      <w:spacing w:after="0" w:line="300" w:lineRule="atLeast"/>
      <w:jc w:val="both"/>
    </w:pPr>
    <w:rPr>
      <w:rFonts w:ascii="Arial" w:hAnsi="Arial"/>
    </w:rPr>
  </w:style>
  <w:style w:type="character" w:customStyle="1" w:styleId="TitredenoteCar">
    <w:name w:val="Titre de note Car"/>
    <w:link w:val="Titredenote"/>
    <w:semiHidden/>
    <w:rsid w:val="005D2839"/>
    <w:rPr>
      <w:rFonts w:ascii="Arial" w:hAnsi="Arial"/>
      <w:sz w:val="22"/>
      <w:lang w:val="en-GB" w:eastAsia="fr-FR"/>
    </w:rPr>
  </w:style>
  <w:style w:type="paragraph" w:customStyle="1" w:styleId="Titre7liste1">
    <w:name w:val="Titre 7.liste1"/>
    <w:basedOn w:val="Normal"/>
    <w:next w:val="Normal"/>
    <w:rsid w:val="005D2839"/>
    <w:pPr>
      <w:spacing w:before="240" w:after="60" w:line="288" w:lineRule="auto"/>
      <w:ind w:left="1418" w:hanging="1418"/>
      <w:jc w:val="both"/>
      <w:outlineLvl w:val="6"/>
    </w:pPr>
    <w:rPr>
      <w:rFonts w:ascii="Arial" w:hAnsi="Arial"/>
    </w:rPr>
  </w:style>
  <w:style w:type="paragraph" w:customStyle="1" w:styleId="Titre3Heading3H3HeadingHeadingv">
    <w:name w:val="Titre 3.Heading 3.H3.Heading.Heading v"/>
    <w:basedOn w:val="Normal"/>
    <w:next w:val="Corpsdetexte"/>
    <w:rsid w:val="005D2839"/>
    <w:pPr>
      <w:tabs>
        <w:tab w:val="num" w:pos="0"/>
        <w:tab w:val="left" w:pos="1134"/>
      </w:tabs>
      <w:spacing w:before="240" w:line="300" w:lineRule="atLeast"/>
      <w:outlineLvl w:val="2"/>
    </w:pPr>
    <w:rPr>
      <w:rFonts w:ascii="Arial" w:hAnsi="Arial"/>
      <w:b/>
      <w:i/>
    </w:rPr>
  </w:style>
  <w:style w:type="character" w:customStyle="1" w:styleId="NumrodepagePageNumber">
    <w:name w:val="Numéro de page.Page Number"/>
    <w:rsid w:val="005D2839"/>
    <w:rPr>
      <w:rFonts w:ascii="Arial" w:hAnsi="Arial"/>
      <w:b/>
      <w:sz w:val="24"/>
    </w:rPr>
  </w:style>
  <w:style w:type="paragraph" w:customStyle="1" w:styleId="Titre4Heading4H4paragraphe1">
    <w:name w:val="Titre 4.Heading 4.H4.paragraphe[1]"/>
    <w:basedOn w:val="Titre3Heading3H3HeadingHeadingv"/>
    <w:next w:val="Corpsdetexte"/>
    <w:rsid w:val="005D2839"/>
    <w:pPr>
      <w:tabs>
        <w:tab w:val="clear" w:pos="0"/>
        <w:tab w:val="num" w:pos="360"/>
      </w:tabs>
      <w:spacing w:after="60"/>
      <w:outlineLvl w:val="3"/>
    </w:pPr>
    <w:rPr>
      <w:b w:val="0"/>
      <w:i w:val="0"/>
    </w:rPr>
  </w:style>
  <w:style w:type="paragraph" w:customStyle="1" w:styleId="Titre6AppendixTitre1Heading6H6paragraphe3">
    <w:name w:val="Titre 6.Appendix Titre 1.Heading 6.H6.paragraphe[3]"/>
    <w:basedOn w:val="Normal"/>
    <w:next w:val="Normal"/>
    <w:rsid w:val="005D2839"/>
    <w:pPr>
      <w:pageBreakBefore/>
      <w:numPr>
        <w:ilvl w:val="5"/>
        <w:numId w:val="11"/>
      </w:numPr>
      <w:spacing w:before="60" w:after="60" w:line="300" w:lineRule="atLeast"/>
      <w:outlineLvl w:val="5"/>
    </w:pPr>
    <w:rPr>
      <w:rFonts w:ascii="Arial" w:hAnsi="Arial"/>
      <w:b/>
      <w:caps/>
      <w:sz w:val="24"/>
    </w:rPr>
  </w:style>
  <w:style w:type="paragraph" w:customStyle="1" w:styleId="Titre7AppendixTitre2Heading7liste1liste1">
    <w:name w:val="Titre 7.Appendix Titre 2.Heading 7.liste1.liste[1]"/>
    <w:basedOn w:val="Normal"/>
    <w:next w:val="Normal"/>
    <w:rsid w:val="005D2839"/>
    <w:pPr>
      <w:tabs>
        <w:tab w:val="left" w:pos="2126"/>
        <w:tab w:val="num" w:pos="2160"/>
      </w:tabs>
      <w:spacing w:before="60" w:after="60" w:line="300" w:lineRule="atLeast"/>
      <w:outlineLvl w:val="6"/>
    </w:pPr>
    <w:rPr>
      <w:rFonts w:ascii="Arial" w:hAnsi="Arial"/>
      <w:b/>
      <w:i/>
    </w:rPr>
  </w:style>
  <w:style w:type="paragraph" w:customStyle="1" w:styleId="Titre9AppendixTitre4Heading9liste3">
    <w:name w:val="Titre 9.Appendix Titre 4.Heading 9.liste[3]"/>
    <w:basedOn w:val="Normal"/>
    <w:next w:val="Normal"/>
    <w:rsid w:val="005D2839"/>
    <w:pPr>
      <w:tabs>
        <w:tab w:val="left" w:pos="2126"/>
        <w:tab w:val="num" w:pos="2880"/>
      </w:tabs>
      <w:spacing w:before="60" w:after="60" w:line="300" w:lineRule="atLeast"/>
      <w:outlineLvl w:val="8"/>
    </w:pPr>
    <w:rPr>
      <w:rFonts w:ascii="Arial" w:hAnsi="Arial"/>
    </w:rPr>
  </w:style>
  <w:style w:type="paragraph" w:customStyle="1" w:styleId="Titre8AppendixTitre3Heading8liste2">
    <w:name w:val="Titre 8.Appendix Titre 3.Heading 8.liste 2"/>
    <w:basedOn w:val="Normal"/>
    <w:next w:val="Normal"/>
    <w:rsid w:val="005D2839"/>
    <w:pPr>
      <w:tabs>
        <w:tab w:val="left" w:pos="2126"/>
        <w:tab w:val="num" w:pos="2520"/>
      </w:tabs>
      <w:spacing w:before="60" w:after="60" w:line="300" w:lineRule="atLeast"/>
      <w:outlineLvl w:val="7"/>
    </w:pPr>
    <w:rPr>
      <w:rFonts w:ascii="Arial" w:hAnsi="Arial"/>
    </w:rPr>
  </w:style>
  <w:style w:type="paragraph" w:customStyle="1" w:styleId="Titre1Heading1">
    <w:name w:val="Titre 1.Heading 1"/>
    <w:basedOn w:val="Normal"/>
    <w:next w:val="Corpsdetexte"/>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
    <w:name w:val="Titre 2.Heading 2"/>
    <w:basedOn w:val="Normal"/>
    <w:next w:val="Corpsdetexte"/>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3Heading3">
    <w:name w:val="Titre 3.Heading 3"/>
    <w:basedOn w:val="Normal"/>
    <w:next w:val="Corpsdetexte"/>
    <w:rsid w:val="005D2839"/>
    <w:pPr>
      <w:tabs>
        <w:tab w:val="num" w:pos="0"/>
        <w:tab w:val="left" w:pos="1134"/>
      </w:tabs>
      <w:spacing w:before="240" w:line="300" w:lineRule="atLeast"/>
      <w:outlineLvl w:val="2"/>
    </w:pPr>
    <w:rPr>
      <w:rFonts w:ascii="Arial" w:hAnsi="Arial"/>
      <w:b/>
      <w:i/>
    </w:rPr>
  </w:style>
  <w:style w:type="paragraph" w:customStyle="1" w:styleId="Titre4Heading4">
    <w:name w:val="Titre 4.Heading 4"/>
    <w:basedOn w:val="Titre3Heading3"/>
    <w:next w:val="Corpsdetexte"/>
    <w:rsid w:val="005D2839"/>
    <w:pPr>
      <w:tabs>
        <w:tab w:val="clear" w:pos="0"/>
        <w:tab w:val="num" w:pos="360"/>
      </w:tabs>
      <w:spacing w:after="60"/>
      <w:outlineLvl w:val="3"/>
    </w:pPr>
    <w:rPr>
      <w:b w:val="0"/>
      <w:i w:val="0"/>
    </w:rPr>
  </w:style>
  <w:style w:type="paragraph" w:customStyle="1" w:styleId="Titre5Heading5-Mandatoryrequirements">
    <w:name w:val="Titre 5.Heading 5 - Mandatory requirements"/>
    <w:basedOn w:val="Normal"/>
    <w:next w:val="Corpsdetexte"/>
    <w:rsid w:val="005D2839"/>
    <w:pPr>
      <w:tabs>
        <w:tab w:val="num" w:pos="720"/>
        <w:tab w:val="left" w:pos="1134"/>
      </w:tabs>
      <w:spacing w:before="60" w:after="0" w:line="300" w:lineRule="atLeast"/>
      <w:jc w:val="both"/>
      <w:outlineLvl w:val="4"/>
    </w:pPr>
    <w:rPr>
      <w:rFonts w:ascii="Arial" w:hAnsi="Arial"/>
    </w:rPr>
  </w:style>
  <w:style w:type="paragraph" w:customStyle="1" w:styleId="Titre6AppendixTitre1">
    <w:name w:val="Titre 6.Appendix Titre 1"/>
    <w:basedOn w:val="Normal"/>
    <w:next w:val="Normal"/>
    <w:rsid w:val="005D2839"/>
    <w:pPr>
      <w:pageBreakBefore/>
      <w:tabs>
        <w:tab w:val="num" w:pos="2160"/>
      </w:tabs>
      <w:spacing w:before="60" w:after="60" w:line="300" w:lineRule="atLeast"/>
      <w:outlineLvl w:val="5"/>
    </w:pPr>
    <w:rPr>
      <w:rFonts w:ascii="Arial" w:hAnsi="Arial"/>
      <w:b/>
      <w:caps/>
      <w:sz w:val="24"/>
    </w:rPr>
  </w:style>
  <w:style w:type="paragraph" w:customStyle="1" w:styleId="Titre7AppendixTitre2">
    <w:name w:val="Titre 7.Appendix Titre 2"/>
    <w:basedOn w:val="Normal"/>
    <w:next w:val="Normal"/>
    <w:rsid w:val="005D2839"/>
    <w:pPr>
      <w:tabs>
        <w:tab w:val="left" w:pos="2126"/>
        <w:tab w:val="num" w:pos="2160"/>
      </w:tabs>
      <w:spacing w:before="60" w:after="60" w:line="300" w:lineRule="atLeast"/>
      <w:outlineLvl w:val="6"/>
    </w:pPr>
    <w:rPr>
      <w:rFonts w:ascii="Arial" w:hAnsi="Arial"/>
      <w:b/>
      <w:i/>
    </w:rPr>
  </w:style>
  <w:style w:type="paragraph" w:customStyle="1" w:styleId="Titre8AppendixTitre3">
    <w:name w:val="Titre 8.Appendix Titre 3"/>
    <w:basedOn w:val="Normal"/>
    <w:next w:val="Normal"/>
    <w:rsid w:val="005D2839"/>
    <w:pPr>
      <w:tabs>
        <w:tab w:val="left" w:pos="2126"/>
        <w:tab w:val="num" w:pos="2520"/>
      </w:tabs>
      <w:spacing w:before="60" w:after="60" w:line="300" w:lineRule="atLeast"/>
      <w:outlineLvl w:val="7"/>
    </w:pPr>
    <w:rPr>
      <w:rFonts w:ascii="Arial" w:hAnsi="Arial"/>
    </w:rPr>
  </w:style>
  <w:style w:type="paragraph" w:customStyle="1" w:styleId="Titre9AppendixTitre4">
    <w:name w:val="Titre 9.Appendix Titre 4"/>
    <w:basedOn w:val="Normal"/>
    <w:next w:val="Normal"/>
    <w:rsid w:val="005D2839"/>
    <w:pPr>
      <w:tabs>
        <w:tab w:val="left" w:pos="2126"/>
        <w:tab w:val="num" w:pos="2880"/>
      </w:tabs>
      <w:spacing w:before="60" w:after="60" w:line="300" w:lineRule="atLeast"/>
      <w:outlineLvl w:val="8"/>
    </w:pPr>
    <w:rPr>
      <w:rFonts w:ascii="Arial" w:hAnsi="Arial"/>
    </w:rPr>
  </w:style>
  <w:style w:type="paragraph" w:styleId="Retraitcorpsdetexte3">
    <w:name w:val="Body Text Indent 3"/>
    <w:basedOn w:val="Normal"/>
    <w:link w:val="Retraitcorpsdetexte3Car"/>
    <w:semiHidden/>
    <w:rsid w:val="005D2839"/>
    <w:pPr>
      <w:spacing w:after="0" w:line="300" w:lineRule="atLeast"/>
      <w:ind w:left="1988" w:hanging="1136"/>
    </w:pPr>
    <w:rPr>
      <w:rFonts w:ascii="Arial" w:hAnsi="Arial"/>
    </w:rPr>
  </w:style>
  <w:style w:type="character" w:customStyle="1" w:styleId="Retraitcorpsdetexte3Car">
    <w:name w:val="Retrait corps de texte 3 Car"/>
    <w:link w:val="Retraitcorpsdetexte3"/>
    <w:semiHidden/>
    <w:rsid w:val="005D2839"/>
    <w:rPr>
      <w:rFonts w:ascii="Arial" w:hAnsi="Arial"/>
      <w:sz w:val="22"/>
      <w:lang w:val="en-GB" w:eastAsia="fr-FR"/>
    </w:rPr>
  </w:style>
  <w:style w:type="paragraph" w:customStyle="1" w:styleId="ApplicableDocuments">
    <w:name w:val="Applicable_Documents"/>
    <w:basedOn w:val="NormalaMoi"/>
    <w:autoRedefine/>
    <w:rsid w:val="005D2839"/>
    <w:pPr>
      <w:tabs>
        <w:tab w:val="left" w:pos="1134"/>
      </w:tabs>
      <w:ind w:left="1134" w:hanging="1134"/>
    </w:pPr>
    <w:rPr>
      <w:sz w:val="18"/>
    </w:rPr>
  </w:style>
  <w:style w:type="paragraph" w:customStyle="1" w:styleId="Titre3Heading3H3HeadingHeadingv1">
    <w:name w:val="Titre 3.Heading 3.H3.Heading.Heading v1"/>
    <w:basedOn w:val="Normal"/>
    <w:next w:val="Corpsdetexte"/>
    <w:rsid w:val="005D2839"/>
    <w:pPr>
      <w:tabs>
        <w:tab w:val="num" w:pos="720"/>
        <w:tab w:val="left" w:pos="1134"/>
      </w:tabs>
      <w:spacing w:before="240" w:line="300" w:lineRule="atLeast"/>
      <w:ind w:left="720" w:hanging="720"/>
      <w:outlineLvl w:val="2"/>
    </w:pPr>
    <w:rPr>
      <w:rFonts w:ascii="Arial" w:hAnsi="Arial"/>
      <w:b/>
      <w:i/>
      <w:sz w:val="20"/>
    </w:rPr>
  </w:style>
  <w:style w:type="paragraph" w:customStyle="1" w:styleId="Titre4Heading4H4paragraphe11">
    <w:name w:val="Titre 4.Heading 4.H4.paragraphe[1]1"/>
    <w:basedOn w:val="Titre3Heading3H3HeadingHeadingv1"/>
    <w:next w:val="Corpsdetexte"/>
    <w:rsid w:val="005D2839"/>
    <w:pPr>
      <w:tabs>
        <w:tab w:val="num" w:pos="360"/>
      </w:tabs>
      <w:spacing w:after="60"/>
      <w:outlineLvl w:val="3"/>
    </w:pPr>
    <w:rPr>
      <w:b w:val="0"/>
      <w:i w:val="0"/>
    </w:rPr>
  </w:style>
  <w:style w:type="paragraph" w:customStyle="1" w:styleId="cor">
    <w:name w:val="cor"/>
    <w:basedOn w:val="Titre5Heading5-MandatoryrequirementsH5Heading5paragraphe2"/>
    <w:rsid w:val="005D2839"/>
    <w:pPr>
      <w:widowControl/>
      <w:spacing w:before="60" w:line="300" w:lineRule="atLeast"/>
      <w:ind w:left="0" w:firstLine="0"/>
    </w:pPr>
    <w:rPr>
      <w:kern w:val="0"/>
      <w:lang w:val="en-US"/>
    </w:rPr>
  </w:style>
  <w:style w:type="paragraph" w:customStyle="1" w:styleId="Titre5Heading5-MandatoryrequirementsH5Heading5paragraphe2">
    <w:name w:val="Titre 5.Heading 5 - Mandatory requirements.H5.Heading 5.paragraphe[2]"/>
    <w:basedOn w:val="NormalaMoi"/>
    <w:next w:val="Corpsdetexte"/>
    <w:rsid w:val="005D2839"/>
    <w:pPr>
      <w:tabs>
        <w:tab w:val="num" w:pos="360"/>
        <w:tab w:val="left" w:pos="1134"/>
      </w:tabs>
      <w:spacing w:before="320"/>
      <w:ind w:left="1134" w:hanging="1134"/>
      <w:outlineLvl w:val="4"/>
    </w:pPr>
  </w:style>
  <w:style w:type="paragraph" w:customStyle="1" w:styleId="Titre1berschrift1H1">
    <w:name w:val="Titre 1.überschrift 1.H1"/>
    <w:basedOn w:val="Titre2H2"/>
    <w:next w:val="Titre2H2"/>
    <w:rsid w:val="005D2839"/>
    <w:pPr>
      <w:pageBreakBefore/>
      <w:outlineLvl w:val="1"/>
    </w:pPr>
    <w:rPr>
      <w:smallCaps/>
      <w:sz w:val="36"/>
    </w:rPr>
  </w:style>
  <w:style w:type="paragraph" w:customStyle="1" w:styleId="Titre2H2">
    <w:name w:val="Titre 2.H2"/>
    <w:basedOn w:val="Titre3H3HeadingHeadingv"/>
    <w:next w:val="Titre3H3HeadingHeadingv"/>
    <w:rsid w:val="005D2839"/>
    <w:pPr>
      <w:outlineLvl w:val="2"/>
    </w:pPr>
    <w:rPr>
      <w:sz w:val="28"/>
    </w:rPr>
  </w:style>
  <w:style w:type="paragraph" w:customStyle="1" w:styleId="Titre3H3HeadingHeadingv">
    <w:name w:val="Titre 3.H3.Heading.Heading v"/>
    <w:basedOn w:val="Titre4H4"/>
    <w:next w:val="Titre4H4"/>
    <w:rsid w:val="005D2839"/>
    <w:pPr>
      <w:keepNext/>
      <w:spacing w:before="240" w:after="120"/>
      <w:jc w:val="left"/>
    </w:pPr>
    <w:rPr>
      <w:b/>
      <w:sz w:val="24"/>
    </w:rPr>
  </w:style>
  <w:style w:type="paragraph" w:customStyle="1" w:styleId="Titre4H4">
    <w:name w:val="Titre 4.H4"/>
    <w:basedOn w:val="Normal"/>
    <w:rsid w:val="005D2839"/>
    <w:pPr>
      <w:spacing w:before="120" w:after="60" w:line="288" w:lineRule="auto"/>
      <w:ind w:left="1134" w:hanging="1134"/>
      <w:jc w:val="both"/>
      <w:outlineLvl w:val="3"/>
    </w:pPr>
    <w:rPr>
      <w:rFonts w:ascii="Arial" w:hAnsi="Arial"/>
    </w:rPr>
  </w:style>
  <w:style w:type="paragraph" w:customStyle="1" w:styleId="Titre5H5">
    <w:name w:val="Titre 5.H5"/>
    <w:basedOn w:val="Titre4H4"/>
    <w:rsid w:val="005D2839"/>
    <w:pPr>
      <w:tabs>
        <w:tab w:val="num" w:pos="720"/>
      </w:tabs>
      <w:ind w:left="0" w:firstLine="0"/>
      <w:outlineLvl w:val="4"/>
    </w:pPr>
  </w:style>
  <w:style w:type="paragraph" w:customStyle="1" w:styleId="Titre6H6">
    <w:name w:val="Titre 6.H6"/>
    <w:basedOn w:val="Titre5H5"/>
    <w:rsid w:val="005D2839"/>
    <w:pPr>
      <w:tabs>
        <w:tab w:val="clear" w:pos="720"/>
        <w:tab w:val="num" w:pos="2160"/>
      </w:tabs>
      <w:ind w:left="1418" w:hanging="1418"/>
      <w:outlineLvl w:val="5"/>
    </w:pPr>
  </w:style>
  <w:style w:type="paragraph" w:customStyle="1" w:styleId="Titre3Heading3HeadingHeadingvH3">
    <w:name w:val="Titre 3.Heading 3.Heading.Heading v.H3"/>
    <w:basedOn w:val="Normal"/>
    <w:next w:val="Titre4Heading4H4paragraphe1"/>
    <w:rsid w:val="005D2839"/>
    <w:pPr>
      <w:tabs>
        <w:tab w:val="num" w:pos="0"/>
      </w:tabs>
      <w:spacing w:before="120" w:line="300" w:lineRule="auto"/>
      <w:outlineLvl w:val="2"/>
    </w:pPr>
    <w:rPr>
      <w:rFonts w:ascii="Arial" w:hAnsi="Arial"/>
      <w:b/>
      <w:i/>
    </w:rPr>
  </w:style>
  <w:style w:type="paragraph" w:customStyle="1" w:styleId="Titre5Heading5H5Heading5-Mandatoryrequirementsparagraphe2">
    <w:name w:val="Titre 5.Heading 5.H5.Heading 5 - Mandatory requirements.paragraphe[2]"/>
    <w:basedOn w:val="Normal"/>
    <w:rsid w:val="005D2839"/>
    <w:pPr>
      <w:tabs>
        <w:tab w:val="num" w:pos="0"/>
      </w:tabs>
      <w:spacing w:before="60" w:after="60" w:line="300" w:lineRule="auto"/>
      <w:jc w:val="both"/>
      <w:outlineLvl w:val="4"/>
    </w:pPr>
    <w:rPr>
      <w:rFonts w:ascii="Arial" w:hAnsi="Arial"/>
    </w:rPr>
  </w:style>
  <w:style w:type="paragraph" w:customStyle="1" w:styleId="Titre6Heading6H6AppendixTitre1">
    <w:name w:val="Titre 6.Heading 6.H6.Appendix Titre 1"/>
    <w:basedOn w:val="Normal"/>
    <w:rsid w:val="005D2839"/>
    <w:pPr>
      <w:tabs>
        <w:tab w:val="num" w:pos="0"/>
      </w:tabs>
      <w:spacing w:before="60" w:after="60" w:line="300" w:lineRule="auto"/>
      <w:jc w:val="both"/>
      <w:outlineLvl w:val="5"/>
    </w:pPr>
    <w:rPr>
      <w:rFonts w:ascii="Arial" w:hAnsi="Arial"/>
    </w:rPr>
  </w:style>
  <w:style w:type="paragraph" w:customStyle="1" w:styleId="Titre7Heading7liste1AppendixTitre2">
    <w:name w:val="Titre 7.Heading 7.liste1.Appendix Titre 2"/>
    <w:basedOn w:val="Normal"/>
    <w:rsid w:val="005D2839"/>
    <w:pPr>
      <w:tabs>
        <w:tab w:val="num" w:pos="0"/>
      </w:tabs>
      <w:spacing w:before="60" w:after="60" w:line="300" w:lineRule="auto"/>
      <w:outlineLvl w:val="6"/>
    </w:pPr>
    <w:rPr>
      <w:rFonts w:ascii="Arial" w:hAnsi="Arial"/>
      <w:lang w:val="fr-FR"/>
    </w:rPr>
  </w:style>
  <w:style w:type="paragraph" w:customStyle="1" w:styleId="Titre8Heading8liste2AppendixTitre3">
    <w:name w:val="Titre 8.Heading 8.liste 2.Appendix Titre 3"/>
    <w:basedOn w:val="Normal"/>
    <w:rsid w:val="005D2839"/>
    <w:pPr>
      <w:tabs>
        <w:tab w:val="num" w:pos="0"/>
      </w:tabs>
      <w:spacing w:before="120" w:after="180" w:line="300" w:lineRule="auto"/>
      <w:outlineLvl w:val="7"/>
    </w:pPr>
    <w:rPr>
      <w:rFonts w:ascii="Arial" w:hAnsi="Arial"/>
      <w:lang w:val="fr-FR"/>
    </w:rPr>
  </w:style>
  <w:style w:type="paragraph" w:customStyle="1" w:styleId="Titre9Heading9AppendixTitre4">
    <w:name w:val="Titre 9.Heading 9.Appendix Titre 4"/>
    <w:basedOn w:val="Normal"/>
    <w:rsid w:val="005D2839"/>
    <w:pPr>
      <w:tabs>
        <w:tab w:val="num" w:pos="0"/>
      </w:tabs>
      <w:spacing w:before="60" w:after="60" w:line="300" w:lineRule="auto"/>
      <w:jc w:val="both"/>
      <w:outlineLvl w:val="8"/>
    </w:pPr>
    <w:rPr>
      <w:rFonts w:ascii="Arial" w:hAnsi="Arial"/>
    </w:rPr>
  </w:style>
  <w:style w:type="paragraph" w:styleId="Textedemacro">
    <w:name w:val="macro"/>
    <w:link w:val="TextedemacroCar"/>
    <w:semiHidden/>
    <w:rsid w:val="005D2839"/>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val="en-GB" w:eastAsia="fr-FR"/>
    </w:rPr>
  </w:style>
  <w:style w:type="character" w:customStyle="1" w:styleId="TextedemacroCar">
    <w:name w:val="Texte de macro Car"/>
    <w:link w:val="Textedemacro"/>
    <w:semiHidden/>
    <w:rsid w:val="005D2839"/>
    <w:rPr>
      <w:rFonts w:ascii="Futura Bk BT" w:hAnsi="Futura Bk BT"/>
      <w:lang w:val="en-GB" w:eastAsia="fr-FR" w:bidi="ar-SA"/>
    </w:rPr>
  </w:style>
  <w:style w:type="paragraph" w:customStyle="1" w:styleId="Titre1Heading1berschrift1H1Heading11">
    <w:name w:val="Titre 1.Heading 1.überschrift 1.H1.Heading 11"/>
    <w:basedOn w:val="Normal"/>
    <w:next w:val="Corpsdetexte"/>
    <w:rsid w:val="005D2839"/>
    <w:pPr>
      <w:keepNext/>
      <w:pageBreakBefore/>
      <w:widowControl w:val="0"/>
      <w:tabs>
        <w:tab w:val="left" w:pos="1134"/>
      </w:tabs>
      <w:suppressAutoHyphens/>
      <w:spacing w:before="440" w:after="0" w:line="300" w:lineRule="auto"/>
      <w:ind w:left="1134" w:hanging="1134"/>
      <w:outlineLvl w:val="0"/>
    </w:pPr>
    <w:rPr>
      <w:rFonts w:ascii="Arial" w:hAnsi="Arial"/>
      <w:b/>
      <w:caps/>
      <w:kern w:val="24"/>
      <w:sz w:val="32"/>
    </w:rPr>
  </w:style>
  <w:style w:type="paragraph" w:customStyle="1" w:styleId="Titre2Heading2H2Heading21h22">
    <w:name w:val="Titre 2.Heading 2.H2.Heading 21.h2.2"/>
    <w:basedOn w:val="Normal"/>
    <w:next w:val="Corpsdetexte"/>
    <w:rsid w:val="005D2839"/>
    <w:pPr>
      <w:keepNext/>
      <w:widowControl w:val="0"/>
      <w:tabs>
        <w:tab w:val="left" w:pos="1134"/>
      </w:tabs>
      <w:spacing w:before="400" w:after="0" w:line="300" w:lineRule="auto"/>
      <w:ind w:left="1134" w:hanging="1134"/>
      <w:outlineLvl w:val="1"/>
    </w:pPr>
    <w:rPr>
      <w:rFonts w:ascii="Arial" w:hAnsi="Arial"/>
      <w:b/>
      <w:kern w:val="24"/>
      <w:sz w:val="28"/>
    </w:rPr>
  </w:style>
  <w:style w:type="paragraph" w:customStyle="1" w:styleId="Titre3Heading3H3HeadingHeadingvHeading31ttulo3">
    <w:name w:val="Titre 3.Heading 3.H3.Heading.Heading v.Heading 31.título 3"/>
    <w:basedOn w:val="Normal"/>
    <w:next w:val="Corpsdetexte"/>
    <w:rsid w:val="005D2839"/>
    <w:pPr>
      <w:widowControl w:val="0"/>
      <w:tabs>
        <w:tab w:val="left" w:pos="1134"/>
      </w:tabs>
      <w:spacing w:before="400" w:after="0" w:line="300" w:lineRule="auto"/>
      <w:ind w:left="1134" w:hanging="1134"/>
      <w:outlineLvl w:val="2"/>
    </w:pPr>
    <w:rPr>
      <w:rFonts w:ascii="Arial" w:hAnsi="Arial"/>
      <w:b/>
      <w:kern w:val="24"/>
      <w:sz w:val="24"/>
    </w:rPr>
  </w:style>
  <w:style w:type="paragraph" w:customStyle="1" w:styleId="Titre4Heading4H4paragraphe1req">
    <w:name w:val="Titre 4.Heading 4.H4.paragraphe[1].[req]"/>
    <w:basedOn w:val="Normal"/>
    <w:next w:val="Corpsdetexte"/>
    <w:rsid w:val="005D2839"/>
    <w:pPr>
      <w:widowControl w:val="0"/>
      <w:tabs>
        <w:tab w:val="left" w:pos="1134"/>
      </w:tabs>
      <w:spacing w:before="360" w:after="0" w:line="300" w:lineRule="auto"/>
      <w:ind w:left="1134" w:hanging="1134"/>
      <w:jc w:val="both"/>
      <w:outlineLvl w:val="3"/>
    </w:pPr>
    <w:rPr>
      <w:rFonts w:ascii="Arial" w:hAnsi="Arial"/>
      <w:b/>
      <w:i/>
      <w:kern w:val="24"/>
      <w:sz w:val="20"/>
    </w:rPr>
  </w:style>
  <w:style w:type="character" w:styleId="Marquedecommentaire">
    <w:name w:val="annotation reference"/>
    <w:uiPriority w:val="99"/>
    <w:semiHidden/>
    <w:rsid w:val="005D2839"/>
    <w:rPr>
      <w:rFonts w:ascii="Futura Bk BT" w:hAnsi="Futura Bk BT"/>
      <w:sz w:val="16"/>
    </w:rPr>
  </w:style>
  <w:style w:type="paragraph" w:customStyle="1" w:styleId="NotedebasdepageFootnoteText">
    <w:name w:val="Note de bas de page.Footnote Text"/>
    <w:basedOn w:val="NormalaMoi"/>
    <w:rsid w:val="005D2839"/>
    <w:pPr>
      <w:widowControl/>
      <w:spacing w:after="20"/>
      <w:ind w:hanging="1418"/>
    </w:pPr>
    <w:rPr>
      <w:rFonts w:ascii="Korinna" w:hAnsi="Korinna"/>
      <w:i/>
      <w:sz w:val="18"/>
    </w:rPr>
  </w:style>
  <w:style w:type="paragraph" w:customStyle="1" w:styleId="DocAuthor">
    <w:name w:val="Doc_Author"/>
    <w:basedOn w:val="Parnormal"/>
    <w:rsid w:val="005D2839"/>
    <w:pPr>
      <w:widowControl w:val="0"/>
      <w:spacing w:before="0" w:after="0"/>
      <w:jc w:val="center"/>
    </w:pPr>
    <w:rPr>
      <w:kern w:val="24"/>
      <w:sz w:val="20"/>
    </w:rPr>
  </w:style>
  <w:style w:type="paragraph" w:customStyle="1" w:styleId="Titre1Heading1berschrift1">
    <w:name w:val="Titre 1.Heading 1.überschrift 1"/>
    <w:basedOn w:val="Normal"/>
    <w:next w:val="Corpsdetexte"/>
    <w:rsid w:val="005D2839"/>
    <w:pPr>
      <w:keepNext/>
      <w:pageBreakBefore/>
      <w:tabs>
        <w:tab w:val="left" w:pos="0"/>
        <w:tab w:val="left" w:pos="1021"/>
      </w:tabs>
      <w:suppressAutoHyphens/>
      <w:spacing w:before="120" w:after="240" w:line="300" w:lineRule="atLeast"/>
      <w:ind w:left="1021" w:hanging="1021"/>
      <w:outlineLvl w:val="0"/>
    </w:pPr>
    <w:rPr>
      <w:rFonts w:ascii="Arial" w:hAnsi="Arial"/>
      <w:b/>
      <w:smallCaps/>
      <w:sz w:val="32"/>
    </w:rPr>
  </w:style>
  <w:style w:type="paragraph" w:customStyle="1" w:styleId="Titre2Heading2ergoctrl-2">
    <w:name w:val="Titre 2.Heading 2.ergo.. 'ctrl-2'"/>
    <w:basedOn w:val="Normal"/>
    <w:next w:val="Corpsdetexte"/>
    <w:rsid w:val="005D2839"/>
    <w:pPr>
      <w:keepNext/>
      <w:tabs>
        <w:tab w:val="left" w:pos="0"/>
        <w:tab w:val="left" w:pos="1021"/>
      </w:tabs>
      <w:spacing w:before="120" w:line="300" w:lineRule="atLeast"/>
      <w:ind w:left="1021" w:hanging="1021"/>
      <w:outlineLvl w:val="1"/>
    </w:pPr>
    <w:rPr>
      <w:rFonts w:ascii="Arial" w:hAnsi="Arial"/>
      <w:b/>
      <w:smallCaps/>
      <w:sz w:val="24"/>
    </w:rPr>
  </w:style>
  <w:style w:type="paragraph" w:customStyle="1" w:styleId="Titre3Heading3HeadingHeadingvergoctrl-3">
    <w:name w:val="Titre 3.Heading 3.Heading.Heading v.ergo... 'ctrl-3'"/>
    <w:basedOn w:val="Normal"/>
    <w:next w:val="Corpsdetexte"/>
    <w:rsid w:val="005D2839"/>
    <w:pPr>
      <w:tabs>
        <w:tab w:val="left" w:pos="0"/>
        <w:tab w:val="left" w:pos="1021"/>
      </w:tabs>
      <w:spacing w:before="60" w:line="300" w:lineRule="atLeast"/>
      <w:ind w:left="1021" w:hanging="1021"/>
      <w:outlineLvl w:val="2"/>
    </w:pPr>
    <w:rPr>
      <w:rFonts w:ascii="Arial" w:hAnsi="Arial"/>
      <w:b/>
      <w:i/>
    </w:rPr>
  </w:style>
  <w:style w:type="paragraph" w:customStyle="1" w:styleId="Titre4Heading4paragraphe1ergo">
    <w:name w:val="Titre 4.Heading 4.paragraphe[1].ergo...."/>
    <w:basedOn w:val="Titre3Heading3HeadingHeadingvergoctrl-3"/>
    <w:next w:val="Corpsdetexte"/>
    <w:rsid w:val="005D2839"/>
    <w:pPr>
      <w:tabs>
        <w:tab w:val="num" w:pos="0"/>
      </w:tabs>
      <w:spacing w:after="60"/>
      <w:ind w:left="0" w:firstLine="0"/>
      <w:outlineLvl w:val="3"/>
    </w:pPr>
    <w:rPr>
      <w:b w:val="0"/>
      <w:i w:val="0"/>
    </w:rPr>
  </w:style>
  <w:style w:type="paragraph" w:customStyle="1" w:styleId="Titre5Heading5Heading5-Mandatoryrequirementsparagraphe2ergo">
    <w:name w:val="Titre 5.Heading 5.Heading 5 - Mandatory requirements.paragraphe[2].ergo....."/>
    <w:basedOn w:val="Normal"/>
    <w:rsid w:val="005D2839"/>
    <w:pPr>
      <w:tabs>
        <w:tab w:val="num" w:pos="1008"/>
      </w:tabs>
      <w:spacing w:before="120" w:after="0" w:line="300" w:lineRule="atLeast"/>
      <w:ind w:left="1008" w:hanging="1008"/>
      <w:outlineLvl w:val="4"/>
    </w:pPr>
    <w:rPr>
      <w:rFonts w:ascii="Arial" w:hAnsi="Arial"/>
      <w:bCs/>
      <w:sz w:val="20"/>
    </w:rPr>
  </w:style>
  <w:style w:type="paragraph" w:customStyle="1" w:styleId="Titre6Heading6AppendixTitre1paragraphe3">
    <w:name w:val="Titre 6.Heading 6.Appendix Titre 1.paragraphe[3]"/>
    <w:basedOn w:val="Normal"/>
    <w:next w:val="Normal"/>
    <w:rsid w:val="005D2839"/>
    <w:pPr>
      <w:tabs>
        <w:tab w:val="right" w:pos="2126"/>
      </w:tabs>
      <w:spacing w:before="60" w:after="60" w:line="300" w:lineRule="atLeast"/>
      <w:outlineLvl w:val="5"/>
    </w:pPr>
    <w:rPr>
      <w:rFonts w:ascii="Arial" w:hAnsi="Arial"/>
    </w:rPr>
  </w:style>
  <w:style w:type="paragraph" w:customStyle="1" w:styleId="Titre7Heading7liste1AppendixTitre2liste1">
    <w:name w:val="Titre 7.Heading 7.liste1.Appendix Titre 2.liste[1]"/>
    <w:basedOn w:val="Normal"/>
    <w:next w:val="Normal"/>
    <w:rsid w:val="005D2839"/>
    <w:pPr>
      <w:tabs>
        <w:tab w:val="left" w:pos="2126"/>
      </w:tabs>
      <w:spacing w:before="60" w:after="60" w:line="300" w:lineRule="atLeast"/>
      <w:outlineLvl w:val="6"/>
    </w:pPr>
    <w:rPr>
      <w:rFonts w:ascii="Arial" w:hAnsi="Arial"/>
    </w:rPr>
  </w:style>
  <w:style w:type="paragraph" w:customStyle="1" w:styleId="Titre8Heading8liste2AppendixTitre3liste2AppendixTitre31liste21Heading81AppendixTitre32liste22Heading82AppendixTitre33liste23Heading83AppendixTitre34liste24Heading84AppendixTitre311liste211Heading811">
    <w:name w:val="Titre 8.Heading 8.liste 2.Appendix Titre 3.liste[2].Appendix Titre 31.liste 21.Heading 81.Appendix Titre 32.liste 22.Heading 82.Appendix Titre 33.liste 23.Heading 83.Appendix Titre 34.liste 24.Heading 84.Appendix Titre 311.liste 211.Heading 811"/>
    <w:basedOn w:val="Normal"/>
    <w:next w:val="Normal"/>
    <w:rsid w:val="005D2839"/>
    <w:pPr>
      <w:tabs>
        <w:tab w:val="left" w:pos="2126"/>
      </w:tabs>
      <w:spacing w:before="60" w:after="60" w:line="300" w:lineRule="atLeast"/>
      <w:outlineLvl w:val="7"/>
    </w:pPr>
    <w:rPr>
      <w:rFonts w:ascii="Arial" w:hAnsi="Arial"/>
    </w:rPr>
  </w:style>
  <w:style w:type="paragraph" w:customStyle="1" w:styleId="Titre9Heading9AppendixTitre4liste3AppendixTitre41Heading91AppendixTitre42Heading92AppendixTitre43Heading93AppendixTitre44Heading94AppendixTitre411Heading911AppendixTitre421Heading921AppendixTitre431">
    <w:name w:val="Titre 9.Heading 9.Appendix Titre 4.liste[3].Appendix Titre 41.Heading 91.Appendix Titre 42.Heading 92.Appendix Titre 43.Heading 93.Appendix Titre 44.Heading 94.Appendix Titre 411.Heading 911.Appendix Titre 421.Heading 921.Appendix Titre 431"/>
    <w:basedOn w:val="Normal"/>
    <w:next w:val="Normal"/>
    <w:rsid w:val="005D2839"/>
    <w:pPr>
      <w:tabs>
        <w:tab w:val="left" w:pos="2126"/>
      </w:tabs>
      <w:spacing w:before="60" w:after="60" w:line="300" w:lineRule="atLeast"/>
      <w:outlineLvl w:val="8"/>
    </w:pPr>
    <w:rPr>
      <w:rFonts w:ascii="Arial" w:hAnsi="Arial"/>
    </w:rPr>
  </w:style>
  <w:style w:type="paragraph" w:customStyle="1" w:styleId="Titre1berschrift1H1Heading1">
    <w:name w:val="Titre 1.überschrift 1.H1.Heading 1"/>
    <w:basedOn w:val="Titre2H2Heading2"/>
    <w:next w:val="Titre2H2Heading2"/>
    <w:rsid w:val="005D2839"/>
    <w:pPr>
      <w:pageBreakBefore/>
      <w:outlineLvl w:val="1"/>
    </w:pPr>
    <w:rPr>
      <w:smallCaps/>
      <w:sz w:val="36"/>
    </w:rPr>
  </w:style>
  <w:style w:type="paragraph" w:customStyle="1" w:styleId="Titre2H2Heading2">
    <w:name w:val="Titre 2.H2.Heading 2"/>
    <w:basedOn w:val="Titre3H3HeadingHeadingvHeading3"/>
    <w:next w:val="Titre3H3HeadingHeadingvHeading3"/>
    <w:rsid w:val="005D2839"/>
    <w:pPr>
      <w:tabs>
        <w:tab w:val="clear" w:pos="360"/>
      </w:tabs>
      <w:outlineLvl w:val="2"/>
    </w:pPr>
    <w:rPr>
      <w:sz w:val="28"/>
    </w:rPr>
  </w:style>
  <w:style w:type="paragraph" w:customStyle="1" w:styleId="Titre3H3HeadingHeadingvHeading3">
    <w:name w:val="Titre 3.H3.Heading.Heading v.Heading 3"/>
    <w:basedOn w:val="Titre4H4Heading4paragraphe1"/>
    <w:next w:val="Titre4H4Heading4paragraphe1"/>
    <w:rsid w:val="005D2839"/>
    <w:pPr>
      <w:keepNext/>
      <w:tabs>
        <w:tab w:val="num" w:pos="360"/>
      </w:tabs>
      <w:spacing w:before="240" w:after="120"/>
      <w:jc w:val="left"/>
    </w:pPr>
    <w:rPr>
      <w:b/>
      <w:sz w:val="24"/>
    </w:rPr>
  </w:style>
  <w:style w:type="paragraph" w:customStyle="1" w:styleId="Titre4H4Heading4paragraphe1">
    <w:name w:val="Titre 4.H4.Heading 4.paragraphe[1]"/>
    <w:basedOn w:val="Normal"/>
    <w:rsid w:val="005D2839"/>
    <w:pPr>
      <w:spacing w:before="120" w:after="60" w:line="288" w:lineRule="auto"/>
      <w:ind w:left="1134" w:hanging="1134"/>
      <w:jc w:val="both"/>
      <w:outlineLvl w:val="3"/>
    </w:pPr>
    <w:rPr>
      <w:rFonts w:ascii="Arial" w:hAnsi="Arial"/>
    </w:rPr>
  </w:style>
  <w:style w:type="paragraph" w:customStyle="1" w:styleId="Titre5H5Heading5-MandatoryrequirementsHeading5paragraphe2">
    <w:name w:val="Titre 5.H5.Heading 5 - Mandatory requirements.Heading 5.paragraphe[2]"/>
    <w:basedOn w:val="Titre4H4Heading4paragraphe1"/>
    <w:rsid w:val="005D2839"/>
    <w:pPr>
      <w:tabs>
        <w:tab w:val="num" w:pos="360"/>
        <w:tab w:val="num" w:pos="720"/>
      </w:tabs>
      <w:ind w:left="0" w:firstLine="0"/>
      <w:outlineLvl w:val="4"/>
    </w:pPr>
  </w:style>
  <w:style w:type="paragraph" w:customStyle="1" w:styleId="Titre6H6AppendixTitre1Heading6paragraphe3">
    <w:name w:val="Titre 6.H6.Appendix Titre 1.Heading 6.paragraphe[3]"/>
    <w:basedOn w:val="Titre5H5Heading5-MandatoryrequirementsHeading5paragraphe2"/>
    <w:rsid w:val="005D2839"/>
    <w:pPr>
      <w:tabs>
        <w:tab w:val="num" w:pos="2160"/>
      </w:tabs>
      <w:outlineLvl w:val="5"/>
    </w:pPr>
  </w:style>
  <w:style w:type="paragraph" w:customStyle="1" w:styleId="Titre7liste1AppendixTitre2Heading7liste1">
    <w:name w:val="Titre 7.liste1.Appendix Titre 2.Heading 7.liste[1]"/>
    <w:basedOn w:val="Normal"/>
    <w:next w:val="Normal"/>
    <w:rsid w:val="005D2839"/>
    <w:pPr>
      <w:spacing w:before="240" w:after="60" w:line="288" w:lineRule="auto"/>
      <w:jc w:val="both"/>
      <w:outlineLvl w:val="6"/>
    </w:pPr>
    <w:rPr>
      <w:rFonts w:ascii="Arial" w:hAnsi="Arial"/>
    </w:rPr>
  </w:style>
  <w:style w:type="paragraph" w:customStyle="1" w:styleId="Titre8liste2AppendixTitre3Heading8liste2AppendixTitre31liste21Heading81AppendixTitre32liste22Heading82AppendixTitre33liste23Heading83AppendixTitre34liste24Heading84AppendixTitre311liste211Heading811">
    <w:name w:val="Titre 8.liste 2.Appendix Titre 3.Heading 8.liste[2].Appendix Titre 31.liste 21.Heading 81.Appendix Titre 32.liste 22.Heading 82.Appendix Titre 33.liste 23.Heading 83.Appendix Titre 34.liste 24.Heading 84.Appendix Titre 311.liste 211.Heading 811"/>
    <w:basedOn w:val="Normal"/>
    <w:next w:val="Normal"/>
    <w:rsid w:val="005D2839"/>
    <w:pPr>
      <w:spacing w:before="240" w:after="60" w:line="288" w:lineRule="auto"/>
      <w:jc w:val="both"/>
      <w:outlineLvl w:val="7"/>
    </w:pPr>
    <w:rPr>
      <w:rFonts w:ascii="Arial" w:hAnsi="Arial"/>
      <w:i/>
    </w:rPr>
  </w:style>
  <w:style w:type="paragraph" w:customStyle="1" w:styleId="Titre9AppendixTitre4Heading9liste3AppendixTitre41Heading91AppendixTitre42Heading92AppendixTitre43Heading93AppendixTitre44Heading94AppendixTitre411Heading911AppendixTitre421Heading921AppendixTitre431">
    <w:name w:val="Titre 9.Appendix Titre 4.Heading 9.liste[3].Appendix Titre 41.Heading 91.Appendix Titre 42.Heading 92.Appendix Titre 43.Heading 93.Appendix Titre 44.Heading 94.Appendix Titre 411.Heading 911.Appendix Titre 421.Heading 921.Appendix Titre 431"/>
    <w:basedOn w:val="Normal"/>
    <w:next w:val="Normal"/>
    <w:rsid w:val="005D2839"/>
    <w:pPr>
      <w:spacing w:before="240" w:after="60" w:line="288" w:lineRule="auto"/>
      <w:jc w:val="both"/>
      <w:outlineLvl w:val="8"/>
    </w:pPr>
    <w:rPr>
      <w:rFonts w:ascii="Arial" w:hAnsi="Arial"/>
      <w:b/>
      <w:i/>
      <w:sz w:val="18"/>
    </w:rPr>
  </w:style>
  <w:style w:type="paragraph" w:customStyle="1" w:styleId="arial">
    <w:name w:val="arial"/>
    <w:basedOn w:val="Normal"/>
    <w:rsid w:val="005D2839"/>
    <w:pPr>
      <w:spacing w:after="0" w:line="300" w:lineRule="auto"/>
    </w:pPr>
    <w:rPr>
      <w:rFonts w:ascii="Times New Roman" w:hAnsi="Times New Roman"/>
      <w:sz w:val="24"/>
      <w:szCs w:val="24"/>
      <w:lang w:val="fr-FR"/>
    </w:rPr>
  </w:style>
  <w:style w:type="paragraph" w:customStyle="1" w:styleId="ParagraphStyle">
    <w:name w:val="Paragraph Style"/>
    <w:basedOn w:val="Normal"/>
    <w:rsid w:val="005D2839"/>
    <w:pPr>
      <w:autoSpaceDE w:val="0"/>
      <w:autoSpaceDN w:val="0"/>
      <w:spacing w:after="0"/>
    </w:pPr>
    <w:rPr>
      <w:rFonts w:ascii="Arial" w:eastAsia="Calibri" w:hAnsi="Arial" w:cs="Arial"/>
      <w:sz w:val="24"/>
      <w:szCs w:val="24"/>
      <w:lang w:val="fr-FR" w:eastAsia="en-US"/>
    </w:rPr>
  </w:style>
  <w:style w:type="paragraph" w:customStyle="1" w:styleId="Centered">
    <w:name w:val="Centered"/>
    <w:basedOn w:val="Normal"/>
    <w:uiPriority w:val="99"/>
    <w:rsid w:val="005D2839"/>
    <w:pPr>
      <w:autoSpaceDE w:val="0"/>
      <w:autoSpaceDN w:val="0"/>
      <w:spacing w:after="0"/>
      <w:jc w:val="center"/>
    </w:pPr>
    <w:rPr>
      <w:rFonts w:ascii="Arial" w:eastAsia="Calibri" w:hAnsi="Arial" w:cs="Arial"/>
      <w:sz w:val="24"/>
      <w:szCs w:val="24"/>
      <w:lang w:val="fr-FR" w:eastAsia="en-US"/>
    </w:rPr>
  </w:style>
  <w:style w:type="character" w:customStyle="1" w:styleId="TextedebullesCar">
    <w:name w:val="Texte de bulles Car"/>
    <w:link w:val="Textedebulles"/>
    <w:uiPriority w:val="99"/>
    <w:semiHidden/>
    <w:rsid w:val="005D2839"/>
    <w:rPr>
      <w:rFonts w:ascii="Tahoma" w:hAnsi="Tahoma" w:cs="Tahoma"/>
      <w:sz w:val="16"/>
      <w:szCs w:val="16"/>
      <w:lang w:val="en-GB" w:eastAsia="fr-FR"/>
    </w:rPr>
  </w:style>
  <w:style w:type="paragraph" w:styleId="Rvision">
    <w:name w:val="Revision"/>
    <w:hidden/>
    <w:uiPriority w:val="99"/>
    <w:semiHidden/>
    <w:rsid w:val="005D2839"/>
    <w:rPr>
      <w:rFonts w:ascii="Arial" w:hAnsi="Arial"/>
      <w:lang w:val="en-GB" w:eastAsia="fr-FR"/>
    </w:rPr>
  </w:style>
  <w:style w:type="table" w:customStyle="1" w:styleId="Trameclaire-Accent1">
    <w:name w:val="Light Shading Accent 1"/>
    <w:basedOn w:val="TableauNormal"/>
    <w:uiPriority w:val="60"/>
    <w:rsid w:val="005D283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qID">
    <w:name w:val="Req_ID"/>
    <w:basedOn w:val="Corpsdetexte"/>
    <w:link w:val="ReqIDCar"/>
    <w:rsid w:val="005D2839"/>
    <w:pPr>
      <w:keepNext/>
      <w:spacing w:line="288" w:lineRule="auto"/>
      <w:jc w:val="both"/>
    </w:pPr>
    <w:rPr>
      <w:b/>
      <w:noProof/>
      <w:color w:val="0000FF"/>
      <w:sz w:val="24"/>
      <w:lang w:eastAsia="en-US"/>
    </w:rPr>
  </w:style>
  <w:style w:type="character" w:customStyle="1" w:styleId="ReqText">
    <w:name w:val="Req_Text"/>
    <w:qFormat/>
    <w:rsid w:val="005D2839"/>
    <w:rPr>
      <w:rFonts w:ascii="Alstom" w:hAnsi="Alstom"/>
      <w:noProof/>
      <w:color w:val="0000FF"/>
      <w:sz w:val="24"/>
      <w:lang w:val="en-GB" w:eastAsia="en-US"/>
    </w:rPr>
  </w:style>
  <w:style w:type="character" w:customStyle="1" w:styleId="Titre2Car">
    <w:name w:val="Titre 2 Car"/>
    <w:link w:val="Titre2"/>
    <w:rsid w:val="005D2839"/>
    <w:rPr>
      <w:rFonts w:ascii="Alstom" w:hAnsi="Alstom"/>
      <w:b/>
      <w:smallCaps/>
      <w:sz w:val="28"/>
      <w:lang w:val="en-GB" w:eastAsia="fr-FR"/>
    </w:rPr>
  </w:style>
  <w:style w:type="character" w:customStyle="1" w:styleId="Titre1Car">
    <w:name w:val="Titre 1 Car"/>
    <w:link w:val="Titre1"/>
    <w:rsid w:val="005D2839"/>
    <w:rPr>
      <w:rFonts w:ascii="Alstom" w:hAnsi="Alstom"/>
      <w:b/>
      <w:smallCaps/>
      <w:sz w:val="32"/>
      <w:lang w:val="en-GB" w:eastAsia="fr-FR"/>
    </w:rPr>
  </w:style>
  <w:style w:type="character" w:customStyle="1" w:styleId="Titre3Car">
    <w:name w:val="Titre 3 Car"/>
    <w:link w:val="Titre3"/>
    <w:rsid w:val="005D2839"/>
    <w:rPr>
      <w:rFonts w:ascii="Alstom" w:hAnsi="Alstom"/>
      <w:b/>
      <w:i/>
      <w:sz w:val="22"/>
      <w:lang w:val="en-GB" w:eastAsia="fr-FR"/>
    </w:rPr>
  </w:style>
  <w:style w:type="character" w:customStyle="1" w:styleId="Titre4Car">
    <w:name w:val="Titre 4 Car"/>
    <w:link w:val="Titre4"/>
    <w:rsid w:val="005D2839"/>
    <w:rPr>
      <w:rFonts w:ascii="Alstom" w:hAnsi="Alstom"/>
      <w:sz w:val="22"/>
      <w:lang w:val="en-GB" w:eastAsia="fr-FR"/>
    </w:rPr>
  </w:style>
  <w:style w:type="character" w:customStyle="1" w:styleId="Titre7Car">
    <w:name w:val="Titre 7 Car"/>
    <w:link w:val="Titre7"/>
    <w:rsid w:val="005D2839"/>
    <w:rPr>
      <w:rFonts w:ascii="Alstom" w:hAnsi="Alstom"/>
      <w:b/>
      <w:i/>
      <w:sz w:val="22"/>
      <w:lang w:val="en-GB" w:eastAsia="fr-FR"/>
    </w:rPr>
  </w:style>
  <w:style w:type="paragraph" w:styleId="NormalWeb">
    <w:name w:val="Normal (Web)"/>
    <w:basedOn w:val="Normal"/>
    <w:uiPriority w:val="99"/>
    <w:semiHidden/>
    <w:unhideWhenUsed/>
    <w:rsid w:val="005D2839"/>
    <w:pPr>
      <w:spacing w:before="100" w:beforeAutospacing="1" w:after="100" w:afterAutospacing="1"/>
    </w:pPr>
    <w:rPr>
      <w:rFonts w:ascii="Times New Roman" w:eastAsia="Calibri" w:hAnsi="Times New Roman"/>
      <w:sz w:val="24"/>
      <w:szCs w:val="24"/>
      <w:lang w:val="fr-BE" w:eastAsia="fr-BE"/>
    </w:rPr>
  </w:style>
  <w:style w:type="paragraph" w:customStyle="1" w:styleId="ReqNormal">
    <w:name w:val="Req_Normal"/>
    <w:basedOn w:val="Normal"/>
    <w:rsid w:val="005D2839"/>
    <w:pPr>
      <w:spacing w:after="0"/>
    </w:pPr>
    <w:rPr>
      <w:rFonts w:ascii="Times" w:hAnsi="Times"/>
      <w:color w:val="0000FF"/>
      <w:sz w:val="24"/>
      <w:szCs w:val="24"/>
      <w:lang w:val="fr-FR"/>
    </w:rPr>
  </w:style>
  <w:style w:type="character" w:customStyle="1" w:styleId="En-tteCar">
    <w:name w:val="En-tête Car"/>
    <w:link w:val="En-tte"/>
    <w:locked/>
    <w:rsid w:val="005D2839"/>
    <w:rPr>
      <w:rFonts w:ascii="Alstom" w:hAnsi="Alstom"/>
      <w:b/>
      <w:caps/>
      <w:sz w:val="28"/>
      <w:lang w:val="en-GB" w:eastAsia="fr-FR"/>
    </w:rPr>
  </w:style>
  <w:style w:type="paragraph" w:customStyle="1" w:styleId="Titresignataire3">
    <w:name w:val="Titre signataire 3"/>
    <w:basedOn w:val="Normal"/>
    <w:rsid w:val="005D2839"/>
    <w:pPr>
      <w:tabs>
        <w:tab w:val="left" w:pos="709"/>
        <w:tab w:val="left" w:pos="851"/>
      </w:tabs>
      <w:spacing w:before="240" w:after="240" w:line="288" w:lineRule="auto"/>
    </w:pPr>
    <w:rPr>
      <w:rFonts w:ascii="Arial" w:hAnsi="Arial"/>
      <w:szCs w:val="22"/>
    </w:rPr>
  </w:style>
  <w:style w:type="paragraph" w:styleId="Objetducommentaire">
    <w:name w:val="annotation subject"/>
    <w:basedOn w:val="Commentaire"/>
    <w:next w:val="Commentaire"/>
    <w:link w:val="ObjetducommentaireCar"/>
    <w:uiPriority w:val="99"/>
    <w:semiHidden/>
    <w:unhideWhenUsed/>
    <w:rsid w:val="005D2839"/>
    <w:pPr>
      <w:jc w:val="both"/>
    </w:pPr>
    <w:rPr>
      <w:rFonts w:ascii="Arial" w:hAnsi="Arial"/>
      <w:b/>
      <w:bCs/>
    </w:rPr>
  </w:style>
  <w:style w:type="character" w:customStyle="1" w:styleId="ObjetducommentaireCar">
    <w:name w:val="Objet du commentaire Car"/>
    <w:link w:val="Objetducommentaire"/>
    <w:uiPriority w:val="99"/>
    <w:semiHidden/>
    <w:rsid w:val="005D2839"/>
    <w:rPr>
      <w:rFonts w:ascii="Arial" w:hAnsi="Arial"/>
      <w:b/>
      <w:bCs/>
      <w:lang w:val="en-GB" w:eastAsia="fr-FR"/>
    </w:rPr>
  </w:style>
  <w:style w:type="paragraph" w:customStyle="1" w:styleId="NotetoAuthortextCar">
    <w:name w:val="Note to Author:text Car"/>
    <w:basedOn w:val="NotetoAuthorindent"/>
    <w:link w:val="NotetoAuthortextCarCar"/>
    <w:rsid w:val="00876944"/>
    <w:pPr>
      <w:tabs>
        <w:tab w:val="clear" w:pos="284"/>
      </w:tabs>
      <w:spacing w:line="240" w:lineRule="auto"/>
      <w:ind w:left="0" w:firstLine="0"/>
    </w:pPr>
    <w:rPr>
      <w:rFonts w:ascii="FuturaA Bk BT" w:hAnsi="FuturaA Bk BT"/>
    </w:rPr>
  </w:style>
  <w:style w:type="paragraph" w:customStyle="1" w:styleId="Attention">
    <w:name w:val="Attention"/>
    <w:basedOn w:val="Texte"/>
    <w:rsid w:val="00876944"/>
    <w:pPr>
      <w:keepLines/>
      <w:pBdr>
        <w:top w:val="single" w:sz="6" w:space="5" w:color="auto" w:shadow="1"/>
        <w:left w:val="single" w:sz="6" w:space="5" w:color="auto" w:shadow="1"/>
        <w:bottom w:val="single" w:sz="6" w:space="5" w:color="auto" w:shadow="1"/>
        <w:right w:val="single" w:sz="6" w:space="5" w:color="auto" w:shadow="1"/>
      </w:pBdr>
      <w:shd w:val="pct10" w:color="auto" w:fill="auto"/>
      <w:spacing w:line="240" w:lineRule="auto"/>
      <w:ind w:left="1276" w:right="329"/>
    </w:pPr>
    <w:rPr>
      <w:rFonts w:ascii="FuturaA Bk BT" w:hAnsi="FuturaA Bk BT"/>
    </w:rPr>
  </w:style>
  <w:style w:type="character" w:customStyle="1" w:styleId="NotetoAuthortextCarCar">
    <w:name w:val="Note to Author:text Car Car"/>
    <w:link w:val="NotetoAuthortextCar"/>
    <w:rsid w:val="00876944"/>
    <w:rPr>
      <w:rFonts w:ascii="FuturaA Bk BT" w:hAnsi="FuturaA Bk BT"/>
      <w:shd w:val="clear" w:color="auto" w:fill="FFFF00"/>
      <w:lang w:val="en-GB" w:eastAsia="fr-FR"/>
    </w:rPr>
  </w:style>
  <w:style w:type="character" w:customStyle="1" w:styleId="NotetoAuthortextCarCar1">
    <w:name w:val="Note to Author:text Car Car1"/>
    <w:rsid w:val="00876944"/>
    <w:rPr>
      <w:rFonts w:ascii="FuturaA Bk BT" w:hAnsi="FuturaA Bk BT"/>
      <w:lang w:val="en-GB" w:eastAsia="fr-FR" w:bidi="ar-SA"/>
    </w:rPr>
  </w:style>
  <w:style w:type="character" w:customStyle="1" w:styleId="NotetoAuthortextCarCar1Car">
    <w:name w:val="Note to Author:text Car Car1 Car"/>
    <w:rsid w:val="00876944"/>
    <w:rPr>
      <w:rFonts w:ascii="FuturaA Bk BT" w:hAnsi="FuturaA Bk BT"/>
      <w:lang w:val="en-GB" w:eastAsia="fr-FR" w:bidi="ar-SA"/>
    </w:rPr>
  </w:style>
  <w:style w:type="paragraph" w:customStyle="1" w:styleId="DocReference">
    <w:name w:val="DocReference"/>
    <w:basedOn w:val="Normal"/>
    <w:rsid w:val="00876944"/>
    <w:pPr>
      <w:numPr>
        <w:numId w:val="14"/>
      </w:numPr>
      <w:tabs>
        <w:tab w:val="clear" w:pos="720"/>
        <w:tab w:val="num" w:pos="795"/>
      </w:tabs>
      <w:spacing w:before="120" w:after="0"/>
      <w:ind w:left="795" w:hanging="795"/>
    </w:pPr>
    <w:rPr>
      <w:color w:val="000000"/>
      <w:sz w:val="20"/>
    </w:rPr>
  </w:style>
  <w:style w:type="paragraph" w:customStyle="1" w:styleId="DocNormal">
    <w:name w:val="Doc Normal"/>
    <w:basedOn w:val="Normal"/>
    <w:rsid w:val="00876944"/>
    <w:pPr>
      <w:spacing w:after="0"/>
    </w:pPr>
    <w:rPr>
      <w:color w:val="000080"/>
      <w:sz w:val="24"/>
      <w:szCs w:val="24"/>
      <w:lang w:eastAsia="en-US"/>
    </w:rPr>
  </w:style>
  <w:style w:type="character" w:customStyle="1" w:styleId="NotedefinCar">
    <w:name w:val="Note de fin Car"/>
    <w:link w:val="Notedefin"/>
    <w:semiHidden/>
    <w:rsid w:val="00876944"/>
    <w:rPr>
      <w:rFonts w:ascii="Alstom" w:hAnsi="Alstom"/>
      <w:lang w:val="en-GB" w:eastAsia="fr-FR"/>
    </w:rPr>
  </w:style>
  <w:style w:type="character" w:customStyle="1" w:styleId="TexteCar">
    <w:name w:val="Texte Car"/>
    <w:link w:val="Texte"/>
    <w:rsid w:val="00876944"/>
    <w:rPr>
      <w:rFonts w:ascii="Arial" w:hAnsi="Arial"/>
      <w:sz w:val="22"/>
      <w:szCs w:val="22"/>
      <w:lang w:val="en-GB" w:eastAsia="fr-FR"/>
    </w:rPr>
  </w:style>
  <w:style w:type="character" w:customStyle="1" w:styleId="ReqIDCar">
    <w:name w:val="Req_ID Car"/>
    <w:link w:val="ReqID"/>
    <w:rsid w:val="00876944"/>
    <w:rPr>
      <w:rFonts w:ascii="Alstom" w:hAnsi="Alstom"/>
      <w:b/>
      <w:noProof/>
      <w:color w:val="0000FF"/>
      <w:sz w:val="24"/>
      <w:szCs w:val="22"/>
      <w:lang w:val="en-GB" w:eastAsia="en-US"/>
    </w:rPr>
  </w:style>
  <w:style w:type="paragraph" w:customStyle="1" w:styleId="Normalamoi0">
    <w:name w:val="Normal_a_moi"/>
    <w:rsid w:val="00967CB5"/>
    <w:pPr>
      <w:ind w:left="1418"/>
      <w:jc w:val="both"/>
    </w:pPr>
    <w:rPr>
      <w:rFonts w:ascii="Arial" w:hAnsi="Arial"/>
      <w:sz w:val="22"/>
      <w:lang w:val="en-GB" w:eastAsia="fr-FR"/>
    </w:rPr>
  </w:style>
  <w:style w:type="paragraph" w:customStyle="1" w:styleId="abc">
    <w:name w:val="a_b_c"/>
    <w:basedOn w:val="Normalamoi0"/>
    <w:rsid w:val="00967CB5"/>
    <w:pPr>
      <w:numPr>
        <w:numId w:val="15"/>
      </w:numPr>
      <w:spacing w:before="120"/>
    </w:pPr>
    <w:rPr>
      <w:color w:val="000000"/>
      <w:sz w:val="20"/>
    </w:rPr>
  </w:style>
  <w:style w:type="paragraph" w:customStyle="1" w:styleId="derelabc">
    <w:name w:val="der_el_a_b_c"/>
    <w:basedOn w:val="abc"/>
    <w:next w:val="Parnormal"/>
    <w:rsid w:val="00967CB5"/>
    <w:pPr>
      <w:spacing w:after="240"/>
    </w:pPr>
  </w:style>
  <w:style w:type="paragraph" w:styleId="Listenumros">
    <w:name w:val="List Number"/>
    <w:basedOn w:val="Normal"/>
    <w:semiHidden/>
    <w:rsid w:val="00967CB5"/>
    <w:pPr>
      <w:tabs>
        <w:tab w:val="num" w:pos="360"/>
      </w:tabs>
      <w:spacing w:after="60" w:line="288" w:lineRule="auto"/>
      <w:ind w:left="360" w:hanging="360"/>
    </w:pPr>
    <w:rPr>
      <w:rFonts w:ascii="Arial" w:hAnsi="Arial"/>
    </w:rPr>
  </w:style>
  <w:style w:type="paragraph" w:customStyle="1" w:styleId="soustitredde">
    <w:name w:val="sous titre dde"/>
    <w:basedOn w:val="soustitrepspec2"/>
    <w:rsid w:val="00967CB5"/>
    <w:pPr>
      <w:tabs>
        <w:tab w:val="num" w:pos="360"/>
      </w:tabs>
      <w:ind w:left="360" w:hanging="360"/>
    </w:pPr>
  </w:style>
  <w:style w:type="paragraph" w:customStyle="1" w:styleId="soustitrepspec2">
    <w:name w:val="sous titre pspec 2"/>
    <w:basedOn w:val="Normal"/>
    <w:rsid w:val="00967CB5"/>
    <w:pPr>
      <w:spacing w:after="0" w:line="300" w:lineRule="atLeast"/>
    </w:pPr>
    <w:rPr>
      <w:rFonts w:ascii="Arial" w:hAnsi="Arial"/>
      <w:b/>
    </w:rPr>
  </w:style>
  <w:style w:type="paragraph" w:customStyle="1" w:styleId="project">
    <w:name w:val="project"/>
    <w:basedOn w:val="DocTitle"/>
    <w:rsid w:val="00967CB5"/>
    <w:rPr>
      <w:rFonts w:ascii="Arial" w:hAnsi="Arial"/>
      <w:position w:val="0"/>
    </w:rPr>
  </w:style>
  <w:style w:type="paragraph" w:customStyle="1" w:styleId="Tableau0">
    <w:name w:val="Tableau"/>
    <w:basedOn w:val="Normalamoi0"/>
    <w:rsid w:val="00967CB5"/>
    <w:pPr>
      <w:suppressAutoHyphens/>
      <w:spacing w:before="90" w:after="54"/>
      <w:ind w:left="0"/>
      <w:jc w:val="center"/>
    </w:pPr>
    <w:rPr>
      <w:sz w:val="20"/>
    </w:rPr>
  </w:style>
  <w:style w:type="paragraph" w:customStyle="1" w:styleId="Parespac">
    <w:name w:val="Par_espacé"/>
    <w:basedOn w:val="Normalamoi0"/>
    <w:rsid w:val="00967CB5"/>
    <w:pPr>
      <w:tabs>
        <w:tab w:val="left" w:pos="1418"/>
      </w:tabs>
      <w:spacing w:before="120" w:after="240"/>
      <w:ind w:hanging="1418"/>
    </w:pPr>
  </w:style>
  <w:style w:type="paragraph" w:customStyle="1" w:styleId="numerodde">
    <w:name w:val="numero_dde"/>
    <w:basedOn w:val="Normalamoi0"/>
    <w:rsid w:val="00967CB5"/>
    <w:pPr>
      <w:ind w:left="0"/>
      <w:jc w:val="left"/>
    </w:pPr>
    <w:rPr>
      <w:rFonts w:ascii="Times New Roman" w:hAnsi="Times New Roman"/>
      <w:b/>
      <w:u w:val="single"/>
      <w:lang w:val="fr-FR"/>
    </w:rPr>
  </w:style>
  <w:style w:type="paragraph" w:customStyle="1" w:styleId="dde">
    <w:name w:val="dde"/>
    <w:basedOn w:val="Normalamoi0"/>
    <w:rsid w:val="00967CB5"/>
    <w:pPr>
      <w:ind w:left="284" w:firstLine="284"/>
      <w:jc w:val="left"/>
    </w:pPr>
    <w:rPr>
      <w:rFonts w:ascii="Times New Roman" w:hAnsi="Times New Roman"/>
      <w:lang w:val="fr-FR"/>
    </w:rPr>
  </w:style>
  <w:style w:type="paragraph" w:customStyle="1" w:styleId="TitreDDE">
    <w:name w:val="Titre DDE"/>
    <w:basedOn w:val="Normal"/>
    <w:next w:val="CorpsDDE"/>
    <w:rsid w:val="00967CB5"/>
    <w:pPr>
      <w:keepNext/>
      <w:keepLines/>
      <w:numPr>
        <w:numId w:val="16"/>
      </w:numPr>
      <w:spacing w:after="0"/>
    </w:pPr>
    <w:rPr>
      <w:rFonts w:ascii="Times New Roman" w:hAnsi="Times New Roman"/>
      <w:b/>
      <w:sz w:val="20"/>
      <w:u w:val="single"/>
      <w:lang w:val="fr-FR"/>
    </w:rPr>
  </w:style>
  <w:style w:type="paragraph" w:customStyle="1" w:styleId="CorpsDDE">
    <w:name w:val="Corps DDE"/>
    <w:basedOn w:val="Normal"/>
    <w:rsid w:val="00967CB5"/>
    <w:pPr>
      <w:keepNext/>
      <w:keepLines/>
      <w:spacing w:after="0"/>
      <w:ind w:left="567"/>
    </w:pPr>
    <w:rPr>
      <w:rFonts w:ascii="Courier New" w:hAnsi="Courier New"/>
      <w:sz w:val="16"/>
      <w:lang w:val="fr-FR"/>
    </w:rPr>
  </w:style>
  <w:style w:type="paragraph" w:customStyle="1" w:styleId="Parsansnumro">
    <w:name w:val="Par_sans_numéro"/>
    <w:basedOn w:val="Normal"/>
    <w:rsid w:val="00967CB5"/>
    <w:pPr>
      <w:spacing w:before="120"/>
      <w:ind w:left="1418"/>
      <w:jc w:val="both"/>
    </w:pPr>
    <w:rPr>
      <w:rFonts w:ascii="Arial" w:hAnsi="Arial"/>
    </w:rPr>
  </w:style>
  <w:style w:type="paragraph" w:customStyle="1" w:styleId="DDEs">
    <w:name w:val="DDEs"/>
    <w:basedOn w:val="Normalamoi0"/>
    <w:rsid w:val="00967CB5"/>
    <w:pPr>
      <w:ind w:left="0"/>
      <w:jc w:val="left"/>
    </w:pPr>
    <w:rPr>
      <w:rFonts w:ascii="Courier New" w:hAnsi="Courier New"/>
      <w:sz w:val="18"/>
    </w:rPr>
  </w:style>
  <w:style w:type="paragraph" w:customStyle="1" w:styleId="Titre3Heading3HeadingHeadingv">
    <w:name w:val="Titre 3.Heading 3.Heading.Heading v"/>
    <w:basedOn w:val="Normal"/>
    <w:next w:val="Corpsdetexte"/>
    <w:rsid w:val="00967CB5"/>
    <w:pPr>
      <w:tabs>
        <w:tab w:val="left" w:pos="1134"/>
      </w:tabs>
      <w:spacing w:before="240" w:line="300" w:lineRule="atLeast"/>
      <w:ind w:left="1134" w:hanging="1134"/>
      <w:outlineLvl w:val="2"/>
    </w:pPr>
    <w:rPr>
      <w:rFonts w:ascii="Arial" w:hAnsi="Arial"/>
      <w:b/>
      <w:i/>
    </w:rPr>
  </w:style>
  <w:style w:type="paragraph" w:customStyle="1" w:styleId="Titre5Heading5-MandatoryrequirementsHeading5">
    <w:name w:val="Titre 5.Heading 5 - Mandatory requirements.Heading 5"/>
    <w:basedOn w:val="Normal"/>
    <w:next w:val="Corpsdetexte"/>
    <w:rsid w:val="00967CB5"/>
    <w:pPr>
      <w:tabs>
        <w:tab w:val="left" w:pos="1134"/>
      </w:tabs>
      <w:spacing w:before="60" w:after="60" w:line="300" w:lineRule="atLeast"/>
      <w:ind w:left="1134" w:hanging="1134"/>
      <w:jc w:val="both"/>
      <w:outlineLvl w:val="4"/>
    </w:pPr>
    <w:rPr>
      <w:rFonts w:ascii="Arial" w:hAnsi="Arial"/>
    </w:rPr>
  </w:style>
  <w:style w:type="paragraph" w:customStyle="1" w:styleId="Titre7AppendixTitre2Heading7liste1">
    <w:name w:val="Titre 7.Appendix Titre 2.Heading 7.liste1"/>
    <w:basedOn w:val="Normal"/>
    <w:next w:val="Normal"/>
    <w:rsid w:val="00967CB5"/>
    <w:pPr>
      <w:tabs>
        <w:tab w:val="left" w:pos="2126"/>
        <w:tab w:val="num" w:pos="2160"/>
      </w:tabs>
      <w:spacing w:before="60" w:after="60" w:line="300" w:lineRule="atLeast"/>
      <w:outlineLvl w:val="6"/>
    </w:pPr>
    <w:rPr>
      <w:rFonts w:ascii="Arial" w:hAnsi="Arial"/>
      <w:b/>
      <w:i/>
    </w:rPr>
  </w:style>
  <w:style w:type="paragraph" w:customStyle="1" w:styleId="Titre9AppendixTitre4Heading9">
    <w:name w:val="Titre 9.Appendix Titre 4.Heading 9"/>
    <w:basedOn w:val="Normal"/>
    <w:next w:val="Normal"/>
    <w:rsid w:val="00967CB5"/>
    <w:pPr>
      <w:tabs>
        <w:tab w:val="left" w:pos="2126"/>
        <w:tab w:val="num" w:pos="2880"/>
      </w:tabs>
      <w:spacing w:before="60" w:after="60" w:line="300" w:lineRule="atLeast"/>
      <w:outlineLvl w:val="8"/>
    </w:pPr>
    <w:rPr>
      <w:rFonts w:ascii="Arial" w:hAnsi="Arial"/>
    </w:rPr>
  </w:style>
  <w:style w:type="paragraph" w:customStyle="1" w:styleId="Style0">
    <w:name w:val="Style0"/>
    <w:rsid w:val="00967CB5"/>
    <w:rPr>
      <w:rFonts w:ascii="Arial" w:hAnsi="Arial"/>
      <w:snapToGrid w:val="0"/>
      <w:sz w:val="24"/>
      <w:lang w:val="fr-FR" w:eastAsia="fr-FR"/>
    </w:rPr>
  </w:style>
  <w:style w:type="paragraph" w:customStyle="1" w:styleId="Labelling">
    <w:name w:val="Labelling"/>
    <w:basedOn w:val="Normal"/>
    <w:autoRedefine/>
    <w:rsid w:val="00967CB5"/>
    <w:pPr>
      <w:pBdr>
        <w:top w:val="single" w:sz="8" w:space="1" w:color="008000"/>
        <w:left w:val="single" w:sz="8" w:space="4" w:color="008000"/>
        <w:bottom w:val="single" w:sz="8" w:space="1" w:color="008000"/>
        <w:right w:val="single" w:sz="8" w:space="4" w:color="008000"/>
      </w:pBdr>
      <w:tabs>
        <w:tab w:val="left" w:pos="284"/>
        <w:tab w:val="left" w:pos="567"/>
        <w:tab w:val="left" w:pos="851"/>
        <w:tab w:val="left" w:pos="1134"/>
        <w:tab w:val="left" w:pos="1418"/>
        <w:tab w:val="left" w:pos="1701"/>
        <w:tab w:val="left" w:pos="1985"/>
        <w:tab w:val="left" w:pos="2268"/>
        <w:tab w:val="left" w:pos="2552"/>
        <w:tab w:val="left" w:pos="2835"/>
      </w:tabs>
      <w:spacing w:after="0"/>
      <w:ind w:left="284" w:right="1418"/>
    </w:pPr>
    <w:rPr>
      <w:rFonts w:ascii="Times New Roman" w:hAnsi="Times New Roman"/>
      <w:b/>
      <w:color w:val="008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836">
      <w:bodyDiv w:val="1"/>
      <w:marLeft w:val="0"/>
      <w:marRight w:val="0"/>
      <w:marTop w:val="0"/>
      <w:marBottom w:val="0"/>
      <w:divBdr>
        <w:top w:val="none" w:sz="0" w:space="0" w:color="auto"/>
        <w:left w:val="none" w:sz="0" w:space="0" w:color="auto"/>
        <w:bottom w:val="none" w:sz="0" w:space="0" w:color="auto"/>
        <w:right w:val="none" w:sz="0" w:space="0" w:color="auto"/>
      </w:divBdr>
    </w:div>
    <w:div w:id="97877144">
      <w:bodyDiv w:val="1"/>
      <w:marLeft w:val="0"/>
      <w:marRight w:val="0"/>
      <w:marTop w:val="0"/>
      <w:marBottom w:val="0"/>
      <w:divBdr>
        <w:top w:val="none" w:sz="0" w:space="0" w:color="auto"/>
        <w:left w:val="none" w:sz="0" w:space="0" w:color="auto"/>
        <w:bottom w:val="none" w:sz="0" w:space="0" w:color="auto"/>
        <w:right w:val="none" w:sz="0" w:space="0" w:color="auto"/>
      </w:divBdr>
    </w:div>
    <w:div w:id="369693477">
      <w:bodyDiv w:val="1"/>
      <w:marLeft w:val="0"/>
      <w:marRight w:val="0"/>
      <w:marTop w:val="0"/>
      <w:marBottom w:val="0"/>
      <w:divBdr>
        <w:top w:val="none" w:sz="0" w:space="0" w:color="auto"/>
        <w:left w:val="none" w:sz="0" w:space="0" w:color="auto"/>
        <w:bottom w:val="none" w:sz="0" w:space="0" w:color="auto"/>
        <w:right w:val="none" w:sz="0" w:space="0" w:color="auto"/>
      </w:divBdr>
    </w:div>
    <w:div w:id="844827053">
      <w:bodyDiv w:val="1"/>
      <w:marLeft w:val="0"/>
      <w:marRight w:val="0"/>
      <w:marTop w:val="0"/>
      <w:marBottom w:val="0"/>
      <w:divBdr>
        <w:top w:val="none" w:sz="0" w:space="0" w:color="auto"/>
        <w:left w:val="none" w:sz="0" w:space="0" w:color="auto"/>
        <w:bottom w:val="none" w:sz="0" w:space="0" w:color="auto"/>
        <w:right w:val="none" w:sz="0" w:space="0" w:color="auto"/>
      </w:divBdr>
    </w:div>
    <w:div w:id="1240600953">
      <w:bodyDiv w:val="1"/>
      <w:marLeft w:val="0"/>
      <w:marRight w:val="0"/>
      <w:marTop w:val="0"/>
      <w:marBottom w:val="0"/>
      <w:divBdr>
        <w:top w:val="none" w:sz="0" w:space="0" w:color="auto"/>
        <w:left w:val="none" w:sz="0" w:space="0" w:color="auto"/>
        <w:bottom w:val="none" w:sz="0" w:space="0" w:color="auto"/>
        <w:right w:val="none" w:sz="0" w:space="0" w:color="auto"/>
      </w:divBdr>
    </w:div>
    <w:div w:id="1550459137">
      <w:bodyDiv w:val="1"/>
      <w:marLeft w:val="0"/>
      <w:marRight w:val="0"/>
      <w:marTop w:val="0"/>
      <w:marBottom w:val="0"/>
      <w:divBdr>
        <w:top w:val="none" w:sz="0" w:space="0" w:color="auto"/>
        <w:left w:val="none" w:sz="0" w:space="0" w:color="auto"/>
        <w:bottom w:val="none" w:sz="0" w:space="0" w:color="auto"/>
        <w:right w:val="none" w:sz="0" w:space="0" w:color="auto"/>
      </w:divBdr>
    </w:div>
    <w:div w:id="1626158813">
      <w:bodyDiv w:val="1"/>
      <w:marLeft w:val="0"/>
      <w:marRight w:val="0"/>
      <w:marTop w:val="0"/>
      <w:marBottom w:val="0"/>
      <w:divBdr>
        <w:top w:val="none" w:sz="0" w:space="0" w:color="auto"/>
        <w:left w:val="none" w:sz="0" w:space="0" w:color="auto"/>
        <w:bottom w:val="none" w:sz="0" w:space="0" w:color="auto"/>
        <w:right w:val="none" w:sz="0" w:space="0" w:color="auto"/>
      </w:divBdr>
    </w:div>
    <w:div w:id="1661079108">
      <w:bodyDiv w:val="1"/>
      <w:marLeft w:val="0"/>
      <w:marRight w:val="0"/>
      <w:marTop w:val="0"/>
      <w:marBottom w:val="0"/>
      <w:divBdr>
        <w:top w:val="none" w:sz="0" w:space="0" w:color="auto"/>
        <w:left w:val="none" w:sz="0" w:space="0" w:color="auto"/>
        <w:bottom w:val="none" w:sz="0" w:space="0" w:color="auto"/>
        <w:right w:val="none" w:sz="0" w:space="0" w:color="auto"/>
      </w:divBdr>
    </w:div>
    <w:div w:id="187618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engineer_doc%201-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0CF38-EED5-4189-80E7-EF56C26E7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BSI_engineer_doc 1-0.dot</Template>
  <TotalTime>0</TotalTime>
  <Pages>8</Pages>
  <Words>24116</Words>
  <Characters>132639</Characters>
  <Application>Microsoft Office Word</Application>
  <DocSecurity>0</DocSecurity>
  <Lines>1105</Lines>
  <Paragraphs>312</Paragraphs>
  <ScaleCrop>false</ScaleCrop>
  <HeadingPairs>
    <vt:vector size="2" baseType="variant">
      <vt:variant>
        <vt:lpstr>Titre</vt:lpstr>
      </vt:variant>
      <vt:variant>
        <vt:i4>1</vt:i4>
      </vt:variant>
    </vt:vector>
  </HeadingPairs>
  <TitlesOfParts>
    <vt:vector size="1" baseType="lpstr">
      <vt:lpstr>BSI Engineering document template	</vt:lpstr>
    </vt:vector>
  </TitlesOfParts>
  <Manager>M. Bronchart</Manager>
  <Company>ALSTOM BELGIUM SIGNALISATION</Company>
  <LinksUpToDate>false</LinksUpToDate>
  <CharactersWithSpaces>156443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BSI Engineering document template	</dc:title>
  <dc:subject>Document control</dc:subject>
  <dc:creator>gouepier</dc:creator>
  <cp:keywords/>
  <dc:description/>
  <cp:lastModifiedBy>3.0</cp:lastModifiedBy>
  <cp:revision>2</cp:revision>
  <cp:lastPrinted>2014-01-21T14:39:00Z</cp:lastPrinted>
  <dcterms:created xsi:type="dcterms:W3CDTF">2014-08-01T08:24:00Z</dcterms:created>
  <dcterms:modified xsi:type="dcterms:W3CDTF">2014-08-01T08:24:00Z</dcterms:modified>
</cp:coreProperties>
</file>